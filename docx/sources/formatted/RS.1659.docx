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81CB0A" w14:textId="3CF1A98B" w:rsidR="0000556A" w:rsidRDefault="0000556A" w:rsidP="00EC5216">
      <w:pPr>
        <w:tabs>
          <w:tab w:val="left" w:pos="4536"/>
          <w:tab w:val="right" w:pos="9639"/>
        </w:tabs>
        <w:spacing w:after="0" w:line="240" w:lineRule="auto"/>
        <w:rPr>
          <w:rFonts w:ascii="Times New Roman" w:hAnsi="Times New Roman" w:cs="Times New Roman"/>
          <w:sz w:val="28"/>
          <w:szCs w:val="28"/>
          <w:lang w:val="fr-CH"/>
        </w:rPr>
      </w:pPr>
      <w:r w:rsidRPr="00A431F8">
        <w:rPr>
          <w:rFonts w:ascii="Times New Roman" w:hAnsi="Times New Roman" w:cs="Times New Roman"/>
          <w:sz w:val="28"/>
          <w:szCs w:val="28"/>
          <w:lang w:val="fr-CH"/>
        </w:rPr>
        <w:t xml:space="preserve">RS </w:t>
      </w:r>
      <w:r w:rsidR="00844456">
        <w:rPr>
          <w:rFonts w:ascii="Times New Roman" w:hAnsi="Times New Roman" w:cs="Times New Roman"/>
          <w:sz w:val="28"/>
          <w:szCs w:val="28"/>
          <w:lang w:val="fr-CH"/>
        </w:rPr>
        <w:t>1659</w:t>
      </w:r>
      <w:r>
        <w:rPr>
          <w:rFonts w:ascii="Times New Roman" w:hAnsi="Times New Roman" w:cs="Times New Roman"/>
          <w:sz w:val="28"/>
          <w:szCs w:val="28"/>
          <w:lang w:val="fr-CH"/>
        </w:rPr>
        <w:t xml:space="preserve"> - </w:t>
      </w:r>
      <w:r w:rsidR="00844456">
        <w:rPr>
          <w:rFonts w:ascii="Times New Roman" w:hAnsi="Times New Roman" w:cs="Times New Roman"/>
          <w:sz w:val="28"/>
          <w:szCs w:val="28"/>
          <w:lang w:val="fr-CH"/>
        </w:rPr>
        <w:t>Anonymous</w:t>
      </w:r>
    </w:p>
    <w:p w14:paraId="59FD0C62" w14:textId="12E26064" w:rsidR="00840704" w:rsidRPr="00E74306" w:rsidRDefault="0000556A" w:rsidP="00E74306">
      <w:pPr>
        <w:pStyle w:val="Heading2"/>
        <w:rPr>
          <w:lang w:val="fr-FR"/>
        </w:rPr>
      </w:pPr>
      <w:r>
        <w:rPr>
          <w:lang w:val="fr-CH"/>
        </w:rPr>
        <w:t xml:space="preserve"> </w:t>
      </w:r>
      <w:r w:rsidR="00E74306">
        <w:rPr>
          <w:lang w:val="fr-CH"/>
        </w:rPr>
        <w:t>[@type=text,@xml:id=rs.</w:t>
      </w:r>
      <w:r w:rsidR="00844456">
        <w:rPr>
          <w:lang w:val="fr-CH"/>
        </w:rPr>
        <w:t>1659</w:t>
      </w:r>
      <w:r w:rsidR="00E74306">
        <w:rPr>
          <w:lang w:val="fr-CH"/>
        </w:rPr>
        <w:t>.fro,@xml:lang=fro]</w:t>
      </w:r>
    </w:p>
    <w:p w14:paraId="4D78201F" w14:textId="6FA248DC" w:rsidR="00844456" w:rsidRDefault="00844456" w:rsidP="0085549E">
      <w:pPr>
        <w:pStyle w:val="teilg"/>
        <w:ind w:left="0"/>
      </w:pPr>
    </w:p>
    <w:p w14:paraId="4967F08C" w14:textId="2FCB831C" w:rsidR="00844456" w:rsidRDefault="00844456" w:rsidP="00844456">
      <w:pPr>
        <w:pStyle w:val="teilg"/>
      </w:pPr>
      <w:r>
        <w:t xml:space="preserve">amisDouce dame, cui j’ain en bone foi  </w:t>
      </w:r>
      <w:r>
        <w:br/>
        <w:t>de loiaul cuer, sens jamaix arier traire,</w:t>
      </w:r>
      <w:r>
        <w:br/>
        <w:t>mercit, d</w:t>
      </w:r>
      <w:r w:rsidR="0085549E">
        <w:t>ame, a mains jointes vos proi,</w:t>
      </w:r>
      <w:r w:rsidR="0085549E">
        <w:br/>
      </w:r>
      <w:bookmarkStart w:id="0" w:name="_GoBack"/>
      <w:bookmarkEnd w:id="0"/>
      <w:r>
        <w:t>se seux croixiés, ne vos doie desplaire!</w:t>
      </w:r>
      <w:r>
        <w:br/>
        <w:t>Desoremaix ai talent de bien faire:</w:t>
      </w:r>
      <w:r>
        <w:br/>
        <w:t xml:space="preserve">aleir m’en veul a glorïous </w:t>
      </w:r>
      <w:r>
        <w:rPr>
          <w:bCs/>
        </w:rPr>
        <w:t>tornoi</w:t>
      </w:r>
      <w:r>
        <w:br/>
        <w:t>outre la m</w:t>
      </w:r>
      <w:r w:rsidR="0085549E">
        <w:t>eir, ou la gent sont sens foi,</w:t>
      </w:r>
      <w:r w:rsidR="0085549E">
        <w:br/>
      </w:r>
      <w:r>
        <w:t>ke Jhesu Crist firent tant de mal traire.</w:t>
      </w:r>
      <w:r>
        <w:br/>
      </w:r>
    </w:p>
    <w:p w14:paraId="103B7F41" w14:textId="42092AC3" w:rsidR="00844456" w:rsidRDefault="00844456" w:rsidP="00844456">
      <w:pPr>
        <w:pStyle w:val="teilg"/>
      </w:pPr>
      <w:r>
        <w:t xml:space="preserve">dameBiauls dous amis, certes se </w:t>
      </w:r>
      <w:r>
        <w:rPr>
          <w:bCs/>
        </w:rPr>
        <w:t>poise</w:t>
      </w:r>
      <w:r>
        <w:t xml:space="preserve"> moi.</w:t>
      </w:r>
      <w:r>
        <w:br/>
        <w:t xml:space="preserve">Ains maix mes cuers ne fut si a mesaixe: </w:t>
      </w:r>
      <w:r>
        <w:br/>
        <w:t xml:space="preserve">c'outre la meir vos en irois sens </w:t>
      </w:r>
      <w:r w:rsidR="0085549E">
        <w:t>moi!</w:t>
      </w:r>
      <w:r w:rsidR="0085549E">
        <w:br/>
      </w:r>
      <w:r>
        <w:t xml:space="preserve">J’amaixe muels tous jors vestir la haire </w:t>
      </w:r>
      <w:r>
        <w:br/>
        <w:t>maix, pues k’il veult a Deu et a vos plaire,</w:t>
      </w:r>
      <w:r>
        <w:br/>
        <w:t>je ne veul pais k’il remaigne por moi.</w:t>
      </w:r>
      <w:r>
        <w:tab/>
      </w:r>
      <w:r>
        <w:br/>
        <w:t>A main</w:t>
      </w:r>
      <w:r w:rsidR="0085549E">
        <w:t>s jointes a la meire Deu proi</w:t>
      </w:r>
      <w:r w:rsidR="0085549E">
        <w:br/>
      </w:r>
      <w:r>
        <w:t>ke vos ramoinst et vos laist grant bien faire!</w:t>
      </w:r>
      <w:r>
        <w:br/>
      </w:r>
    </w:p>
    <w:p w14:paraId="1FA265E7" w14:textId="1E1D699D" w:rsidR="00840704" w:rsidRPr="003E61B0" w:rsidRDefault="00844456" w:rsidP="00844456">
      <w:pPr>
        <w:pStyle w:val="teilg"/>
      </w:pPr>
      <w:r>
        <w:t xml:space="preserve">amisMolt me mervoil se del sen ne </w:t>
      </w:r>
      <w:r>
        <w:rPr>
          <w:bCs/>
        </w:rPr>
        <w:t>mervoi</w:t>
      </w:r>
      <w:r>
        <w:t>,</w:t>
      </w:r>
      <w:r>
        <w:br/>
        <w:t>quant je dirai: ‘A Deu jusc’a repaire!’</w:t>
      </w:r>
      <w:r>
        <w:br/>
        <w:t>a ma da</w:t>
      </w:r>
      <w:r w:rsidR="0085549E">
        <w:t xml:space="preserve">me, ke tant ait fait por moi </w:t>
      </w:r>
      <w:r w:rsidR="0085549E">
        <w:br/>
      </w:r>
      <w:r>
        <w:t>ke lou dime n’en sauroie retraire.</w:t>
      </w:r>
      <w:r>
        <w:br/>
        <w:t>Maix nuls ne puet trop por Damedeu faire:</w:t>
      </w:r>
      <w:r>
        <w:br/>
        <w:t>quant me menbre ke il morit por moi,</w:t>
      </w:r>
      <w:r>
        <w:br/>
        <w:t>tant a</w:t>
      </w:r>
      <w:r w:rsidR="0085549E">
        <w:t>i en lui de pitiet et de foi,</w:t>
      </w:r>
      <w:r w:rsidR="0085549E">
        <w:br/>
      </w:r>
      <w:r>
        <w:t>riens ke je laisse ne me poroit mal faire.</w:t>
      </w:r>
      <w:r>
        <w:br/>
      </w:r>
      <w:r w:rsidR="00A17B8F">
        <w:br/>
      </w:r>
    </w:p>
    <w:p w14:paraId="5A3298FB" w14:textId="28583AE7" w:rsidR="00BD6EC8" w:rsidRDefault="00AC105B" w:rsidP="00EC5216">
      <w:pPr>
        <w:pStyle w:val="Heading2"/>
        <w:rPr>
          <w:lang w:val="en-US"/>
        </w:rPr>
      </w:pPr>
      <w:r>
        <w:rPr>
          <w:lang w:val="en-US"/>
        </w:rPr>
        <w:t>[@type=t</w:t>
      </w:r>
      <w:r w:rsidR="00412EF6" w:rsidRPr="00412EF6">
        <w:rPr>
          <w:lang w:val="en-US"/>
        </w:rPr>
        <w:t>ranslation</w:t>
      </w:r>
      <w:r w:rsidR="00E74306">
        <w:rPr>
          <w:lang w:val="fr-CH"/>
        </w:rPr>
        <w:t>,@xml:id=rs.</w:t>
      </w:r>
      <w:r w:rsidR="00844456">
        <w:rPr>
          <w:lang w:val="fr-CH"/>
        </w:rPr>
        <w:t>1659</w:t>
      </w:r>
      <w:r w:rsidR="00E74306">
        <w:rPr>
          <w:lang w:val="fr-CH"/>
        </w:rPr>
        <w:t>.en</w:t>
      </w:r>
      <w:r w:rsidR="002E5716">
        <w:rPr>
          <w:lang w:val="en-US"/>
        </w:rPr>
        <w:t>,</w:t>
      </w:r>
      <w:r w:rsidR="00D5518F">
        <w:rPr>
          <w:lang w:val="en-US"/>
        </w:rPr>
        <w:t>@xml:lang</w:t>
      </w:r>
      <w:r>
        <w:rPr>
          <w:lang w:val="en-US"/>
        </w:rPr>
        <w:t>=en]</w:t>
      </w:r>
    </w:p>
    <w:p w14:paraId="2D1E6F1D" w14:textId="1D699890" w:rsidR="00844456" w:rsidRDefault="00844456" w:rsidP="00844456">
      <w:pPr>
        <w:ind w:firstLine="284"/>
      </w:pPr>
      <w:r>
        <w:t>Sweet lady, whom I love faithfully with a loyal and ever-constant heart, I beseech you, lady, with joined hands I beseech you, let it not displease you if I have taken the cross! Henceforth I have the desire to do what is good: I wish to go away to the glorious tourney overseas, where live the faithless people who brought Jesus Christ so much suffering.</w:t>
      </w:r>
    </w:p>
    <w:p w14:paraId="59131A1C" w14:textId="77777777" w:rsidR="00844456" w:rsidRDefault="00844456" w:rsidP="00844456">
      <w:pPr>
        <w:ind w:firstLine="284"/>
      </w:pPr>
      <w:r>
        <w:t>Fair sweet friend, certainly this grieves me. Never was my heart so downcast: you will go overseas without me! I would rather wear a hairshirt for all my days but, since this pleases God and you, I do not wish it not to happen on my account. With hands joined I beseech the Mother of God to bring you back home and let you perform great deeds!</w:t>
      </w:r>
    </w:p>
    <w:p w14:paraId="5ADB8F94" w14:textId="4CDD8EB8" w:rsidR="0000556A" w:rsidRPr="00B82AAE" w:rsidRDefault="00844456" w:rsidP="00844456">
      <w:pPr>
        <w:ind w:firstLine="284"/>
      </w:pPr>
      <w:r>
        <w:t>I shall be amazed if I do not to go out of my mind when I say ‘Adieu, until my return!’ to my lady, who has done so much for me that I could not recount the tenth of it. But no-one can do too much for the Lord God: when I remember that He died for me, I have so much compassion and faith in Him that nothing I leave behind could hurt me.</w:t>
      </w:r>
      <w:r w:rsidR="0000556A" w:rsidRPr="00B82AAE">
        <w:t xml:space="preserve"> </w:t>
      </w:r>
    </w:p>
    <w:p w14:paraId="2066E489" w14:textId="77777777" w:rsidR="00840704" w:rsidRPr="00412EF6" w:rsidRDefault="00840704" w:rsidP="00840704">
      <w:pPr>
        <w:spacing w:after="0" w:line="240" w:lineRule="auto"/>
        <w:ind w:firstLine="284"/>
        <w:jc w:val="both"/>
        <w:rPr>
          <w:rFonts w:ascii="Times New Roman" w:hAnsi="Times New Roman" w:cs="Times New Roman"/>
          <w:lang w:val="en-US"/>
        </w:rPr>
      </w:pPr>
    </w:p>
    <w:p w14:paraId="5BA6117F" w14:textId="18E55A4C" w:rsidR="00EC5216" w:rsidRPr="00AC105B" w:rsidRDefault="00AC105B" w:rsidP="00EC5216">
      <w:pPr>
        <w:pStyle w:val="Heading2"/>
        <w:rPr>
          <w:lang w:val="en-US"/>
        </w:rPr>
      </w:pPr>
      <w:r>
        <w:rPr>
          <w:lang w:val="en-US"/>
        </w:rPr>
        <w:lastRenderedPageBreak/>
        <w:t>[@type=t</w:t>
      </w:r>
      <w:r w:rsidRPr="00412EF6">
        <w:rPr>
          <w:lang w:val="en-US"/>
        </w:rPr>
        <w:t>ranslation</w:t>
      </w:r>
      <w:r w:rsidR="00E74306">
        <w:rPr>
          <w:lang w:val="fr-CH"/>
        </w:rPr>
        <w:t>,@xml:id=rs.</w:t>
      </w:r>
      <w:r w:rsidR="00844456">
        <w:rPr>
          <w:lang w:val="fr-CH"/>
        </w:rPr>
        <w:t>1659</w:t>
      </w:r>
      <w:r w:rsidR="00E74306">
        <w:rPr>
          <w:lang w:val="fr-CH"/>
        </w:rPr>
        <w:t>.</w:t>
      </w:r>
      <w:r w:rsidR="00E93FF2">
        <w:rPr>
          <w:lang w:val="fr-CH"/>
        </w:rPr>
        <w:t>it</w:t>
      </w:r>
      <w:r w:rsidR="002E5716">
        <w:rPr>
          <w:lang w:val="en-US"/>
        </w:rPr>
        <w:t>,</w:t>
      </w:r>
      <w:r w:rsidR="00D5518F">
        <w:rPr>
          <w:lang w:val="en-US"/>
        </w:rPr>
        <w:t>@xml:lang</w:t>
      </w:r>
      <w:r>
        <w:rPr>
          <w:lang w:val="en-US"/>
        </w:rPr>
        <w:t>=it]</w:t>
      </w:r>
    </w:p>
    <w:p w14:paraId="0CA0B93B" w14:textId="690FA888" w:rsidR="00844456" w:rsidRDefault="00844456" w:rsidP="00844456">
      <w:pPr>
        <w:ind w:firstLine="284"/>
        <w:rPr>
          <w:lang w:val="it-IT"/>
        </w:rPr>
      </w:pPr>
      <w:r>
        <w:rPr>
          <w:lang w:val="it-IT"/>
        </w:rPr>
        <w:t xml:space="preserve">«O dolce dama, che amo fedelmente con cuore leale e senza </w:t>
      </w:r>
      <w:ins w:id="1" w:author="anna" w:date="2014-05-24T21:23:00Z">
        <w:r>
          <w:rPr>
            <w:lang w:val="it-IT"/>
          </w:rPr>
          <w:t xml:space="preserve">mai </w:t>
        </w:r>
      </w:ins>
      <w:r>
        <w:rPr>
          <w:lang w:val="it-IT"/>
        </w:rPr>
        <w:t>ripensamenti, vi prego signora, a mani giunte vi prego, non vi dispiaccia se ho preso la croce! Da ora in poi ho desiderio di agire nel bene: sto per andarmene al glorioso torneo oltremare, dove vive gente senza fede che tanto fece soffrire Gesù Cristo».</w:t>
      </w:r>
    </w:p>
    <w:p w14:paraId="0CEEC229" w14:textId="18C1693D" w:rsidR="00844456" w:rsidRDefault="00844456" w:rsidP="00844456">
      <w:pPr>
        <w:ind w:firstLine="284"/>
        <w:rPr>
          <w:lang w:val="it-IT"/>
        </w:rPr>
      </w:pPr>
      <w:r>
        <w:rPr>
          <w:lang w:val="it-IT"/>
        </w:rPr>
        <w:t xml:space="preserve">«Bello e dolce amico, certo mi addolora. Mai prima d’ora il mio cuore fu così preso dallo sconforto: andrete oltre mare senza di me! Preferirei indossare per sempre il sacco ma, poiché piace a Dio e a voi, non voglio che l’impresa si fermi a causa mia. Prego la Madre di Dio a mani giunte che vi riporti a casa e che vi faccia compiere buone azioni!». </w:t>
      </w:r>
    </w:p>
    <w:p w14:paraId="265A249A" w14:textId="4EEEF7FD" w:rsidR="00840704" w:rsidRPr="00AC378C" w:rsidRDefault="00844456" w:rsidP="00AC378C">
      <w:pPr>
        <w:ind w:firstLine="284"/>
        <w:rPr>
          <w:lang w:val="it-IT"/>
        </w:rPr>
      </w:pPr>
      <w:r w:rsidRPr="00AC378C">
        <w:rPr>
          <w:lang w:val="it-IT"/>
        </w:rPr>
        <w:t>Sarei molto sorpreso di non uscire di senno quando dirò: «Addio, al mio ritorno!» alla mia dama, che tanto ha fatto per me da non saperne dire la decima parte. Ma non è mai troppo per il Signore Iddio: quando mi sovviene che egli morì per me, ho tanta compassione e fede in lui  che nulla che io lasci</w:t>
      </w:r>
      <w:ins w:id="2" w:author="anna" w:date="2013-12-17T17:06:00Z">
        <w:r w:rsidRPr="00AC378C">
          <w:rPr>
            <w:lang w:val="it-IT"/>
          </w:rPr>
          <w:t xml:space="preserve"> </w:t>
        </w:r>
      </w:ins>
      <w:ins w:id="3" w:author="Linda Paterson" w:date="2013-12-16T11:44:00Z">
        <w:r w:rsidRPr="00AC378C">
          <w:rPr>
            <w:lang w:val="it-IT"/>
          </w:rPr>
          <w:t xml:space="preserve">potrebbe farmi </w:t>
        </w:r>
      </w:ins>
      <w:r w:rsidRPr="00AC378C">
        <w:rPr>
          <w:lang w:val="it-IT"/>
        </w:rPr>
        <w:t xml:space="preserve">del </w:t>
      </w:r>
      <w:ins w:id="4" w:author="Linda Paterson" w:date="2013-12-16T11:44:00Z">
        <w:r w:rsidRPr="00AC378C">
          <w:rPr>
            <w:lang w:val="it-IT"/>
          </w:rPr>
          <w:t>male</w:t>
        </w:r>
      </w:ins>
      <w:r w:rsidRPr="00AC378C">
        <w:rPr>
          <w:lang w:val="it-IT"/>
        </w:rPr>
        <w:t>.</w:t>
      </w:r>
    </w:p>
    <w:p w14:paraId="79511F84" w14:textId="13486B17" w:rsidR="00EC5216" w:rsidRDefault="00AC105B" w:rsidP="00EC5216">
      <w:pPr>
        <w:pStyle w:val="Heading2"/>
        <w:rPr>
          <w:lang w:val="fr-CH"/>
        </w:rPr>
      </w:pPr>
      <w:r>
        <w:rPr>
          <w:lang w:val="fr-CH"/>
        </w:rPr>
        <w:t>[@type=manuscripts</w:t>
      </w:r>
      <w:r w:rsidR="00AC378C">
        <w:rPr>
          <w:rFonts w:ascii="Times New Roman" w:hAnsi="Times New Roman" w:cs="Times New Roman"/>
          <w:lang w:val="en-US"/>
        </w:rPr>
        <w:t>,</w:t>
      </w:r>
      <w:r w:rsidR="00AC378C">
        <w:rPr>
          <w:lang w:val="en-US"/>
        </w:rPr>
        <w:t>@xml:lang=en</w:t>
      </w:r>
      <w:r w:rsidR="000564A5">
        <w:rPr>
          <w:lang w:val="en-US"/>
        </w:rPr>
        <w:t>]</w:t>
      </w:r>
    </w:p>
    <w:p w14:paraId="4F30EB2D" w14:textId="4A48B41C" w:rsidR="00840704" w:rsidRPr="00357D43" w:rsidRDefault="00AC378C" w:rsidP="00840704">
      <w:pPr>
        <w:spacing w:after="0" w:line="240" w:lineRule="auto"/>
        <w:ind w:firstLine="284"/>
        <w:jc w:val="both"/>
        <w:rPr>
          <w:rFonts w:ascii="Times New Roman" w:hAnsi="Times New Roman" w:cs="Times New Roman"/>
          <w:lang w:val="fr-CH"/>
        </w:rPr>
      </w:pPr>
      <w:r>
        <w:t>C 58r (anonymous). Empty stave.</w:t>
      </w:r>
    </w:p>
    <w:p w14:paraId="07195DBB" w14:textId="5A636878" w:rsidR="00AC378C" w:rsidRDefault="00AC378C" w:rsidP="00AC378C">
      <w:pPr>
        <w:pStyle w:val="Heading2"/>
        <w:rPr>
          <w:lang w:val="en-US"/>
        </w:rPr>
      </w:pPr>
      <w:r>
        <w:rPr>
          <w:lang w:val="fr-CH"/>
        </w:rPr>
        <w:t>[@type=manuscripts</w:t>
      </w:r>
      <w:r>
        <w:rPr>
          <w:rFonts w:ascii="Times New Roman" w:hAnsi="Times New Roman" w:cs="Times New Roman"/>
          <w:lang w:val="en-US"/>
        </w:rPr>
        <w:t>,</w:t>
      </w:r>
      <w:r>
        <w:rPr>
          <w:lang w:val="en-US"/>
        </w:rPr>
        <w:t>@xml:lang=it]</w:t>
      </w:r>
    </w:p>
    <w:p w14:paraId="32ABA959" w14:textId="760D4310" w:rsidR="00AC378C" w:rsidRPr="00AC378C" w:rsidRDefault="00AC378C" w:rsidP="00AC378C">
      <w:r>
        <w:rPr>
          <w:lang w:val="it-IT"/>
        </w:rPr>
        <w:t>C 58r (anonima). Pentagramma senza melodia</w:t>
      </w:r>
      <w:ins w:id="5" w:author="Linda Paterson" w:date="2014-05-28T14:55:00Z">
        <w:r>
          <w:rPr>
            <w:lang w:val="it-IT"/>
          </w:rPr>
          <w:t>.</w:t>
        </w:r>
      </w:ins>
    </w:p>
    <w:p w14:paraId="6CD4A425" w14:textId="732D8BFF" w:rsidR="00EC5216" w:rsidRPr="00EC5216" w:rsidRDefault="00AC378C" w:rsidP="00AC378C">
      <w:pPr>
        <w:pStyle w:val="Heading2"/>
        <w:rPr>
          <w:lang w:val="en-US"/>
        </w:rPr>
      </w:pPr>
      <w:r>
        <w:rPr>
          <w:lang w:val="fr-CH"/>
        </w:rPr>
        <w:t xml:space="preserve"> </w:t>
      </w:r>
      <w:r w:rsidR="00AC105B">
        <w:rPr>
          <w:lang w:val="fr-CH"/>
        </w:rPr>
        <w:t>[@type=</w:t>
      </w:r>
      <w:r w:rsidR="00AC105B">
        <w:rPr>
          <w:lang w:val="en-US"/>
        </w:rPr>
        <w:t>previous_editions]</w:t>
      </w:r>
    </w:p>
    <w:p w14:paraId="7C729E08" w14:textId="5BEE0FC9" w:rsidR="00840704" w:rsidRPr="00E52986" w:rsidRDefault="00AC378C" w:rsidP="00840704">
      <w:pPr>
        <w:spacing w:after="0" w:line="240" w:lineRule="auto"/>
        <w:ind w:firstLine="284"/>
        <w:jc w:val="both"/>
        <w:rPr>
          <w:rFonts w:ascii="Times New Roman" w:hAnsi="Times New Roman" w:cs="Times New Roman"/>
          <w:lang w:val="en-US"/>
        </w:rPr>
      </w:pPr>
      <w:r>
        <w:rPr>
          <w:lang w:val="de-DE"/>
        </w:rPr>
        <w:t>Hofmann 1867, II, 495; Bédier-Aubry 1909, 287.</w:t>
      </w:r>
    </w:p>
    <w:p w14:paraId="3DFE5296" w14:textId="1B27DBD8" w:rsidR="00EC5216" w:rsidRDefault="00AC105B" w:rsidP="00EC5216">
      <w:pPr>
        <w:pStyle w:val="Heading2"/>
        <w:rPr>
          <w:lang w:val="en-US"/>
        </w:rPr>
      </w:pPr>
      <w:r>
        <w:rPr>
          <w:lang w:val="en-US"/>
        </w:rPr>
        <w:t>[@type=music,</w:t>
      </w:r>
      <w:r w:rsidR="008A7CF8">
        <w:rPr>
          <w:lang w:val="en-US"/>
        </w:rPr>
        <w:t>@pattern=</w:t>
      </w:r>
      <w:r w:rsidR="008A7CF8" w:rsidRPr="00E52986">
        <w:rPr>
          <w:rFonts w:ascii="Times New Roman" w:hAnsi="Times New Roman" w:cs="Times New Roman"/>
          <w:lang w:val="en-US"/>
        </w:rPr>
        <w:t>10a’ba’bba’ba’</w:t>
      </w:r>
      <w:r w:rsidR="008A7CF8">
        <w:rPr>
          <w:rFonts w:ascii="Times New Roman" w:hAnsi="Times New Roman" w:cs="Times New Roman"/>
          <w:lang w:val="en-US"/>
        </w:rPr>
        <w:t>,</w:t>
      </w:r>
      <w:r w:rsidR="00D5518F">
        <w:rPr>
          <w:lang w:val="en-US"/>
        </w:rPr>
        <w:t>@xml:lang</w:t>
      </w:r>
      <w:r>
        <w:rPr>
          <w:lang w:val="en-US"/>
        </w:rPr>
        <w:t>=en]</w:t>
      </w:r>
    </w:p>
    <w:p w14:paraId="2C1252AB" w14:textId="77777777" w:rsidR="00AC378C" w:rsidRDefault="00AC378C" w:rsidP="00AC378C">
      <w:pPr>
        <w:spacing w:after="0" w:line="240" w:lineRule="auto"/>
        <w:ind w:firstLine="284"/>
        <w:jc w:val="both"/>
        <w:rPr>
          <w:lang w:val="de-DE"/>
        </w:rPr>
      </w:pPr>
      <w:r w:rsidRPr="00AC378C">
        <w:rPr>
          <w:lang w:val="de-DE"/>
        </w:rPr>
        <w:t xml:space="preserve">10ab'ab'b'aab' (MW 860,41 = Frank 295); 3 coblas unissonans of 8 vv; rhyme a = -oi; rhyme b = -aire; assonance 10 mesaixe: 12 haire; equivocal rhyme: foi 1: 7, 23; identical rhymes: foi 7, 23;  proi 3, 15; moi 9, 11, (por) moi 14, 19, 22; traire 2, 8; faire 21: (bien) faire 5, 16 : (mal) faire 24; derivative rhymes: 2, 8 traire: 20 retraire; 13 plaire: 4 desplaire; lyric caesura in vv. 1, 3, 15, 19, 20, 22; median caesura in v. 21; epic caesura in v. 24. The versification is common in the Old French tradition; there are 20 other pieces with the same metrical shape, but only the anonymous Or ai Amours servi tout mon vivant, also a unicum in C (RS 372 = MW 860:28), is arranged, like this one, in 3 8-line coblas unissonans, but with different rhymes. In the Occitan repertory a short anonymous text has the same metrical shape: the song Aissi m’ave cum al enfan petit, not listed in BdT but registered by Frank under 295:6 (and in BEdT 461.9a), stemming from an anomalous and contested tradition (see Bartsch 1858, 304; Frank 1952, 113; Gambino 2003, 145). </w:t>
      </w:r>
    </w:p>
    <w:p w14:paraId="3D77DAD7" w14:textId="55FA430F" w:rsidR="00AC105B" w:rsidRPr="00AC378C" w:rsidRDefault="00AC105B" w:rsidP="00AC378C">
      <w:pPr>
        <w:pStyle w:val="Heading2"/>
        <w:rPr>
          <w:lang w:val="en-US"/>
        </w:rPr>
      </w:pPr>
      <w:r w:rsidRPr="00AC378C">
        <w:rPr>
          <w:lang w:val="en-US"/>
        </w:rPr>
        <w:t>[@type=music</w:t>
      </w:r>
      <w:r w:rsidR="008A7CF8" w:rsidRPr="00AC378C">
        <w:rPr>
          <w:lang w:val="en-US"/>
        </w:rPr>
        <w:t>,@pattern=10a’ba’bba’ba’</w:t>
      </w:r>
      <w:r w:rsidR="002E5716" w:rsidRPr="00AC378C">
        <w:rPr>
          <w:lang w:val="en-US"/>
        </w:rPr>
        <w:t>,</w:t>
      </w:r>
      <w:r w:rsidR="00D5518F" w:rsidRPr="00AC378C">
        <w:rPr>
          <w:lang w:val="en-US"/>
        </w:rPr>
        <w:t>@xml:lang</w:t>
      </w:r>
      <w:r w:rsidRPr="00AC378C">
        <w:rPr>
          <w:lang w:val="en-US"/>
        </w:rPr>
        <w:t>=</w:t>
      </w:r>
      <w:r w:rsidR="008A7CF8" w:rsidRPr="00AC378C">
        <w:rPr>
          <w:lang w:val="en-US"/>
        </w:rPr>
        <w:t>it</w:t>
      </w:r>
      <w:r w:rsidRPr="00AC378C">
        <w:rPr>
          <w:lang w:val="en-US"/>
        </w:rPr>
        <w:t>]</w:t>
      </w:r>
    </w:p>
    <w:p w14:paraId="27E0A2CA" w14:textId="3623A509" w:rsidR="00A17B8F" w:rsidRPr="00AC378C" w:rsidRDefault="00AC378C" w:rsidP="00AC378C">
      <w:pPr>
        <w:spacing w:after="0" w:line="240" w:lineRule="auto"/>
        <w:ind w:firstLine="284"/>
        <w:jc w:val="both"/>
        <w:rPr>
          <w:lang w:val="it-IT"/>
        </w:rPr>
      </w:pPr>
      <w:r>
        <w:rPr>
          <w:lang w:val="it-IT"/>
        </w:rPr>
        <w:t>10ab'ab'b'aab' (MW 860,41 = Frank 295)</w:t>
      </w:r>
      <w:ins w:id="6" w:author="Linda Paterson" w:date="2013-12-16T11:02:00Z">
        <w:r>
          <w:rPr>
            <w:lang w:val="it-IT"/>
          </w:rPr>
          <w:t xml:space="preserve">; 3 </w:t>
        </w:r>
        <w:r>
          <w:rPr>
            <w:i/>
            <w:iCs/>
            <w:lang w:val="it-IT"/>
          </w:rPr>
          <w:t>coblas</w:t>
        </w:r>
        <w:r>
          <w:rPr>
            <w:lang w:val="it-IT"/>
          </w:rPr>
          <w:t xml:space="preserve"> </w:t>
        </w:r>
        <w:r>
          <w:rPr>
            <w:i/>
            <w:iCs/>
            <w:lang w:val="it-IT"/>
          </w:rPr>
          <w:t>unissonans</w:t>
        </w:r>
        <w:r>
          <w:rPr>
            <w:lang w:val="it-IT"/>
          </w:rPr>
          <w:t xml:space="preserve"> di 8 vv; rima a = -</w:t>
        </w:r>
        <w:r>
          <w:rPr>
            <w:i/>
            <w:iCs/>
            <w:lang w:val="it-IT"/>
          </w:rPr>
          <w:t>oi</w:t>
        </w:r>
        <w:r>
          <w:rPr>
            <w:lang w:val="it-IT"/>
          </w:rPr>
          <w:t>; rima b = -</w:t>
        </w:r>
        <w:r>
          <w:rPr>
            <w:i/>
            <w:iCs/>
            <w:lang w:val="it-IT"/>
          </w:rPr>
          <w:t>aire</w:t>
        </w:r>
        <w:r>
          <w:rPr>
            <w:lang w:val="it-IT"/>
          </w:rPr>
          <w:t xml:space="preserve">; assonanza 10 </w:t>
        </w:r>
        <w:r>
          <w:rPr>
            <w:i/>
            <w:iCs/>
            <w:lang w:val="it-IT"/>
          </w:rPr>
          <w:t>mesaixe</w:t>
        </w:r>
        <w:r>
          <w:rPr>
            <w:lang w:val="it-IT"/>
          </w:rPr>
          <w:t xml:space="preserve"> : 12 </w:t>
        </w:r>
        <w:r>
          <w:rPr>
            <w:i/>
            <w:iCs/>
            <w:lang w:val="it-IT"/>
          </w:rPr>
          <w:t>haire</w:t>
        </w:r>
        <w:r>
          <w:rPr>
            <w:lang w:val="it-IT"/>
          </w:rPr>
          <w:t xml:space="preserve">; rima equivoca: </w:t>
        </w:r>
        <w:r>
          <w:rPr>
            <w:i/>
            <w:iCs/>
            <w:lang w:val="it-IT"/>
          </w:rPr>
          <w:t>foi</w:t>
        </w:r>
        <w:r>
          <w:rPr>
            <w:lang w:val="it-IT"/>
          </w:rPr>
          <w:t xml:space="preserve"> 1 : 7, 23; rime identiche: </w:t>
        </w:r>
        <w:r>
          <w:rPr>
            <w:i/>
            <w:iCs/>
            <w:lang w:val="it-IT"/>
          </w:rPr>
          <w:t>foi</w:t>
        </w:r>
        <w:r>
          <w:rPr>
            <w:lang w:val="it-IT"/>
          </w:rPr>
          <w:t xml:space="preserve"> 7, 23;  </w:t>
        </w:r>
        <w:r>
          <w:rPr>
            <w:i/>
            <w:iCs/>
            <w:lang w:val="it-IT"/>
          </w:rPr>
          <w:t>proi</w:t>
        </w:r>
        <w:r>
          <w:rPr>
            <w:lang w:val="it-IT"/>
          </w:rPr>
          <w:t xml:space="preserve"> 3, 15; </w:t>
        </w:r>
        <w:r>
          <w:rPr>
            <w:i/>
            <w:iCs/>
            <w:lang w:val="it-IT"/>
          </w:rPr>
          <w:t>moi</w:t>
        </w:r>
        <w:r>
          <w:rPr>
            <w:lang w:val="it-IT"/>
          </w:rPr>
          <w:t xml:space="preserve"> 9, 11, (</w:t>
        </w:r>
        <w:r>
          <w:rPr>
            <w:i/>
            <w:iCs/>
            <w:lang w:val="it-IT"/>
          </w:rPr>
          <w:t>por</w:t>
        </w:r>
        <w:r>
          <w:rPr>
            <w:lang w:val="it-IT"/>
          </w:rPr>
          <w:t xml:space="preserve">) </w:t>
        </w:r>
        <w:r>
          <w:rPr>
            <w:i/>
            <w:iCs/>
            <w:lang w:val="it-IT"/>
          </w:rPr>
          <w:t>moi</w:t>
        </w:r>
        <w:r>
          <w:rPr>
            <w:lang w:val="it-IT"/>
          </w:rPr>
          <w:t xml:space="preserve"> 14, 19, 22; </w:t>
        </w:r>
        <w:r>
          <w:rPr>
            <w:i/>
            <w:iCs/>
            <w:lang w:val="it-IT"/>
          </w:rPr>
          <w:t>traire</w:t>
        </w:r>
        <w:r>
          <w:rPr>
            <w:lang w:val="it-IT"/>
          </w:rPr>
          <w:t xml:space="preserve"> 2, 8; </w:t>
        </w:r>
        <w:r>
          <w:rPr>
            <w:i/>
            <w:iCs/>
            <w:lang w:val="it-IT"/>
          </w:rPr>
          <w:t>faire</w:t>
        </w:r>
        <w:r>
          <w:rPr>
            <w:lang w:val="it-IT"/>
          </w:rPr>
          <w:t xml:space="preserve"> 21 : (</w:t>
        </w:r>
        <w:r>
          <w:rPr>
            <w:i/>
            <w:iCs/>
            <w:lang w:val="it-IT"/>
          </w:rPr>
          <w:t>bien</w:t>
        </w:r>
        <w:r>
          <w:rPr>
            <w:lang w:val="it-IT"/>
          </w:rPr>
          <w:t xml:space="preserve">) </w:t>
        </w:r>
        <w:r>
          <w:rPr>
            <w:i/>
            <w:iCs/>
            <w:lang w:val="it-IT"/>
          </w:rPr>
          <w:t>faire</w:t>
        </w:r>
        <w:r>
          <w:rPr>
            <w:lang w:val="it-IT"/>
          </w:rPr>
          <w:t xml:space="preserve"> 5, 16 : (</w:t>
        </w:r>
        <w:r>
          <w:rPr>
            <w:i/>
            <w:iCs/>
            <w:lang w:val="it-IT"/>
          </w:rPr>
          <w:t>mal</w:t>
        </w:r>
        <w:r>
          <w:rPr>
            <w:lang w:val="it-IT"/>
          </w:rPr>
          <w:t xml:space="preserve">) </w:t>
        </w:r>
        <w:r>
          <w:rPr>
            <w:i/>
            <w:iCs/>
            <w:lang w:val="it-IT"/>
          </w:rPr>
          <w:t>faire</w:t>
        </w:r>
        <w:r>
          <w:rPr>
            <w:lang w:val="it-IT"/>
          </w:rPr>
          <w:t xml:space="preserve"> 24; rime derivative: 2, 8 </w:t>
        </w:r>
        <w:r>
          <w:rPr>
            <w:i/>
            <w:iCs/>
            <w:lang w:val="it-IT"/>
          </w:rPr>
          <w:t>traire</w:t>
        </w:r>
        <w:r>
          <w:rPr>
            <w:lang w:val="it-IT"/>
          </w:rPr>
          <w:t xml:space="preserve"> : 20 </w:t>
        </w:r>
        <w:r>
          <w:rPr>
            <w:i/>
            <w:iCs/>
            <w:lang w:val="it-IT"/>
          </w:rPr>
          <w:t>retraire</w:t>
        </w:r>
        <w:r>
          <w:rPr>
            <w:lang w:val="it-IT"/>
          </w:rPr>
          <w:t xml:space="preserve">; 13 </w:t>
        </w:r>
        <w:r>
          <w:rPr>
            <w:i/>
            <w:iCs/>
            <w:lang w:val="it-IT"/>
          </w:rPr>
          <w:t>plaire</w:t>
        </w:r>
        <w:r>
          <w:rPr>
            <w:lang w:val="it-IT"/>
          </w:rPr>
          <w:t xml:space="preserve"> : 4 </w:t>
        </w:r>
        <w:r>
          <w:rPr>
            <w:i/>
            <w:iCs/>
            <w:lang w:val="it-IT"/>
          </w:rPr>
          <w:t>desplaire</w:t>
        </w:r>
        <w:r>
          <w:rPr>
            <w:lang w:val="it-IT"/>
          </w:rPr>
          <w:t xml:space="preserve">; cesura lirica ai vv. 1, 3, 15, 19, 20, 22; cesura mediana al v. 21; cesura epica al v. 24 </w:t>
        </w:r>
        <w:del w:id="7" w:author="anna" w:date="2014-05-27T20:11:00Z">
          <w:r>
            <w:rPr>
              <w:b/>
              <w:lang w:val="it-IT"/>
            </w:rPr>
            <w:delText xml:space="preserve">[Ho cambiato l’ordine delle informazioni solamente perchè ci sono abituata, ma se preferite l’altro, </w:delText>
          </w:r>
        </w:del>
      </w:ins>
      <w:ins w:id="8" w:author="Linda Paterson" w:date="2013-12-16T11:48:00Z">
        <w:del w:id="9" w:author="anna" w:date="2014-05-27T20:11:00Z">
          <w:r>
            <w:rPr>
              <w:b/>
              <w:lang w:val="it-IT"/>
            </w:rPr>
            <w:delText xml:space="preserve">l’orignale </w:delText>
          </w:r>
        </w:del>
      </w:ins>
      <w:ins w:id="10" w:author="Linda Paterson" w:date="2013-12-16T11:02:00Z">
        <w:del w:id="11" w:author="anna" w:date="2014-05-27T20:11:00Z">
          <w:r>
            <w:rPr>
              <w:b/>
              <w:lang w:val="it-IT"/>
            </w:rPr>
            <w:delText>va bene]</w:delText>
          </w:r>
        </w:del>
      </w:ins>
      <w:del w:id="12" w:author="anna" w:date="2014-05-27T20:11:00Z">
        <w:r>
          <w:rPr>
            <w:lang w:val="it-IT"/>
          </w:rPr>
          <w:delText xml:space="preserve">. </w:delText>
        </w:r>
      </w:del>
      <w:r>
        <w:rPr>
          <w:lang w:val="it-IT"/>
        </w:rPr>
        <w:t xml:space="preserve">Lo schema metrico è diffuso nella tradizione oitanica, sono infatti 20 gli items che vi fanno capo, ma solo la canzone anonima </w:t>
      </w:r>
      <w:r>
        <w:rPr>
          <w:i/>
          <w:iCs/>
          <w:lang w:val="it-IT"/>
        </w:rPr>
        <w:t xml:space="preserve"> Or ai Amours servi tout mon vivant</w:t>
      </w:r>
      <w:r>
        <w:rPr>
          <w:lang w:val="it-IT"/>
        </w:rPr>
        <w:t xml:space="preserve">, anch'essa unicum di C (RS 372 = MW 860:28), è disposta, come questa, su 3 coblas unissonans di 8 vv., seppure con rime diverse. Nel repertorio occitanico, appartiene al medesimo schema rimico-sillabico un breve testo anonimo, non enumerato dalla BdT  ma registrato da Frank all’item 295:6 (e in BEdT 461,9a): la canzone di tradizione anomala e discussa </w:t>
      </w:r>
      <w:r>
        <w:rPr>
          <w:i/>
          <w:iCs/>
          <w:lang w:val="it-IT"/>
        </w:rPr>
        <w:t>Aissi m’ave cum al enfan petit</w:t>
      </w:r>
      <w:r>
        <w:rPr>
          <w:lang w:val="it-IT"/>
        </w:rPr>
        <w:t xml:space="preserve"> (su cui si veda Bartsch 1858, 304; Frank 1952, 113; Gambino 2003, 145). </w:t>
      </w:r>
    </w:p>
    <w:p w14:paraId="7E8A3962" w14:textId="4667CCD1" w:rsidR="00BD6EC8" w:rsidRDefault="00AC105B" w:rsidP="00A17B8F">
      <w:pPr>
        <w:pStyle w:val="Heading2"/>
        <w:rPr>
          <w:lang w:val="en-US"/>
        </w:rPr>
      </w:pPr>
      <w:r>
        <w:rPr>
          <w:lang w:val="en-US"/>
        </w:rPr>
        <w:lastRenderedPageBreak/>
        <w:t>[@type=historical</w:t>
      </w:r>
      <w:r w:rsidR="002E5716">
        <w:rPr>
          <w:lang w:val="en-US"/>
        </w:rPr>
        <w:t>,</w:t>
      </w:r>
      <w:r w:rsidR="00D5518F">
        <w:rPr>
          <w:lang w:val="en-US"/>
        </w:rPr>
        <w:t>@xml:lang</w:t>
      </w:r>
      <w:r>
        <w:rPr>
          <w:lang w:val="en-US"/>
        </w:rPr>
        <w:t>=en]</w:t>
      </w:r>
    </w:p>
    <w:p w14:paraId="15F14722" w14:textId="0D23A7E2" w:rsidR="00840704" w:rsidRDefault="00AC378C" w:rsidP="00840704">
      <w:pPr>
        <w:spacing w:after="0" w:line="240" w:lineRule="auto"/>
        <w:ind w:firstLine="284"/>
        <w:jc w:val="both"/>
        <w:rPr>
          <w:rFonts w:ascii="Times New Roman" w:hAnsi="Times New Roman" w:cs="Times New Roman"/>
          <w:lang w:val="en-US"/>
        </w:rPr>
      </w:pPr>
      <w:r>
        <w:t>There is  virtually</w:t>
      </w:r>
      <w:r>
        <w:rPr>
          <w:color w:val="FF0000"/>
        </w:rPr>
        <w:t xml:space="preserve"> </w:t>
      </w:r>
      <w:r>
        <w:t>nothing to indicate either the date or the place of composition</w:t>
      </w:r>
      <w:r>
        <w:rPr>
          <w:color w:val="FF0000"/>
        </w:rPr>
        <w:t xml:space="preserve"> </w:t>
      </w:r>
      <w:r>
        <w:t>beyond some similarities with 13th-c. compositions (see note 3).</w:t>
      </w:r>
    </w:p>
    <w:p w14:paraId="76C33FA2" w14:textId="073063C5" w:rsidR="00AC105B" w:rsidRDefault="00AC105B" w:rsidP="00AC105B">
      <w:pPr>
        <w:pStyle w:val="Heading2"/>
        <w:rPr>
          <w:lang w:val="en-US"/>
        </w:rPr>
      </w:pPr>
      <w:r>
        <w:rPr>
          <w:lang w:val="en-US"/>
        </w:rPr>
        <w:t>[@type=historical</w:t>
      </w:r>
      <w:r w:rsidR="002E5716">
        <w:rPr>
          <w:lang w:val="en-US"/>
        </w:rPr>
        <w:t>,</w:t>
      </w:r>
      <w:r w:rsidR="00D5518F">
        <w:rPr>
          <w:lang w:val="en-US"/>
        </w:rPr>
        <w:t>@xml:lang</w:t>
      </w:r>
      <w:r>
        <w:rPr>
          <w:lang w:val="en-US"/>
        </w:rPr>
        <w:t>=</w:t>
      </w:r>
      <w:r w:rsidR="008A7CF8">
        <w:rPr>
          <w:lang w:val="en-US"/>
        </w:rPr>
        <w:t>it</w:t>
      </w:r>
      <w:r>
        <w:rPr>
          <w:lang w:val="en-US"/>
        </w:rPr>
        <w:t>]</w:t>
      </w:r>
    </w:p>
    <w:p w14:paraId="26FBE37E" w14:textId="78F1F089" w:rsidR="00EC5216" w:rsidRDefault="00AC378C" w:rsidP="00EF64E8">
      <w:pPr>
        <w:spacing w:after="0" w:line="240" w:lineRule="auto"/>
        <w:ind w:firstLine="284"/>
        <w:jc w:val="both"/>
        <w:rPr>
          <w:rFonts w:ascii="Times New Roman" w:hAnsi="Times New Roman" w:cs="Times New Roman"/>
        </w:rPr>
      </w:pPr>
      <w:r>
        <w:rPr>
          <w:lang w:val="it-IT"/>
        </w:rPr>
        <w:t>Non si ricava nessun indizio né per una datazione né per una localizzazione.</w:t>
      </w:r>
    </w:p>
    <w:p w14:paraId="20220E30" w14:textId="77777777" w:rsidR="00EF64E8" w:rsidRPr="00E52986" w:rsidRDefault="00EF64E8" w:rsidP="00EF64E8">
      <w:pPr>
        <w:spacing w:after="0" w:line="240" w:lineRule="auto"/>
        <w:ind w:firstLine="284"/>
        <w:jc w:val="both"/>
        <w:rPr>
          <w:rFonts w:ascii="Times New Roman" w:hAnsi="Times New Roman" w:cs="Times New Roman"/>
          <w:lang w:val="en-US"/>
        </w:rPr>
      </w:pPr>
    </w:p>
    <w:p w14:paraId="3B6D111A" w14:textId="77467ACE" w:rsidR="00AC105B" w:rsidRDefault="00AC105B" w:rsidP="00AC105B">
      <w:pPr>
        <w:pStyle w:val="Heading2"/>
        <w:rPr>
          <w:lang w:val="en-US"/>
        </w:rPr>
      </w:pPr>
      <w:r>
        <w:rPr>
          <w:lang w:val="en-US"/>
        </w:rPr>
        <w:t>[@type=notes</w:t>
      </w:r>
      <w:r w:rsidR="002E5716">
        <w:rPr>
          <w:lang w:val="en-US"/>
        </w:rPr>
        <w:t>,</w:t>
      </w:r>
      <w:r w:rsidR="00D5518F">
        <w:rPr>
          <w:lang w:val="en-US"/>
        </w:rPr>
        <w:t>@xml:lang</w:t>
      </w:r>
      <w:r>
        <w:rPr>
          <w:lang w:val="en-US"/>
        </w:rPr>
        <w:t>=en]</w:t>
      </w:r>
    </w:p>
    <w:p w14:paraId="7E0C788D" w14:textId="77777777" w:rsidR="00AC378C" w:rsidRDefault="00AC378C" w:rsidP="00AC378C">
      <w:pPr>
        <w:ind w:firstLine="284"/>
      </w:pPr>
      <w:r>
        <w:t xml:space="preserve">Bec  1977-78 (I, p. 157) includes this text among ‘chansons de départie féminine’, whereas Dijkstra 1995 (pp. 58-59), prefers to list it among the ‘chansons d’appel à la croisade’, on the grounds that the separation of the lovers seems merely a pretext to illustrate the preeminence of God’s service over the service of Love. It does in fact highlight numerous propaganda themes and motifs. </w:t>
      </w:r>
    </w:p>
    <w:p w14:paraId="398F5602" w14:textId="5810C3D1" w:rsidR="00AC378C" w:rsidRDefault="00AC378C" w:rsidP="00063733">
      <w:pPr>
        <w:ind w:firstLine="284"/>
      </w:pPr>
      <w:r>
        <w:t xml:space="preserve">What makes the song unique in the panorama of the ‘crusade’ corpus is its dialogue component in the first two stanzas which represents dramatically the two voices of the </w:t>
      </w:r>
      <w:r>
        <w:rPr>
          <w:i/>
          <w:iCs/>
        </w:rPr>
        <w:t>chansons de départie</w:t>
      </w:r>
      <w:r>
        <w:t>: the feelings of the crusader about to depart, expressed in a courtly register (</w:t>
      </w:r>
      <w:r>
        <w:rPr>
          <w:i/>
          <w:iCs/>
        </w:rPr>
        <w:t>Douce dame</w:t>
      </w:r>
      <w:r>
        <w:t xml:space="preserve">, </w:t>
      </w:r>
      <w:r>
        <w:rPr>
          <w:i/>
          <w:iCs/>
        </w:rPr>
        <w:t>loiaul cuer</w:t>
      </w:r>
      <w:r>
        <w:t xml:space="preserve">, </w:t>
      </w:r>
      <w:r>
        <w:rPr>
          <w:i/>
          <w:iCs/>
        </w:rPr>
        <w:t>mercit</w:t>
      </w:r>
      <w:r>
        <w:t>) and with feudal images (</w:t>
      </w:r>
      <w:r>
        <w:rPr>
          <w:i/>
          <w:iCs/>
        </w:rPr>
        <w:t>bone foi</w:t>
      </w:r>
      <w:r>
        <w:t xml:space="preserve">, </w:t>
      </w:r>
      <w:r>
        <w:rPr>
          <w:i/>
          <w:iCs/>
        </w:rPr>
        <w:t>a mains jointes</w:t>
      </w:r>
      <w:r>
        <w:t xml:space="preserve">, </w:t>
      </w:r>
      <w:r>
        <w:rPr>
          <w:i/>
          <w:iCs/>
        </w:rPr>
        <w:t>glorious tornoi</w:t>
      </w:r>
      <w:r>
        <w:t xml:space="preserve">), and the lament of the lady grieving over her abandonment which corresponds to the style of a </w:t>
      </w:r>
      <w:r>
        <w:rPr>
          <w:i/>
          <w:iCs/>
        </w:rPr>
        <w:t>chanson de femme</w:t>
      </w:r>
      <w:r>
        <w:t xml:space="preserve">, beginning with the address </w:t>
      </w:r>
      <w:r>
        <w:rPr>
          <w:i/>
          <w:iCs/>
        </w:rPr>
        <w:t>Biauls dous amis</w:t>
      </w:r>
      <w:r>
        <w:t>. The third stanza closes, in the first person, with the declaration of the primacy of divine service in Outremer. On the question of female reactions to crusading, see among others Lecoy de la Marche 1890, 20 and Throop 1975, 156 ff.</w:t>
      </w:r>
    </w:p>
    <w:p w14:paraId="0CEFAA62" w14:textId="6859F241" w:rsidR="00AC378C" w:rsidRPr="00063733" w:rsidRDefault="00AC378C" w:rsidP="00063733">
      <w:pPr>
        <w:ind w:firstLine="284"/>
        <w:rPr>
          <w:lang w:val="fr-FR"/>
        </w:rPr>
      </w:pPr>
      <w:r>
        <w:t>[n=3]</w:t>
      </w:r>
      <w:r>
        <w:rPr>
          <w:i/>
          <w:iCs/>
        </w:rPr>
        <w:t>a mains jointes</w:t>
      </w:r>
      <w:r>
        <w:t xml:space="preserve">: the phrase used here in its feudal  sense – the </w:t>
      </w:r>
      <w:r>
        <w:rPr>
          <w:i/>
          <w:iCs/>
        </w:rPr>
        <w:t>immixtio</w:t>
      </w:r>
      <w:r>
        <w:t xml:space="preserve"> </w:t>
      </w:r>
      <w:r>
        <w:rPr>
          <w:i/>
          <w:iCs/>
        </w:rPr>
        <w:t>manuum</w:t>
      </w:r>
      <w:r>
        <w:t xml:space="preserve"> as part of homage to the lord – is taken up again in v. 15 in the sense of an act of Marian devotion, of which there are many examples, from the </w:t>
      </w:r>
      <w:r>
        <w:rPr>
          <w:i/>
          <w:iCs/>
        </w:rPr>
        <w:t>Miracles de Nostre Dame</w:t>
      </w:r>
      <w:r>
        <w:t xml:space="preserve"> to the </w:t>
      </w:r>
      <w:r>
        <w:rPr>
          <w:i/>
          <w:iCs/>
        </w:rPr>
        <w:t>Miracles de Nostre Dame par personnages</w:t>
      </w:r>
      <w:r>
        <w:t xml:space="preserve"> (see Koenig 1955-1970 and Paris-Robert 1876-1893). </w:t>
      </w:r>
      <w:r w:rsidRPr="009C0E88">
        <w:t>In a courtly context the attestations of this phrase are less frequent and found well into the 13th c., which might give us some indication of the date of the text.</w:t>
      </w:r>
      <w:r>
        <w:t xml:space="preserve"> </w:t>
      </w:r>
      <w:r>
        <w:rPr>
          <w:lang w:val="fr-FR"/>
        </w:rPr>
        <w:t xml:space="preserve">Probably the closest parallel is found in Raoul de Soissons, </w:t>
      </w:r>
      <w:r>
        <w:rPr>
          <w:i/>
          <w:iCs/>
          <w:lang w:val="fr-FR"/>
        </w:rPr>
        <w:t>A la plus sage et a la mieus vaillant</w:t>
      </w:r>
      <w:r>
        <w:rPr>
          <w:lang w:val="fr-FR"/>
        </w:rPr>
        <w:t xml:space="preserve"> (RS 363), vv. 15-16: ‘Et mains jointes proier en soupirant / qu' el'</w:t>
      </w:r>
      <w:r w:rsidR="00063733">
        <w:rPr>
          <w:lang w:val="fr-FR"/>
        </w:rPr>
        <w:t xml:space="preserve"> ait pitié du plus leal amant’. </w:t>
      </w:r>
      <w:r>
        <w:t xml:space="preserve">Of particular interest are the examples found in two musical compositions of Adam de la Halle, the polyphonic rondeau in three voices </w:t>
      </w:r>
      <w:r>
        <w:rPr>
          <w:i/>
          <w:iCs/>
        </w:rPr>
        <w:t>A jointes mains vous proi</w:t>
      </w:r>
      <w:r>
        <w:t xml:space="preserve"> and the love song </w:t>
      </w:r>
      <w:r>
        <w:rPr>
          <w:i/>
          <w:iCs/>
        </w:rPr>
        <w:t>Li maus d'amors me plaist mix a sentir</w:t>
      </w:r>
      <w:r>
        <w:t xml:space="preserve">, in v. 13: ‘a jointes mains rians le prenderoie’. The motif had a certain diffusion in contemporary musical texts: it is found in some anonymous motets of the Montpellier manuscript, all written on fascicles datable from 1280 (fasc. nn. 2, 5, 6) to the end of the 13th c. (fasc. n. 7): nos. XIV, XV, LIX, LXVII, CCXXXV, XCI and CXXXVI, in the </w:t>
      </w:r>
      <w:r>
        <w:rPr>
          <w:i/>
          <w:iCs/>
        </w:rPr>
        <w:t>triplum</w:t>
      </w:r>
      <w:r>
        <w:t xml:space="preserve"> dedicated to the Virgin </w:t>
      </w:r>
      <w:r>
        <w:rPr>
          <w:i/>
          <w:iCs/>
        </w:rPr>
        <w:t>A tort sui d'amours blasmée</w:t>
      </w:r>
      <w:r>
        <w:t>, vv. 7-9: ‘Si li cri / merci / a jointes mains, et pri’ (f. 232v, Tischler 1978, 180).</w:t>
      </w:r>
    </w:p>
    <w:p w14:paraId="61682141" w14:textId="1DF5D6BD" w:rsidR="00AC378C" w:rsidRDefault="00AC378C" w:rsidP="00AC378C">
      <w:pPr>
        <w:ind w:firstLine="284"/>
      </w:pPr>
      <w:r>
        <w:t>[n=6]</w:t>
      </w:r>
      <w:r>
        <w:rPr>
          <w:i/>
          <w:iCs/>
        </w:rPr>
        <w:t>glorious</w:t>
      </w:r>
      <w:r>
        <w:t xml:space="preserve"> </w:t>
      </w:r>
      <w:r>
        <w:rPr>
          <w:i/>
          <w:iCs/>
        </w:rPr>
        <w:t>tornoi</w:t>
      </w:r>
      <w:r>
        <w:t xml:space="preserve">: the image of the tourney in the Holy Land is also found in </w:t>
      </w:r>
      <w:r>
        <w:rPr>
          <w:i/>
        </w:rPr>
        <w:t>Chevalier, mult estes guariz</w:t>
      </w:r>
      <w:r>
        <w:t>, RS 1548a, vv. 49-50: ‘</w:t>
      </w:r>
      <w:r w:rsidRPr="00457C19">
        <w:rPr>
          <w:iCs/>
        </w:rPr>
        <w:t>Deus ad un turnei pris / Entre enfern e pareïs</w:t>
      </w:r>
      <w:r>
        <w:t>’.</w:t>
      </w:r>
    </w:p>
    <w:p w14:paraId="72D0A888" w14:textId="0B6C8644" w:rsidR="00AC378C" w:rsidRDefault="00AC378C" w:rsidP="00AC378C">
      <w:pPr>
        <w:ind w:firstLine="284"/>
        <w:rPr>
          <w:lang w:val="fr-FR"/>
        </w:rPr>
      </w:pPr>
      <w:r>
        <w:t>[n=10]</w:t>
      </w:r>
      <w:r>
        <w:rPr>
          <w:i/>
          <w:iCs/>
        </w:rPr>
        <w:t>mesaixe</w:t>
      </w:r>
      <w:r>
        <w:t xml:space="preserve">: the rhyme requires </w:t>
      </w:r>
      <w:r>
        <w:rPr>
          <w:i/>
          <w:iCs/>
        </w:rPr>
        <w:t>mesaire</w:t>
      </w:r>
      <w:r>
        <w:t xml:space="preserve">, which gives no sense. </w:t>
      </w:r>
      <w:r>
        <w:rPr>
          <w:lang w:val="fr-FR"/>
        </w:rPr>
        <w:t xml:space="preserve">Bédier suggests the hypothetical emendation </w:t>
      </w:r>
      <w:r>
        <w:rPr>
          <w:i/>
          <w:iCs/>
          <w:lang w:val="fr-FR"/>
        </w:rPr>
        <w:t>contraire</w:t>
      </w:r>
      <w:r>
        <w:rPr>
          <w:lang w:val="fr-FR"/>
        </w:rPr>
        <w:t>: ‘mais il faudrait refaire l’hémistiche’, p. 291.</w:t>
      </w:r>
    </w:p>
    <w:p w14:paraId="49DE5527" w14:textId="5E82DA78" w:rsidR="00AC378C" w:rsidRDefault="00AC378C" w:rsidP="00AC378C">
      <w:pPr>
        <w:ind w:firstLine="284"/>
        <w:rPr>
          <w:lang w:val="fr-FR"/>
        </w:rPr>
      </w:pPr>
      <w:r>
        <w:rPr>
          <w:lang w:val="fr-FR"/>
        </w:rPr>
        <w:t>[n=11]</w:t>
      </w:r>
      <w:r>
        <w:rPr>
          <w:i/>
          <w:iCs/>
          <w:lang w:val="fr-FR"/>
        </w:rPr>
        <w:t>c'outre la mer</w:t>
      </w:r>
      <w:r>
        <w:rPr>
          <w:lang w:val="fr-FR"/>
        </w:rPr>
        <w:t xml:space="preserve">: Bédier prints </w:t>
      </w:r>
      <w:r>
        <w:rPr>
          <w:i/>
          <w:iCs/>
          <w:lang w:val="fr-FR"/>
        </w:rPr>
        <w:t>contre</w:t>
      </w:r>
      <w:r>
        <w:rPr>
          <w:lang w:val="fr-FR"/>
        </w:rPr>
        <w:t xml:space="preserve"> to indicate a relationship of opposition if not hostility: ‘vers la mer’; however in a note he proposes the correction </w:t>
      </w:r>
      <w:r>
        <w:rPr>
          <w:i/>
          <w:iCs/>
          <w:lang w:val="fr-FR"/>
        </w:rPr>
        <w:t>c’outre la mer</w:t>
      </w:r>
      <w:r>
        <w:rPr>
          <w:lang w:val="fr-FR"/>
        </w:rPr>
        <w:t>.</w:t>
      </w:r>
    </w:p>
    <w:p w14:paraId="71759ACC" w14:textId="3CEAA06A" w:rsidR="00AC378C" w:rsidRPr="00AC378C" w:rsidRDefault="00AC378C" w:rsidP="00AC378C">
      <w:pPr>
        <w:ind w:firstLine="284"/>
        <w:rPr>
          <w:lang w:val="fr-FR"/>
        </w:rPr>
      </w:pPr>
      <w:r>
        <w:rPr>
          <w:lang w:val="fr-FR"/>
        </w:rPr>
        <w:t>[n=12]</w:t>
      </w:r>
      <w:r>
        <w:rPr>
          <w:i/>
          <w:iCs/>
          <w:lang w:val="fr-FR"/>
        </w:rPr>
        <w:t>haire</w:t>
      </w:r>
      <w:r>
        <w:rPr>
          <w:lang w:val="fr-FR"/>
        </w:rPr>
        <w:t xml:space="preserve">: see the </w:t>
      </w:r>
      <w:r>
        <w:rPr>
          <w:i/>
          <w:iCs/>
          <w:lang w:val="fr-FR"/>
        </w:rPr>
        <w:t>Dictionnaire de l’académie française</w:t>
      </w:r>
      <w:r>
        <w:rPr>
          <w:lang w:val="fr-FR"/>
        </w:rPr>
        <w:t xml:space="preserve"> (http://atilf.atilf.fr/academie9.htm): ‘n. f. X</w:t>
      </w:r>
      <w:r>
        <w:rPr>
          <w:vertAlign w:val="superscript"/>
          <w:lang w:val="fr-FR"/>
        </w:rPr>
        <w:t>e</w:t>
      </w:r>
      <w:r>
        <w:rPr>
          <w:lang w:val="fr-FR"/>
        </w:rPr>
        <w:t xml:space="preserve"> siècle. Issu du francique *</w:t>
      </w:r>
      <w:r>
        <w:rPr>
          <w:i/>
          <w:iCs/>
          <w:lang w:val="fr-FR"/>
        </w:rPr>
        <w:t xml:space="preserve">harja, </w:t>
      </w:r>
      <w:r>
        <w:rPr>
          <w:lang w:val="fr-FR"/>
        </w:rPr>
        <w:t xml:space="preserve">“vêtement grossier fait de poil”. Chemise rugueuse faite de crin ou </w:t>
      </w:r>
      <w:r>
        <w:rPr>
          <w:lang w:val="fr-FR"/>
        </w:rPr>
        <w:lastRenderedPageBreak/>
        <w:t>de poil de chèvre, qu’on portait sur la peau par esprit de mortification ou par pénitence</w:t>
      </w:r>
      <w:r>
        <w:rPr>
          <w:iCs/>
          <w:lang w:val="fr-FR"/>
        </w:rPr>
        <w:t xml:space="preserve">’. </w:t>
      </w:r>
      <w:r>
        <w:rPr>
          <w:iCs/>
          <w:lang w:val="it-IT"/>
        </w:rPr>
        <w:t>Compare also TLFi, s.v.</w:t>
      </w:r>
    </w:p>
    <w:p w14:paraId="47C077F3" w14:textId="78DABAE0" w:rsidR="00AC378C" w:rsidRDefault="00AC378C" w:rsidP="00AC378C">
      <w:pPr>
        <w:ind w:firstLine="284"/>
        <w:rPr>
          <w:iCs/>
        </w:rPr>
      </w:pPr>
      <w:r>
        <w:rPr>
          <w:iCs/>
        </w:rPr>
        <w:t xml:space="preserve">[n=13]For the construction </w:t>
      </w:r>
      <w:r>
        <w:rPr>
          <w:i/>
        </w:rPr>
        <w:t>voler</w:t>
      </w:r>
      <w:r>
        <w:rPr>
          <w:iCs/>
        </w:rPr>
        <w:t xml:space="preserve"> + inf. indicating the imminence of an action, see </w:t>
      </w:r>
      <w:r>
        <w:t>Ménard 1973, § 72.</w:t>
      </w:r>
      <w:r>
        <w:rPr>
          <w:iCs/>
        </w:rPr>
        <w:t xml:space="preserve"> Bédier prefers to correct </w:t>
      </w:r>
      <w:r>
        <w:rPr>
          <w:i/>
        </w:rPr>
        <w:t>veult</w:t>
      </w:r>
      <w:r>
        <w:rPr>
          <w:iCs/>
        </w:rPr>
        <w:t xml:space="preserve">, the ms reading, to </w:t>
      </w:r>
      <w:r>
        <w:rPr>
          <w:i/>
        </w:rPr>
        <w:t>peult</w:t>
      </w:r>
      <w:r>
        <w:rPr>
          <w:iCs/>
        </w:rPr>
        <w:t>.</w:t>
      </w:r>
    </w:p>
    <w:p w14:paraId="3DC67839" w14:textId="0A272A0C" w:rsidR="00AC378C" w:rsidRDefault="00AC378C" w:rsidP="00AC378C">
      <w:pPr>
        <w:ind w:firstLine="284"/>
        <w:rPr>
          <w:iCs/>
          <w:lang w:val="fr-FR"/>
        </w:rPr>
      </w:pPr>
      <w:r>
        <w:rPr>
          <w:iCs/>
          <w:lang w:val="fr-FR"/>
        </w:rPr>
        <w:t>[n=17]</w:t>
      </w:r>
      <w:r>
        <w:rPr>
          <w:i/>
          <w:iCs/>
          <w:lang w:val="fr-FR"/>
        </w:rPr>
        <w:t xml:space="preserve">Molt me mervoil se del sen ne </w:t>
      </w:r>
      <w:r>
        <w:rPr>
          <w:bCs/>
          <w:i/>
          <w:iCs/>
          <w:lang w:val="fr-FR"/>
        </w:rPr>
        <w:t>mervoi</w:t>
      </w:r>
      <w:r>
        <w:rPr>
          <w:lang w:val="fr-FR"/>
        </w:rPr>
        <w:t xml:space="preserve">: compare v. 14 of </w:t>
      </w:r>
      <w:r>
        <w:rPr>
          <w:iCs/>
          <w:lang w:val="fr-FR"/>
        </w:rPr>
        <w:t>RS 191: ‘</w:t>
      </w:r>
      <w:r>
        <w:rPr>
          <w:lang w:val="fr-FR"/>
        </w:rPr>
        <w:t>granz merveille est que je ne sui dervee’.</w:t>
      </w:r>
    </w:p>
    <w:p w14:paraId="01FEFF79" w14:textId="3DA3B460" w:rsidR="00AC378C" w:rsidRDefault="00AC378C" w:rsidP="00AC378C">
      <w:pPr>
        <w:ind w:firstLine="284"/>
      </w:pPr>
      <w:r>
        <w:rPr>
          <w:iCs/>
        </w:rPr>
        <w:t xml:space="preserve">[n=24]To avoid the epic caesura Bédier, following Hofmann, proposes correcting to </w:t>
      </w:r>
      <w:r>
        <w:rPr>
          <w:i/>
        </w:rPr>
        <w:t>lais</w:t>
      </w:r>
      <w:r>
        <w:rPr>
          <w:iCs/>
        </w:rPr>
        <w:t>.</w:t>
      </w:r>
    </w:p>
    <w:p w14:paraId="2E9B737D" w14:textId="77777777" w:rsidR="00AC378C" w:rsidRDefault="00AC378C" w:rsidP="00AC378C">
      <w:pPr>
        <w:ind w:firstLine="284"/>
        <w:rPr>
          <w:iCs/>
          <w:u w:val="single"/>
        </w:rPr>
      </w:pPr>
      <w:r>
        <w:t>The last line could also be interpreted as praise of the lady: ‘nothing that I leave behind could induce me to act badly, to behave badly’, that is, not to leave.</w:t>
      </w:r>
    </w:p>
    <w:p w14:paraId="70728BBF" w14:textId="77777777" w:rsidR="00840704" w:rsidRDefault="00840704" w:rsidP="00840704">
      <w:pPr>
        <w:spacing w:after="0" w:line="240" w:lineRule="auto"/>
        <w:ind w:firstLine="284"/>
        <w:jc w:val="both"/>
        <w:rPr>
          <w:rFonts w:ascii="Times New Roman" w:hAnsi="Times New Roman" w:cs="Times New Roman"/>
          <w:lang w:val="fr-CH"/>
        </w:rPr>
      </w:pPr>
    </w:p>
    <w:p w14:paraId="2BFC7E23" w14:textId="30D965E2" w:rsidR="00AC105B" w:rsidRDefault="00AC105B" w:rsidP="00AC105B">
      <w:pPr>
        <w:pStyle w:val="Heading2"/>
        <w:rPr>
          <w:lang w:val="en-US"/>
        </w:rPr>
      </w:pPr>
      <w:r>
        <w:rPr>
          <w:lang w:val="en-US"/>
        </w:rPr>
        <w:t>[@type=notes</w:t>
      </w:r>
      <w:r w:rsidR="002E5716">
        <w:rPr>
          <w:lang w:val="en-US"/>
        </w:rPr>
        <w:t>,</w:t>
      </w:r>
      <w:r w:rsidR="00D5518F">
        <w:rPr>
          <w:lang w:val="en-US"/>
        </w:rPr>
        <w:t>@xml:lang</w:t>
      </w:r>
      <w:r>
        <w:rPr>
          <w:lang w:val="en-US"/>
        </w:rPr>
        <w:t>=it]</w:t>
      </w:r>
    </w:p>
    <w:p w14:paraId="1E30A6E9" w14:textId="09CF155B" w:rsidR="00AC378C" w:rsidRDefault="00AC378C" w:rsidP="00063733">
      <w:pPr>
        <w:ind w:firstLine="284"/>
        <w:rPr>
          <w:lang w:val="it-IT"/>
        </w:rPr>
      </w:pPr>
      <w:r>
        <w:rPr>
          <w:lang w:val="it-IT"/>
        </w:rPr>
        <w:t xml:space="preserve">Bec  1977-78 (I, p. 157) inserisce questo testo tra le ‘chansons de départie féminine’, mentre Dijkstra 1995 (pp. 58-59), preferisce enumerarlo tra le ‘chansons d’appel à la croisade’, per il fatto che la separazione degli amanti sarebbe solamente un pretesto per spiegare la prevalenza del servizio di Dio sul servizio d’Amore. Sottolinea infatti il gran numero dei temi e dei motivi propagandistici. Ciò che rende unica la canzone nel panorama del corpus ‘crociato’ è la sua componente dialogica nelle prime due </w:t>
      </w:r>
      <w:r>
        <w:rPr>
          <w:i/>
          <w:iCs/>
          <w:lang w:val="it-IT"/>
        </w:rPr>
        <w:t>coblas</w:t>
      </w:r>
      <w:r>
        <w:rPr>
          <w:lang w:val="it-IT"/>
        </w:rPr>
        <w:t xml:space="preserve"> che rappresenta drammaticamente le due voci delle </w:t>
      </w:r>
      <w:r>
        <w:rPr>
          <w:i/>
          <w:iCs/>
          <w:lang w:val="it-IT"/>
        </w:rPr>
        <w:t>chansons de départie</w:t>
      </w:r>
      <w:r>
        <w:rPr>
          <w:lang w:val="it-IT"/>
        </w:rPr>
        <w:t>: i sentimenti del crociato in procinto di partire, espressi con registro cortese (</w:t>
      </w:r>
      <w:r>
        <w:rPr>
          <w:i/>
          <w:iCs/>
          <w:lang w:val="it-IT"/>
        </w:rPr>
        <w:t>Douce dame</w:t>
      </w:r>
      <w:r>
        <w:rPr>
          <w:lang w:val="it-IT"/>
        </w:rPr>
        <w:t xml:space="preserve">, </w:t>
      </w:r>
      <w:r>
        <w:rPr>
          <w:i/>
          <w:iCs/>
          <w:lang w:val="it-IT"/>
        </w:rPr>
        <w:t>loiaul cuer</w:t>
      </w:r>
      <w:r>
        <w:rPr>
          <w:lang w:val="it-IT"/>
        </w:rPr>
        <w:t xml:space="preserve">, </w:t>
      </w:r>
      <w:r>
        <w:rPr>
          <w:i/>
          <w:iCs/>
          <w:lang w:val="it-IT"/>
        </w:rPr>
        <w:t>mercit</w:t>
      </w:r>
      <w:r>
        <w:rPr>
          <w:lang w:val="it-IT"/>
        </w:rPr>
        <w:t>) e con immagini tratte dall'immaginario feudale (</w:t>
      </w:r>
      <w:r>
        <w:rPr>
          <w:i/>
          <w:iCs/>
          <w:lang w:val="it-IT"/>
        </w:rPr>
        <w:t>bone foi</w:t>
      </w:r>
      <w:r>
        <w:rPr>
          <w:lang w:val="it-IT"/>
        </w:rPr>
        <w:t xml:space="preserve">, </w:t>
      </w:r>
      <w:r>
        <w:rPr>
          <w:i/>
          <w:iCs/>
          <w:lang w:val="it-IT"/>
        </w:rPr>
        <w:t>a mains jointes</w:t>
      </w:r>
      <w:r>
        <w:rPr>
          <w:lang w:val="it-IT"/>
        </w:rPr>
        <w:t xml:space="preserve">, </w:t>
      </w:r>
      <w:r>
        <w:rPr>
          <w:i/>
          <w:iCs/>
          <w:lang w:val="it-IT"/>
        </w:rPr>
        <w:t>glorious tornoi</w:t>
      </w:r>
      <w:r>
        <w:rPr>
          <w:lang w:val="it-IT"/>
        </w:rPr>
        <w:t xml:space="preserve">), e il lamento della dama addolorata per l’abbandono che risponde con modalità proprie di una </w:t>
      </w:r>
      <w:r>
        <w:rPr>
          <w:i/>
          <w:iCs/>
          <w:lang w:val="it-IT"/>
        </w:rPr>
        <w:t>chanson de femme</w:t>
      </w:r>
      <w:r>
        <w:rPr>
          <w:lang w:val="it-IT"/>
        </w:rPr>
        <w:t xml:space="preserve">, a cominciare dall'allocuzione </w:t>
      </w:r>
      <w:r>
        <w:rPr>
          <w:i/>
          <w:iCs/>
          <w:lang w:val="it-IT"/>
        </w:rPr>
        <w:t>Biauls dous amis</w:t>
      </w:r>
      <w:r>
        <w:rPr>
          <w:lang w:val="it-IT"/>
        </w:rPr>
        <w:t>. La terza cobla si chiude, in prima persona, con la dichiarazione  della primazia del servizio divino oltremare.</w:t>
      </w:r>
      <w:r w:rsidR="00063733">
        <w:rPr>
          <w:lang w:val="it-IT"/>
        </w:rPr>
        <w:t xml:space="preserve"> </w:t>
      </w:r>
      <w:r>
        <w:rPr>
          <w:lang w:val="it-IT"/>
        </w:rPr>
        <w:t>Sulla questione delle reazioni femminili alla crociata, cfr. tra gli altri Lecoy de la Marche 1890, 20 e Throop 1975, 156 sgg</w:t>
      </w:r>
      <w:del w:id="13" w:author="Linda Paterson" w:date="2013-12-16T11:12:00Z">
        <w:r>
          <w:rPr>
            <w:lang w:val="it-IT"/>
          </w:rPr>
          <w:delText>;</w:delText>
        </w:r>
      </w:del>
      <w:r>
        <w:rPr>
          <w:lang w:val="it-IT"/>
        </w:rPr>
        <w:t>.</w:t>
      </w:r>
    </w:p>
    <w:p w14:paraId="40BB02B8" w14:textId="1754490A" w:rsidR="00AC378C" w:rsidRDefault="00063733" w:rsidP="00063733">
      <w:pPr>
        <w:ind w:firstLine="284"/>
        <w:rPr>
          <w:lang w:val="it-IT"/>
        </w:rPr>
      </w:pPr>
      <w:r>
        <w:rPr>
          <w:lang w:val="it-IT"/>
        </w:rPr>
        <w:t>[n=3]</w:t>
      </w:r>
      <w:r w:rsidR="00AC378C">
        <w:rPr>
          <w:i/>
          <w:iCs/>
          <w:lang w:val="it-IT"/>
        </w:rPr>
        <w:t>a mains jointes</w:t>
      </w:r>
      <w:r w:rsidR="00AC378C">
        <w:rPr>
          <w:lang w:val="it-IT"/>
        </w:rPr>
        <w:t>: il sintagma, qui espresso nella sua valenza feudale, l'</w:t>
      </w:r>
      <w:r w:rsidR="00AC378C">
        <w:rPr>
          <w:i/>
          <w:iCs/>
          <w:lang w:val="it-IT"/>
        </w:rPr>
        <w:t>immixtio</w:t>
      </w:r>
      <w:r w:rsidR="00AC378C">
        <w:rPr>
          <w:lang w:val="it-IT"/>
        </w:rPr>
        <w:t xml:space="preserve"> </w:t>
      </w:r>
      <w:r w:rsidR="00AC378C">
        <w:rPr>
          <w:i/>
          <w:iCs/>
          <w:lang w:val="it-IT"/>
        </w:rPr>
        <w:t>manuum</w:t>
      </w:r>
      <w:r w:rsidR="00AC378C">
        <w:rPr>
          <w:lang w:val="it-IT"/>
        </w:rPr>
        <w:t xml:space="preserve"> nell'omaggio al signore, viene riproposto al v. 15 per un atto di devozione mariana, di cui abbiamo numerose attestazioni dai </w:t>
      </w:r>
      <w:r w:rsidR="00AC378C">
        <w:rPr>
          <w:i/>
          <w:iCs/>
          <w:lang w:val="it-IT"/>
        </w:rPr>
        <w:t>Miracles de Nostre Dame</w:t>
      </w:r>
      <w:r w:rsidR="00AC378C">
        <w:rPr>
          <w:lang w:val="it-IT"/>
        </w:rPr>
        <w:t xml:space="preserve"> ai </w:t>
      </w:r>
      <w:r w:rsidR="00AC378C">
        <w:rPr>
          <w:i/>
          <w:iCs/>
          <w:lang w:val="it-IT"/>
        </w:rPr>
        <w:t>Miracles de Nostre Dame par personnages</w:t>
      </w:r>
      <w:r w:rsidR="00AC378C">
        <w:rPr>
          <w:lang w:val="it-IT"/>
        </w:rPr>
        <w:t xml:space="preserve"> (cfr. Koenig 1955-1970 e </w:t>
      </w:r>
      <w:r w:rsidR="00AC378C">
        <w:rPr>
          <w:rFonts w:hAnsi="Symbol"/>
          <w:lang w:val="it-IT"/>
        </w:rPr>
        <w:t>Paris-Robert 1876-1893)</w:t>
      </w:r>
      <w:r>
        <w:rPr>
          <w:lang w:val="it-IT"/>
        </w:rPr>
        <w:t xml:space="preserve">. </w:t>
      </w:r>
      <w:r w:rsidR="00AC378C">
        <w:rPr>
          <w:lang w:val="it-IT"/>
        </w:rPr>
        <w:t xml:space="preserve">In contesto cortese le attestazioni del sintagma sono meno numerose e di pieno Duecento, dato che potrebbe fornirci una suggestione per una collocazione cronologica del testo. </w:t>
      </w:r>
      <w:r w:rsidR="00AC378C">
        <w:rPr>
          <w:lang w:val="fr-FR"/>
        </w:rPr>
        <w:t xml:space="preserve">Probabilmente la più accostabile si trova in Raoul de Soissons, </w:t>
      </w:r>
      <w:r w:rsidR="00AC378C">
        <w:rPr>
          <w:i/>
          <w:iCs/>
          <w:lang w:val="fr-FR"/>
        </w:rPr>
        <w:t>A la plus sage et a la mieus vaillant</w:t>
      </w:r>
      <w:r w:rsidR="00AC378C">
        <w:rPr>
          <w:lang w:val="fr-FR"/>
        </w:rPr>
        <w:t xml:space="preserve"> (RS 363), vv. 15-16: «Et mains jointes proier en soupirant / qu' el' ait pitié du plus leal amant». </w:t>
      </w:r>
      <w:r w:rsidR="00AC378C">
        <w:rPr>
          <w:lang w:val="it-IT"/>
        </w:rPr>
        <w:t xml:space="preserve">Di particolare interesse sono le attestazioni rintracciabili in due componimenti musicali di Adam de la Halle, il rondeau polifonico a tre voci </w:t>
      </w:r>
      <w:r w:rsidR="00AC378C">
        <w:rPr>
          <w:i/>
          <w:iCs/>
          <w:lang w:val="it-IT"/>
        </w:rPr>
        <w:t>A jointes mains vous proi</w:t>
      </w:r>
      <w:r w:rsidR="00AC378C">
        <w:rPr>
          <w:lang w:val="it-IT"/>
        </w:rPr>
        <w:t xml:space="preserve"> e la canzone </w:t>
      </w:r>
      <w:r w:rsidR="00AC378C">
        <w:rPr>
          <w:i/>
          <w:iCs/>
          <w:lang w:val="it-IT"/>
        </w:rPr>
        <w:t>Li maus d'amors me plaist mix a sentir</w:t>
      </w:r>
      <w:r w:rsidR="00AC378C">
        <w:rPr>
          <w:lang w:val="it-IT"/>
        </w:rPr>
        <w:t xml:space="preserve">, al v. 13: «a jointes mains rians le prenderoie». Il motivo ha avuto una certa diffusione nei testi musicali coevi, lo si ritrova infatti in alcuni mottetti anonimi del codice di Montpellier, tutti trascritti in fascicoli databili dal 1280 (fasc. nn. 2, 5, 6) alla fine del XIII secolo (fasc. n. 7): nn. XIV, XV, LIX, LXVII, CCXXXV, XCI e CXXXVI, nel </w:t>
      </w:r>
      <w:r w:rsidR="00AC378C">
        <w:rPr>
          <w:i/>
          <w:iCs/>
          <w:lang w:val="it-IT"/>
        </w:rPr>
        <w:t>triplum</w:t>
      </w:r>
      <w:r w:rsidR="00AC378C">
        <w:rPr>
          <w:lang w:val="it-IT"/>
        </w:rPr>
        <w:t xml:space="preserve"> dedicato alla Vergine </w:t>
      </w:r>
      <w:r w:rsidR="00AC378C">
        <w:rPr>
          <w:i/>
          <w:iCs/>
          <w:lang w:val="it-IT"/>
        </w:rPr>
        <w:t>A tort sui d'amours blasmée</w:t>
      </w:r>
      <w:r w:rsidR="00AC378C">
        <w:rPr>
          <w:lang w:val="it-IT"/>
        </w:rPr>
        <w:t>, vv. 7-9: «Si li cri / merci / a jointes mains, et pri»</w:t>
      </w:r>
      <w:del w:id="14" w:author="Linda Paterson" w:date="2014-05-28T14:41:00Z">
        <w:r w:rsidR="00AC378C" w:rsidDel="00F60B3B">
          <w:rPr>
            <w:lang w:val="it-IT"/>
          </w:rPr>
          <w:delText>,</w:delText>
        </w:r>
      </w:del>
      <w:r w:rsidR="00AC378C">
        <w:rPr>
          <w:lang w:val="it-IT"/>
        </w:rPr>
        <w:t xml:space="preserve"> </w:t>
      </w:r>
      <w:ins w:id="15" w:author="Linda Paterson" w:date="2014-05-28T14:41:00Z">
        <w:r w:rsidR="00AC378C">
          <w:rPr>
            <w:lang w:val="it-IT"/>
          </w:rPr>
          <w:t>(</w:t>
        </w:r>
      </w:ins>
      <w:r w:rsidR="00AC378C">
        <w:rPr>
          <w:lang w:val="it-IT"/>
        </w:rPr>
        <w:t>f. 232v, Tischler 1978, 180).</w:t>
      </w:r>
    </w:p>
    <w:p w14:paraId="616430A6" w14:textId="669939D2" w:rsidR="00AC378C" w:rsidRDefault="00AC378C" w:rsidP="00AC378C">
      <w:pPr>
        <w:ind w:firstLine="284"/>
        <w:rPr>
          <w:i/>
          <w:iCs/>
          <w:lang w:val="it-IT"/>
        </w:rPr>
      </w:pPr>
      <w:r>
        <w:rPr>
          <w:lang w:val="it-IT"/>
        </w:rPr>
        <w:t>[n=6]</w:t>
      </w:r>
      <w:r>
        <w:rPr>
          <w:i/>
          <w:iCs/>
          <w:lang w:val="it-IT"/>
        </w:rPr>
        <w:t>glorious</w:t>
      </w:r>
      <w:r>
        <w:rPr>
          <w:lang w:val="it-IT"/>
        </w:rPr>
        <w:t xml:space="preserve"> </w:t>
      </w:r>
      <w:r>
        <w:rPr>
          <w:i/>
          <w:iCs/>
          <w:lang w:val="it-IT"/>
        </w:rPr>
        <w:t>tornoi</w:t>
      </w:r>
      <w:ins w:id="16" w:author="Linda Paterson" w:date="2014-05-28T14:41:00Z">
        <w:r>
          <w:rPr>
            <w:lang w:val="it-IT"/>
          </w:rPr>
          <w:t>:</w:t>
        </w:r>
      </w:ins>
      <w:del w:id="17" w:author="Linda Paterson" w:date="2014-05-28T14:41:00Z">
        <w:r w:rsidDel="00F60B3B">
          <w:rPr>
            <w:lang w:val="it-IT"/>
          </w:rPr>
          <w:delText>=</w:delText>
        </w:r>
      </w:del>
      <w:r>
        <w:rPr>
          <w:lang w:val="it-IT"/>
        </w:rPr>
        <w:t xml:space="preserve"> l’immagine del torneo in Terrasanta è presente anche in </w:t>
      </w:r>
      <w:r>
        <w:rPr>
          <w:i/>
          <w:lang w:val="it-IT"/>
        </w:rPr>
        <w:t>Chevalier, mult estes guariz</w:t>
      </w:r>
      <w:r>
        <w:rPr>
          <w:lang w:val="it-IT"/>
        </w:rPr>
        <w:t>, RS 1548a, vv. 49-50: «</w:t>
      </w:r>
      <w:r>
        <w:rPr>
          <w:i/>
          <w:iCs/>
          <w:lang w:val="it-IT"/>
        </w:rPr>
        <w:t>Deus ad un turnei pris / Entre enfern e pareïs</w:t>
      </w:r>
      <w:r>
        <w:rPr>
          <w:lang w:val="it-IT"/>
        </w:rPr>
        <w:t>».</w:t>
      </w:r>
    </w:p>
    <w:p w14:paraId="5BAB280B" w14:textId="54BE34C6" w:rsidR="00AC378C" w:rsidRDefault="00AC378C" w:rsidP="00AC378C">
      <w:pPr>
        <w:ind w:firstLine="284"/>
        <w:rPr>
          <w:lang w:val="it-IT"/>
        </w:rPr>
      </w:pPr>
      <w:r>
        <w:rPr>
          <w:lang w:val="it-IT"/>
        </w:rPr>
        <w:t>[n=10]</w:t>
      </w:r>
      <w:r>
        <w:rPr>
          <w:i/>
          <w:iCs/>
          <w:lang w:val="it-IT"/>
        </w:rPr>
        <w:t>mesaixe</w:t>
      </w:r>
      <w:r>
        <w:rPr>
          <w:lang w:val="it-IT"/>
        </w:rPr>
        <w:t xml:space="preserve"> : la rima richiederebbe </w:t>
      </w:r>
      <w:r>
        <w:rPr>
          <w:i/>
          <w:iCs/>
          <w:lang w:val="it-IT"/>
        </w:rPr>
        <w:t>mesaire</w:t>
      </w:r>
      <w:r>
        <w:rPr>
          <w:lang w:val="it-IT"/>
        </w:rPr>
        <w:t xml:space="preserve">, che non dà senso. Bédier avanza per via ipotetica l’emendamento </w:t>
      </w:r>
      <w:r>
        <w:rPr>
          <w:i/>
          <w:iCs/>
          <w:lang w:val="it-IT"/>
        </w:rPr>
        <w:t>contraire</w:t>
      </w:r>
      <w:r>
        <w:rPr>
          <w:lang w:val="it-IT"/>
        </w:rPr>
        <w:t>: «mais il faudrait refaire l’hémistiche», p. 291.</w:t>
      </w:r>
    </w:p>
    <w:p w14:paraId="502C22BC" w14:textId="26829E70" w:rsidR="00AC378C" w:rsidRDefault="00AC378C" w:rsidP="00AC378C">
      <w:pPr>
        <w:ind w:firstLine="284"/>
        <w:rPr>
          <w:lang w:val="it-IT"/>
        </w:rPr>
      </w:pPr>
      <w:r>
        <w:rPr>
          <w:lang w:val="it-IT"/>
        </w:rPr>
        <w:lastRenderedPageBreak/>
        <w:t>[n=11]</w:t>
      </w:r>
      <w:r>
        <w:rPr>
          <w:i/>
          <w:iCs/>
          <w:lang w:val="it-IT"/>
        </w:rPr>
        <w:t>c'outre la mer</w:t>
      </w:r>
      <w:r>
        <w:rPr>
          <w:lang w:val="it-IT"/>
        </w:rPr>
        <w:t xml:space="preserve">: Bédier pone a testo </w:t>
      </w:r>
      <w:r>
        <w:rPr>
          <w:i/>
          <w:iCs/>
          <w:lang w:val="it-IT"/>
        </w:rPr>
        <w:t>contre</w:t>
      </w:r>
      <w:r>
        <w:rPr>
          <w:lang w:val="it-IT"/>
        </w:rPr>
        <w:t xml:space="preserve"> per indicare una relazione di opposizione se non di ostilità: ‘vers la mer’; tuttavia in nota propone di correggere in </w:t>
      </w:r>
      <w:r>
        <w:rPr>
          <w:i/>
          <w:iCs/>
          <w:lang w:val="it-IT"/>
        </w:rPr>
        <w:t>c’outre la mer</w:t>
      </w:r>
      <w:r>
        <w:rPr>
          <w:lang w:val="it-IT"/>
        </w:rPr>
        <w:t>.</w:t>
      </w:r>
    </w:p>
    <w:p w14:paraId="483D5FFC" w14:textId="26C05D42" w:rsidR="00AC378C" w:rsidRDefault="00AC378C" w:rsidP="00AC378C">
      <w:pPr>
        <w:ind w:firstLine="284"/>
        <w:rPr>
          <w:iCs/>
          <w:lang w:val="it-IT"/>
        </w:rPr>
      </w:pPr>
      <w:r>
        <w:rPr>
          <w:lang w:val="fr-FR"/>
        </w:rPr>
        <w:t>[n=12]</w:t>
      </w:r>
      <w:r>
        <w:rPr>
          <w:i/>
          <w:iCs/>
          <w:lang w:val="fr-FR"/>
        </w:rPr>
        <w:t>haire</w:t>
      </w:r>
      <w:r>
        <w:rPr>
          <w:lang w:val="fr-FR"/>
        </w:rPr>
        <w:t xml:space="preserve">: cfr. il </w:t>
      </w:r>
      <w:r>
        <w:rPr>
          <w:i/>
          <w:iCs/>
          <w:lang w:val="fr-FR"/>
        </w:rPr>
        <w:t>Dictionnaire de l’académie française</w:t>
      </w:r>
      <w:r>
        <w:rPr>
          <w:lang w:val="fr-FR"/>
        </w:rPr>
        <w:t>, (http://atilf.atilf.fr/academie9.htm): «n. f. X</w:t>
      </w:r>
      <w:r>
        <w:rPr>
          <w:vertAlign w:val="superscript"/>
          <w:lang w:val="fr-FR"/>
        </w:rPr>
        <w:t>e</w:t>
      </w:r>
      <w:r>
        <w:rPr>
          <w:lang w:val="fr-FR"/>
        </w:rPr>
        <w:t xml:space="preserve"> siècle. Issu du francique *</w:t>
      </w:r>
      <w:r>
        <w:rPr>
          <w:i/>
          <w:iCs/>
          <w:lang w:val="fr-FR"/>
        </w:rPr>
        <w:t xml:space="preserve">harja, </w:t>
      </w:r>
      <w:r>
        <w:rPr>
          <w:lang w:val="fr-FR"/>
        </w:rPr>
        <w:t>«vêtement grossier fait de poil». Chemise rugueuse faite de crin ou de poil de chèvre, qu’on portait sur la peau par esprit de mortification ou par pénitence</w:t>
      </w:r>
      <w:r>
        <w:rPr>
          <w:iCs/>
          <w:lang w:val="fr-FR"/>
        </w:rPr>
        <w:t xml:space="preserve">». </w:t>
      </w:r>
      <w:r>
        <w:rPr>
          <w:iCs/>
          <w:lang w:val="it-IT"/>
        </w:rPr>
        <w:t>Cfr. anche TLFi, sv.</w:t>
      </w:r>
    </w:p>
    <w:p w14:paraId="759830A4" w14:textId="6A2E6F61" w:rsidR="00AC378C" w:rsidRDefault="00AC378C" w:rsidP="00AC378C">
      <w:pPr>
        <w:ind w:firstLine="284"/>
        <w:rPr>
          <w:iCs/>
          <w:lang w:val="it-IT"/>
        </w:rPr>
      </w:pPr>
      <w:r>
        <w:rPr>
          <w:iCs/>
          <w:lang w:val="it-IT"/>
        </w:rPr>
        <w:t xml:space="preserve">[n=13]Per la costruzione </w:t>
      </w:r>
      <w:r>
        <w:rPr>
          <w:i/>
          <w:lang w:val="it-IT"/>
        </w:rPr>
        <w:t>voler</w:t>
      </w:r>
      <w:r>
        <w:rPr>
          <w:iCs/>
          <w:lang w:val="it-IT"/>
        </w:rPr>
        <w:t xml:space="preserve"> + inf. indicante l’imminenza di un’azione, cfr. </w:t>
      </w:r>
      <w:r>
        <w:rPr>
          <w:lang w:val="it-IT" w:eastAsia="it-IT"/>
        </w:rPr>
        <w:t>Ménard 1973, § 72.</w:t>
      </w:r>
      <w:r>
        <w:rPr>
          <w:iCs/>
          <w:lang w:val="it-IT"/>
        </w:rPr>
        <w:t xml:space="preserve"> Bédier preferisce correggere </w:t>
      </w:r>
      <w:r>
        <w:rPr>
          <w:i/>
          <w:lang w:val="it-IT"/>
        </w:rPr>
        <w:t>veult</w:t>
      </w:r>
      <w:r>
        <w:rPr>
          <w:iCs/>
          <w:lang w:val="it-IT"/>
        </w:rPr>
        <w:t xml:space="preserve">, lezione del ms, in </w:t>
      </w:r>
      <w:r>
        <w:rPr>
          <w:i/>
          <w:lang w:val="it-IT"/>
        </w:rPr>
        <w:t>peult</w:t>
      </w:r>
      <w:r>
        <w:rPr>
          <w:iCs/>
          <w:lang w:val="it-IT"/>
        </w:rPr>
        <w:t>.</w:t>
      </w:r>
    </w:p>
    <w:p w14:paraId="6A8F0B92" w14:textId="0BC1F2AA" w:rsidR="00AC378C" w:rsidRDefault="00AC378C" w:rsidP="00AC378C">
      <w:pPr>
        <w:ind w:firstLine="284"/>
        <w:rPr>
          <w:iCs/>
          <w:lang w:val="it-IT"/>
        </w:rPr>
      </w:pPr>
      <w:r>
        <w:rPr>
          <w:iCs/>
          <w:lang w:val="it-IT"/>
        </w:rPr>
        <w:t>[n=17]</w:t>
      </w:r>
      <w:r>
        <w:rPr>
          <w:i/>
          <w:iCs/>
          <w:lang w:val="it-IT"/>
        </w:rPr>
        <w:t xml:space="preserve">Molt me mervoil se del sen ne </w:t>
      </w:r>
      <w:r>
        <w:rPr>
          <w:bCs/>
          <w:i/>
          <w:iCs/>
          <w:lang w:val="it-IT"/>
        </w:rPr>
        <w:t>mervoi</w:t>
      </w:r>
      <w:r>
        <w:rPr>
          <w:lang w:val="it-IT"/>
        </w:rPr>
        <w:t xml:space="preserve">: il verso è certamente da accostare al v. 14 di </w:t>
      </w:r>
      <w:r>
        <w:rPr>
          <w:iCs/>
          <w:lang w:val="it-IT"/>
        </w:rPr>
        <w:t>RS 191: «</w:t>
      </w:r>
      <w:r>
        <w:rPr>
          <w:lang w:val="it-IT"/>
        </w:rPr>
        <w:t>granz merveille est que je ne sui dervee».</w:t>
      </w:r>
    </w:p>
    <w:p w14:paraId="0CBBD3F5" w14:textId="1782C0E1" w:rsidR="00AC378C" w:rsidRDefault="00063733" w:rsidP="00AC378C">
      <w:pPr>
        <w:ind w:firstLine="284"/>
        <w:rPr>
          <w:iCs/>
          <w:lang w:val="it-IT"/>
        </w:rPr>
      </w:pPr>
      <w:r>
        <w:rPr>
          <w:iCs/>
          <w:lang w:val="it-IT"/>
        </w:rPr>
        <w:t>[</w:t>
      </w:r>
      <w:r w:rsidR="00DA4023">
        <w:rPr>
          <w:iCs/>
          <w:lang w:val="it-IT"/>
        </w:rPr>
        <w:t>n=24]</w:t>
      </w:r>
      <w:r w:rsidR="00AC378C">
        <w:rPr>
          <w:iCs/>
          <w:lang w:val="it-IT"/>
        </w:rPr>
        <w:t xml:space="preserve">Per evitare la cesura epica Bédier, seguendo Hofmann, propone in nota di porre a testo </w:t>
      </w:r>
      <w:r w:rsidR="00AC378C">
        <w:rPr>
          <w:i/>
          <w:lang w:val="it-IT"/>
        </w:rPr>
        <w:t>lais</w:t>
      </w:r>
      <w:r w:rsidR="00AC378C">
        <w:rPr>
          <w:iCs/>
          <w:lang w:val="it-IT"/>
        </w:rPr>
        <w:t>.</w:t>
      </w:r>
    </w:p>
    <w:p w14:paraId="73E8B8FA" w14:textId="1CBF1168" w:rsidR="00EF64E8" w:rsidRDefault="00AC378C" w:rsidP="00AC378C">
      <w:pPr>
        <w:tabs>
          <w:tab w:val="left" w:pos="2694"/>
          <w:tab w:val="right" w:pos="9639"/>
        </w:tabs>
        <w:spacing w:after="0" w:line="240" w:lineRule="auto"/>
        <w:ind w:firstLine="284"/>
        <w:jc w:val="both"/>
        <w:rPr>
          <w:rFonts w:ascii="Times New Roman" w:hAnsi="Times New Roman" w:cs="Times New Roman"/>
        </w:rPr>
      </w:pPr>
      <w:r>
        <w:rPr>
          <w:lang w:val="it-IT"/>
        </w:rPr>
        <w:t>L'interpretazione dell'ultimo verso potrebbe essere ancora un elogio alla dama e intendersi come: 'nulla che io lasci potrebbe indurmi ad agire malamente, ad avere un cattivo comportamento', cioè non partire.</w:t>
      </w:r>
    </w:p>
    <w:p w14:paraId="7430B563" w14:textId="7AFBEDBB" w:rsidR="00EC5216" w:rsidRPr="008C59D6" w:rsidRDefault="00EC5216" w:rsidP="00AC105B">
      <w:pPr>
        <w:spacing w:after="0" w:line="240" w:lineRule="auto"/>
        <w:jc w:val="both"/>
        <w:rPr>
          <w:rFonts w:ascii="Times New Roman" w:hAnsi="Times New Roman" w:cs="Times New Roman"/>
          <w:lang w:val="fr-CH"/>
        </w:rPr>
      </w:pPr>
    </w:p>
    <w:p w14:paraId="6DADC8C8" w14:textId="77777777" w:rsidR="00EC5216" w:rsidRDefault="00EC5216" w:rsidP="00840704">
      <w:pPr>
        <w:spacing w:after="0" w:line="240" w:lineRule="auto"/>
        <w:ind w:firstLine="284"/>
        <w:jc w:val="both"/>
        <w:rPr>
          <w:rFonts w:ascii="Times New Roman" w:hAnsi="Times New Roman" w:cs="Times New Roman"/>
          <w:lang w:val="fr-CH"/>
        </w:rPr>
      </w:pPr>
    </w:p>
    <w:p w14:paraId="79E549FF" w14:textId="77777777" w:rsidR="00EC5216" w:rsidRDefault="00EC5216" w:rsidP="00840704">
      <w:pPr>
        <w:spacing w:after="0" w:line="240" w:lineRule="auto"/>
        <w:ind w:firstLine="284"/>
        <w:jc w:val="both"/>
        <w:rPr>
          <w:rFonts w:ascii="Times New Roman" w:hAnsi="Times New Roman" w:cs="Times New Roman"/>
          <w:lang w:val="fr-CH"/>
        </w:rPr>
      </w:pPr>
    </w:p>
    <w:p w14:paraId="0BB810EF" w14:textId="77777777" w:rsidR="00EC5216" w:rsidRPr="008C59D6" w:rsidRDefault="00EC5216" w:rsidP="00840704">
      <w:pPr>
        <w:spacing w:after="0" w:line="240" w:lineRule="auto"/>
        <w:ind w:firstLine="284"/>
        <w:jc w:val="both"/>
        <w:rPr>
          <w:rFonts w:ascii="Times New Roman" w:hAnsi="Times New Roman" w:cs="Times New Roman"/>
          <w:lang w:val="fr-CH"/>
        </w:rPr>
        <w:sectPr w:rsidR="00EC5216" w:rsidRPr="008C59D6">
          <w:footerReference w:type="default" r:id="rId9"/>
          <w:pgSz w:w="11906" w:h="16838"/>
          <w:pgMar w:top="1417" w:right="1134" w:bottom="1134" w:left="1134" w:header="708" w:footer="708" w:gutter="0"/>
          <w:cols w:space="708"/>
          <w:docGrid w:linePitch="360"/>
        </w:sectPr>
      </w:pPr>
    </w:p>
    <w:p w14:paraId="33ACF829" w14:textId="51818A0E" w:rsidR="00840704" w:rsidRPr="00AC105B" w:rsidRDefault="00AC105B" w:rsidP="00AC105B">
      <w:pPr>
        <w:pStyle w:val="Heading2"/>
        <w:rPr>
          <w:lang w:val="fr-CH"/>
        </w:rPr>
      </w:pPr>
      <w:r>
        <w:rPr>
          <w:lang w:val="fr-CH"/>
        </w:rPr>
        <w:lastRenderedPageBreak/>
        <w:t>[@type=essential_bibliography]</w:t>
      </w:r>
    </w:p>
    <w:p w14:paraId="35BBF8BC" w14:textId="0E8304BB" w:rsidR="00DA4023" w:rsidRPr="00063733" w:rsidRDefault="00DA4023" w:rsidP="00063733">
      <w:pPr>
        <w:pStyle w:val="Bibliography"/>
        <w:rPr>
          <w:rStyle w:val="teibibl"/>
        </w:rPr>
      </w:pPr>
      <w:r w:rsidRPr="00063733">
        <w:rPr>
          <w:rStyle w:val="teibibl"/>
        </w:rPr>
        <w:t>Badel 1995</w:t>
      </w:r>
      <w:r w:rsidR="00063733">
        <w:rPr>
          <w:rStyle w:val="teibibl"/>
        </w:rPr>
        <w:t>:</w:t>
      </w:r>
      <w:r w:rsidRPr="00063733">
        <w:rPr>
          <w:rStyle w:val="teibibl"/>
        </w:rPr>
        <w:t xml:space="preserve"> P. Y. Badel, Adam de la Halle, Oeuvres complètes, Paris 1995.</w:t>
      </w:r>
    </w:p>
    <w:p w14:paraId="0D0CA797" w14:textId="21354F8A" w:rsidR="00DA4023" w:rsidRPr="00063733" w:rsidRDefault="00DA4023" w:rsidP="00063733">
      <w:pPr>
        <w:pStyle w:val="Bibliography"/>
        <w:rPr>
          <w:rStyle w:val="teibibl"/>
        </w:rPr>
      </w:pPr>
      <w:r w:rsidRPr="00063733">
        <w:rPr>
          <w:rStyle w:val="teibibl"/>
        </w:rPr>
        <w:t>Bartsch 1858</w:t>
      </w:r>
      <w:r w:rsidR="00063733">
        <w:rPr>
          <w:rStyle w:val="teibibl"/>
        </w:rPr>
        <w:t>:</w:t>
      </w:r>
      <w:r w:rsidRPr="00063733">
        <w:rPr>
          <w:rStyle w:val="teibibl"/>
        </w:rPr>
        <w:t xml:space="preserve"> </w:t>
      </w:r>
      <w:bookmarkStart w:id="18" w:name="id_bibliografia"/>
      <w:r w:rsidRPr="00063733">
        <w:rPr>
          <w:rStyle w:val="teibibl"/>
        </w:rPr>
        <w:t>K. Bartsch, ‘Zu Heinrich von Morungen’, in Germania, 3 (1858), pp. 304-307</w:t>
      </w:r>
      <w:bookmarkEnd w:id="18"/>
      <w:r w:rsidRPr="00063733">
        <w:rPr>
          <w:rStyle w:val="teibibl"/>
        </w:rPr>
        <w:t>.</w:t>
      </w:r>
    </w:p>
    <w:p w14:paraId="66367F50" w14:textId="4D988B26" w:rsidR="00DA4023" w:rsidRPr="00063733" w:rsidRDefault="00DA4023" w:rsidP="00063733">
      <w:pPr>
        <w:pStyle w:val="Bibliography"/>
        <w:rPr>
          <w:rStyle w:val="teibibl"/>
        </w:rPr>
      </w:pPr>
      <w:r w:rsidRPr="00063733">
        <w:rPr>
          <w:rStyle w:val="teibibl"/>
        </w:rPr>
        <w:t>Bec 1977-78</w:t>
      </w:r>
      <w:r w:rsidR="00063733">
        <w:rPr>
          <w:rStyle w:val="teibibl"/>
        </w:rPr>
        <w:t>:</w:t>
      </w:r>
      <w:r w:rsidRPr="00063733">
        <w:rPr>
          <w:rStyle w:val="teibibl"/>
        </w:rPr>
        <w:t xml:space="preserve"> P. Bec, La lyrique française au moyen âge (XIIe-XIIIe siècles). Contribution à une typologie des genres poétiques médiévaux, 2 vols, Paris 1977-78.  </w:t>
      </w:r>
    </w:p>
    <w:p w14:paraId="655CCCD9" w14:textId="7289265E" w:rsidR="00DA4023" w:rsidRPr="00063733" w:rsidRDefault="00DA4023" w:rsidP="00063733">
      <w:pPr>
        <w:pStyle w:val="Bibliography"/>
        <w:rPr>
          <w:rStyle w:val="teibibl"/>
        </w:rPr>
      </w:pPr>
      <w:r w:rsidRPr="00063733">
        <w:rPr>
          <w:rStyle w:val="teibibl"/>
        </w:rPr>
        <w:t>Bédier-Aubry 1909</w:t>
      </w:r>
      <w:r w:rsidR="00063733">
        <w:rPr>
          <w:rStyle w:val="teibibl"/>
        </w:rPr>
        <w:t>:</w:t>
      </w:r>
      <w:r w:rsidRPr="00063733">
        <w:rPr>
          <w:rStyle w:val="teibibl"/>
        </w:rPr>
        <w:t xml:space="preserve"> J. Bédier and P. Aubry, Les chansons de croisade avec leurs mélodies, Paris 1909.</w:t>
      </w:r>
    </w:p>
    <w:p w14:paraId="07049C82" w14:textId="01CFA400" w:rsidR="00DA4023" w:rsidRPr="00063733" w:rsidRDefault="00DA4023" w:rsidP="00063733">
      <w:pPr>
        <w:pStyle w:val="Bibliography"/>
        <w:rPr>
          <w:rStyle w:val="teibibl"/>
        </w:rPr>
      </w:pPr>
      <w:r w:rsidRPr="00063733">
        <w:rPr>
          <w:rStyle w:val="teibibl"/>
        </w:rPr>
        <w:t>Chailley 1942</w:t>
      </w:r>
      <w:r w:rsidR="00063733">
        <w:rPr>
          <w:rStyle w:val="teibibl"/>
        </w:rPr>
        <w:t>:</w:t>
      </w:r>
      <w:r w:rsidRPr="00063733">
        <w:rPr>
          <w:rStyle w:val="teibibl"/>
        </w:rPr>
        <w:t xml:space="preserve">  J. Chailley, Adam de la Halle, Rondeaux à 3 voix, Paris 1942.</w:t>
      </w:r>
    </w:p>
    <w:p w14:paraId="0ADB988A" w14:textId="624DA8D1" w:rsidR="00DA4023" w:rsidRPr="00063733" w:rsidRDefault="00DA4023" w:rsidP="00063733">
      <w:pPr>
        <w:pStyle w:val="Bibliography"/>
        <w:rPr>
          <w:rStyle w:val="teibibl"/>
        </w:rPr>
      </w:pPr>
      <w:r w:rsidRPr="00063733">
        <w:rPr>
          <w:rStyle w:val="teibibl"/>
        </w:rPr>
        <w:t>Dijkstra 1995a</w:t>
      </w:r>
      <w:r w:rsidR="00063733">
        <w:rPr>
          <w:rStyle w:val="teibibl"/>
        </w:rPr>
        <w:t>:</w:t>
      </w:r>
      <w:r w:rsidRPr="00063733">
        <w:rPr>
          <w:rStyle w:val="teibibl"/>
        </w:rPr>
        <w:t xml:space="preserve"> C. Th. J. Dijkstra, La chanson de croisade. Etude thématique d’un genre hybride, The Hague 1995.</w:t>
      </w:r>
    </w:p>
    <w:p w14:paraId="799D1836" w14:textId="6692A11D" w:rsidR="00DA4023" w:rsidRPr="00063733" w:rsidRDefault="00DA4023" w:rsidP="00063733">
      <w:pPr>
        <w:pStyle w:val="Bibliography"/>
        <w:rPr>
          <w:rStyle w:val="teibibl"/>
        </w:rPr>
      </w:pPr>
      <w:r w:rsidRPr="00063733">
        <w:rPr>
          <w:rStyle w:val="teibibl"/>
        </w:rPr>
        <w:t>Frank 1952</w:t>
      </w:r>
      <w:r w:rsidR="00063733">
        <w:rPr>
          <w:rStyle w:val="teibibl"/>
        </w:rPr>
        <w:t>:</w:t>
      </w:r>
      <w:r w:rsidRPr="00063733">
        <w:rPr>
          <w:rStyle w:val="teibibl"/>
        </w:rPr>
        <w:t xml:space="preserve"> I. Frank, Trouvères et Minnesänger. Recueil de textes pour servir à l’étude des rapports entre la poésie lyrique romane et le Minnesang au XIIIe siècle, Saarbrücken, Universität des Saarlandes, 1952.</w:t>
      </w:r>
    </w:p>
    <w:p w14:paraId="6EF9C385" w14:textId="673C821D" w:rsidR="00DA4023" w:rsidRPr="00063733" w:rsidRDefault="00DA4023" w:rsidP="00063733">
      <w:pPr>
        <w:pStyle w:val="Bibliography"/>
        <w:rPr>
          <w:rStyle w:val="teibibl"/>
        </w:rPr>
      </w:pPr>
      <w:r w:rsidRPr="00063733">
        <w:rPr>
          <w:rStyle w:val="teibibl"/>
        </w:rPr>
        <w:t>Gambino 2003</w:t>
      </w:r>
      <w:r w:rsidR="00063733">
        <w:rPr>
          <w:rStyle w:val="teibibl"/>
        </w:rPr>
        <w:t>:</w:t>
      </w:r>
      <w:r w:rsidRPr="00063733">
        <w:rPr>
          <w:rStyle w:val="teibibl"/>
        </w:rPr>
        <w:t xml:space="preserve"> F. Gambino, Canzoni anonime di Trovatori e Trobairitz, Alessandria 2003.</w:t>
      </w:r>
    </w:p>
    <w:p w14:paraId="59352269" w14:textId="38FFD0FE" w:rsidR="00DA4023" w:rsidRPr="00063733" w:rsidRDefault="00DA4023" w:rsidP="00063733">
      <w:pPr>
        <w:pStyle w:val="Bibliography"/>
        <w:rPr>
          <w:rStyle w:val="teibibl"/>
        </w:rPr>
      </w:pPr>
      <w:r w:rsidRPr="00063733">
        <w:rPr>
          <w:rStyle w:val="teibibl"/>
        </w:rPr>
        <w:t>Hofmann 1867</w:t>
      </w:r>
      <w:r w:rsidR="00063733">
        <w:rPr>
          <w:rStyle w:val="teibibl"/>
        </w:rPr>
        <w:t>:</w:t>
      </w:r>
      <w:r w:rsidRPr="00063733">
        <w:rPr>
          <w:rStyle w:val="teibibl"/>
        </w:rPr>
        <w:t xml:space="preserve"> C. Hofmann, Sitzungsberichte der königlich bayerischen Akademie der Wissenschaften zu München, 1867, II, pp. 495-96.</w:t>
      </w:r>
    </w:p>
    <w:p w14:paraId="57225598" w14:textId="576ECAF3" w:rsidR="00DA4023" w:rsidRPr="00063733" w:rsidRDefault="00DA4023" w:rsidP="00063733">
      <w:pPr>
        <w:pStyle w:val="Bibliography"/>
        <w:rPr>
          <w:rStyle w:val="teibibl"/>
        </w:rPr>
      </w:pPr>
      <w:r w:rsidRPr="00063733">
        <w:rPr>
          <w:rStyle w:val="teibibl"/>
        </w:rPr>
        <w:t xml:space="preserve">Koenig 1955-1970 </w:t>
      </w:r>
      <w:r w:rsidR="00063733">
        <w:rPr>
          <w:rStyle w:val="teibibl"/>
        </w:rPr>
        <w:t>:</w:t>
      </w:r>
      <w:r w:rsidRPr="00063733">
        <w:rPr>
          <w:rStyle w:val="teibibl"/>
        </w:rPr>
        <w:t xml:space="preserve"> V. F. Koenig, Les Miracles de Nostre Dame, 4 vols., Genève 1955-1970.</w:t>
      </w:r>
    </w:p>
    <w:p w14:paraId="7198E8B8" w14:textId="74868F0C" w:rsidR="00DA4023" w:rsidRPr="00063733" w:rsidRDefault="00DA4023" w:rsidP="00063733">
      <w:pPr>
        <w:pStyle w:val="Bibliography"/>
        <w:rPr>
          <w:rStyle w:val="teibibl"/>
        </w:rPr>
      </w:pPr>
      <w:r w:rsidRPr="00063733">
        <w:rPr>
          <w:rStyle w:val="teibibl"/>
        </w:rPr>
        <w:t>Lecoy de la Marche 1890</w:t>
      </w:r>
      <w:r w:rsidR="00063733">
        <w:rPr>
          <w:rStyle w:val="teibibl"/>
        </w:rPr>
        <w:t>:</w:t>
      </w:r>
      <w:r w:rsidRPr="00063733">
        <w:rPr>
          <w:rStyle w:val="teibibl"/>
        </w:rPr>
        <w:t xml:space="preserve"> A. Lecoy de la Marche, La prédication de la croisade au treizième siècle, in «Revue des Questions Historiques», XLVIII (1890), pp. 5-28. </w:t>
      </w:r>
    </w:p>
    <w:p w14:paraId="2795D3E8" w14:textId="28938298" w:rsidR="00DA4023" w:rsidRPr="00063733" w:rsidRDefault="00DA4023" w:rsidP="00063733">
      <w:pPr>
        <w:pStyle w:val="Bibliography"/>
        <w:rPr>
          <w:rStyle w:val="teibibl"/>
        </w:rPr>
      </w:pPr>
      <w:r w:rsidRPr="00063733">
        <w:rPr>
          <w:rStyle w:val="teibibl"/>
        </w:rPr>
        <w:t xml:space="preserve">Ménard 1973 </w:t>
      </w:r>
      <w:r w:rsidR="00063733">
        <w:rPr>
          <w:rStyle w:val="teibibl"/>
        </w:rPr>
        <w:t>:</w:t>
      </w:r>
      <w:r w:rsidRPr="00063733">
        <w:rPr>
          <w:rStyle w:val="teibibl"/>
        </w:rPr>
        <w:t xml:space="preserve">  Ph. Ménard, Manuel du français du Moyen Age, 1. Syntaxe de l’ancien français, Bordeaux 1973.</w:t>
      </w:r>
    </w:p>
    <w:p w14:paraId="27C34FE6" w14:textId="00898D72" w:rsidR="00DA4023" w:rsidRPr="00063733" w:rsidRDefault="00DA4023" w:rsidP="00063733">
      <w:pPr>
        <w:pStyle w:val="Bibliography"/>
        <w:rPr>
          <w:rStyle w:val="teibibl"/>
        </w:rPr>
      </w:pPr>
      <w:r w:rsidRPr="00063733">
        <w:rPr>
          <w:rStyle w:val="teibibl"/>
        </w:rPr>
        <w:t>Paris-Robert 1876-1893</w:t>
      </w:r>
      <w:r w:rsidR="00063733">
        <w:rPr>
          <w:rStyle w:val="teibibl"/>
        </w:rPr>
        <w:t>:</w:t>
      </w:r>
      <w:r w:rsidRPr="00063733">
        <w:rPr>
          <w:rStyle w:val="teibibl"/>
        </w:rPr>
        <w:t xml:space="preserve">  G. Paris - U. Robert, Miracles de Nostre Dame par personnages publiés d'aprés le manuscrit de la Bibliothèque nationale, 8 vols., Paris 1876-1893 [réimpr. New York 1966].</w:t>
      </w:r>
    </w:p>
    <w:p w14:paraId="5749FE8D" w14:textId="0D16F603" w:rsidR="00DA4023" w:rsidRPr="00063733" w:rsidRDefault="00DA4023" w:rsidP="00063733">
      <w:pPr>
        <w:pStyle w:val="Bibliography"/>
        <w:rPr>
          <w:rStyle w:val="teibibl"/>
        </w:rPr>
      </w:pPr>
      <w:r w:rsidRPr="00063733">
        <w:rPr>
          <w:rStyle w:val="teibibl"/>
        </w:rPr>
        <w:t>Throop 1940</w:t>
      </w:r>
      <w:r w:rsidR="00063733">
        <w:rPr>
          <w:rStyle w:val="teibibl"/>
        </w:rPr>
        <w:t>:</w:t>
      </w:r>
      <w:r w:rsidRPr="00063733">
        <w:rPr>
          <w:rStyle w:val="teibibl"/>
        </w:rPr>
        <w:t xml:space="preserve"> P. A. Throop, Criticism of the Crusade: a Study of Public Opinion and Crusade Propaganda, Amsterdam 1940. </w:t>
      </w:r>
    </w:p>
    <w:p w14:paraId="06AFA462" w14:textId="296BA6BE" w:rsidR="00EB5900" w:rsidRPr="00063733" w:rsidRDefault="00063733" w:rsidP="00063733">
      <w:pPr>
        <w:pStyle w:val="Bibliography"/>
        <w:rPr>
          <w:rStyle w:val="teibibl"/>
        </w:rPr>
      </w:pPr>
      <w:r>
        <w:rPr>
          <w:rStyle w:val="teibibl"/>
        </w:rPr>
        <w:t>Tischler 1978:</w:t>
      </w:r>
      <w:r w:rsidR="00DA4023" w:rsidRPr="00063733">
        <w:rPr>
          <w:rStyle w:val="teibibl"/>
        </w:rPr>
        <w:t xml:space="preserve"> H. Tischler, The Montpellier Codex. Critical Commentary, Madison 1978.</w:t>
      </w:r>
    </w:p>
    <w:sectPr w:rsidR="00EB5900" w:rsidRPr="0006373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8BEB61" w14:textId="77777777" w:rsidR="00AC378C" w:rsidRDefault="00AC378C">
      <w:pPr>
        <w:spacing w:after="0" w:line="240" w:lineRule="auto"/>
      </w:pPr>
      <w:r>
        <w:separator/>
      </w:r>
    </w:p>
  </w:endnote>
  <w:endnote w:type="continuationSeparator" w:id="0">
    <w:p w14:paraId="1CE531F1" w14:textId="77777777" w:rsidR="00AC378C" w:rsidRDefault="00AC3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
    <w:panose1 w:val="00000000000000000000"/>
    <w:charset w:val="80"/>
    <w:family w:val="auto"/>
    <w:notTrueType/>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879613230"/>
      <w:docPartObj>
        <w:docPartGallery w:val="Page Numbers (Bottom of Page)"/>
        <w:docPartUnique/>
      </w:docPartObj>
    </w:sdtPr>
    <w:sdtEndPr/>
    <w:sdtContent>
      <w:p w14:paraId="3BA4C29D" w14:textId="1599C25A" w:rsidR="00AC378C" w:rsidRPr="00B1742F" w:rsidRDefault="00AC378C" w:rsidP="00151689">
        <w:pPr>
          <w:pStyle w:val="Footer"/>
          <w:jc w:val="center"/>
          <w:rPr>
            <w:rFonts w:ascii="Times New Roman" w:hAnsi="Times New Roman" w:cs="Times New Roman"/>
          </w:rPr>
        </w:pPr>
        <w:r>
          <w:rPr>
            <w:rFonts w:ascii="Times New Roman" w:hAnsi="Times New Roman" w:cs="Times New Roman"/>
          </w:rPr>
          <w:t>\1</w:t>
        </w:r>
        <w:r>
          <w:rPr>
            <w:rFonts w:ascii="Times New Roman" w:hAnsi="Times New Roman" w:cs="Times New Roman"/>
          </w:rPr>
          <w:br/>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89AF95" w14:textId="77777777" w:rsidR="00AC378C" w:rsidRDefault="00AC378C">
      <w:pPr>
        <w:spacing w:after="0" w:line="240" w:lineRule="auto"/>
      </w:pPr>
      <w:r>
        <w:separator/>
      </w:r>
    </w:p>
  </w:footnote>
  <w:footnote w:type="continuationSeparator" w:id="0">
    <w:p w14:paraId="71ACDEFF" w14:textId="77777777" w:rsidR="00AC378C" w:rsidRDefault="00AC378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2A0CA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D52BFF2"/>
    <w:lvl w:ilvl="0">
      <w:start w:val="1"/>
      <w:numFmt w:val="decimal"/>
      <w:lvlText w:val="%1."/>
      <w:lvlJc w:val="left"/>
      <w:pPr>
        <w:tabs>
          <w:tab w:val="num" w:pos="1492"/>
        </w:tabs>
        <w:ind w:left="1492" w:hanging="360"/>
      </w:pPr>
    </w:lvl>
  </w:abstractNum>
  <w:abstractNum w:abstractNumId="2">
    <w:nsid w:val="FFFFFF7D"/>
    <w:multiLevelType w:val="singleLevel"/>
    <w:tmpl w:val="C0343E48"/>
    <w:lvl w:ilvl="0">
      <w:start w:val="1"/>
      <w:numFmt w:val="decimal"/>
      <w:lvlText w:val="%1."/>
      <w:lvlJc w:val="left"/>
      <w:pPr>
        <w:tabs>
          <w:tab w:val="num" w:pos="1209"/>
        </w:tabs>
        <w:ind w:left="1209" w:hanging="360"/>
      </w:pPr>
    </w:lvl>
  </w:abstractNum>
  <w:abstractNum w:abstractNumId="3">
    <w:nsid w:val="FFFFFF7E"/>
    <w:multiLevelType w:val="singleLevel"/>
    <w:tmpl w:val="A71A0E50"/>
    <w:lvl w:ilvl="0">
      <w:start w:val="1"/>
      <w:numFmt w:val="decimal"/>
      <w:lvlText w:val="%1."/>
      <w:lvlJc w:val="left"/>
      <w:pPr>
        <w:tabs>
          <w:tab w:val="num" w:pos="926"/>
        </w:tabs>
        <w:ind w:left="926" w:hanging="360"/>
      </w:pPr>
    </w:lvl>
  </w:abstractNum>
  <w:abstractNum w:abstractNumId="4">
    <w:nsid w:val="FFFFFF7F"/>
    <w:multiLevelType w:val="singleLevel"/>
    <w:tmpl w:val="CF94DAD4"/>
    <w:lvl w:ilvl="0">
      <w:start w:val="1"/>
      <w:numFmt w:val="decimal"/>
      <w:lvlText w:val="%1."/>
      <w:lvlJc w:val="left"/>
      <w:pPr>
        <w:tabs>
          <w:tab w:val="num" w:pos="643"/>
        </w:tabs>
        <w:ind w:left="643" w:hanging="360"/>
      </w:pPr>
    </w:lvl>
  </w:abstractNum>
  <w:abstractNum w:abstractNumId="5">
    <w:nsid w:val="FFFFFF80"/>
    <w:multiLevelType w:val="singleLevel"/>
    <w:tmpl w:val="97704B3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0E6DB0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9344A1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8560ED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2B43E1E"/>
    <w:lvl w:ilvl="0">
      <w:start w:val="1"/>
      <w:numFmt w:val="decimal"/>
      <w:lvlText w:val="%1."/>
      <w:lvlJc w:val="left"/>
      <w:pPr>
        <w:tabs>
          <w:tab w:val="num" w:pos="360"/>
        </w:tabs>
        <w:ind w:left="360" w:hanging="360"/>
      </w:pPr>
    </w:lvl>
  </w:abstractNum>
  <w:abstractNum w:abstractNumId="10">
    <w:nsid w:val="FFFFFF89"/>
    <w:multiLevelType w:val="singleLevel"/>
    <w:tmpl w:val="AC4C6BB2"/>
    <w:lvl w:ilvl="0">
      <w:start w:val="1"/>
      <w:numFmt w:val="bullet"/>
      <w:lvlText w:val=""/>
      <w:lvlJc w:val="left"/>
      <w:pPr>
        <w:tabs>
          <w:tab w:val="num" w:pos="360"/>
        </w:tabs>
        <w:ind w:left="360" w:hanging="360"/>
      </w:pPr>
      <w:rPr>
        <w:rFonts w:ascii="Symbol" w:hAnsi="Symbol" w:hint="default"/>
      </w:rPr>
    </w:lvl>
  </w:abstractNum>
  <w:abstractNum w:abstractNumId="11">
    <w:nsid w:val="02BC21DF"/>
    <w:multiLevelType w:val="hybridMultilevel"/>
    <w:tmpl w:val="5AF62A8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nsid w:val="07305D36"/>
    <w:multiLevelType w:val="hybridMultilevel"/>
    <w:tmpl w:val="31B40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28212F"/>
    <w:multiLevelType w:val="hybridMultilevel"/>
    <w:tmpl w:val="13783CC8"/>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14">
    <w:nsid w:val="10FC47CC"/>
    <w:multiLevelType w:val="hybridMultilevel"/>
    <w:tmpl w:val="449EB01A"/>
    <w:lvl w:ilvl="0" w:tplc="0424000F">
      <w:start w:val="1"/>
      <w:numFmt w:val="decimal"/>
      <w:lvlText w:val="%1."/>
      <w:lvlJc w:val="left"/>
      <w:pPr>
        <w:ind w:left="3600" w:hanging="360"/>
      </w:pPr>
    </w:lvl>
    <w:lvl w:ilvl="1" w:tplc="04240019" w:tentative="1">
      <w:start w:val="1"/>
      <w:numFmt w:val="lowerLetter"/>
      <w:lvlText w:val="%2."/>
      <w:lvlJc w:val="left"/>
      <w:pPr>
        <w:ind w:left="4320" w:hanging="360"/>
      </w:pPr>
    </w:lvl>
    <w:lvl w:ilvl="2" w:tplc="0424001B" w:tentative="1">
      <w:start w:val="1"/>
      <w:numFmt w:val="lowerRoman"/>
      <w:lvlText w:val="%3."/>
      <w:lvlJc w:val="right"/>
      <w:pPr>
        <w:ind w:left="5040" w:hanging="180"/>
      </w:pPr>
    </w:lvl>
    <w:lvl w:ilvl="3" w:tplc="0424000F" w:tentative="1">
      <w:start w:val="1"/>
      <w:numFmt w:val="decimal"/>
      <w:lvlText w:val="%4."/>
      <w:lvlJc w:val="left"/>
      <w:pPr>
        <w:ind w:left="5760" w:hanging="360"/>
      </w:pPr>
    </w:lvl>
    <w:lvl w:ilvl="4" w:tplc="04240019" w:tentative="1">
      <w:start w:val="1"/>
      <w:numFmt w:val="lowerLetter"/>
      <w:lvlText w:val="%5."/>
      <w:lvlJc w:val="left"/>
      <w:pPr>
        <w:ind w:left="6480" w:hanging="360"/>
      </w:pPr>
    </w:lvl>
    <w:lvl w:ilvl="5" w:tplc="0424001B" w:tentative="1">
      <w:start w:val="1"/>
      <w:numFmt w:val="lowerRoman"/>
      <w:lvlText w:val="%6."/>
      <w:lvlJc w:val="right"/>
      <w:pPr>
        <w:ind w:left="7200" w:hanging="180"/>
      </w:pPr>
    </w:lvl>
    <w:lvl w:ilvl="6" w:tplc="0424000F" w:tentative="1">
      <w:start w:val="1"/>
      <w:numFmt w:val="decimal"/>
      <w:lvlText w:val="%7."/>
      <w:lvlJc w:val="left"/>
      <w:pPr>
        <w:ind w:left="7920" w:hanging="360"/>
      </w:pPr>
    </w:lvl>
    <w:lvl w:ilvl="7" w:tplc="04240019" w:tentative="1">
      <w:start w:val="1"/>
      <w:numFmt w:val="lowerLetter"/>
      <w:lvlText w:val="%8."/>
      <w:lvlJc w:val="left"/>
      <w:pPr>
        <w:ind w:left="8640" w:hanging="360"/>
      </w:pPr>
    </w:lvl>
    <w:lvl w:ilvl="8" w:tplc="0424001B" w:tentative="1">
      <w:start w:val="1"/>
      <w:numFmt w:val="lowerRoman"/>
      <w:lvlText w:val="%9."/>
      <w:lvlJc w:val="right"/>
      <w:pPr>
        <w:ind w:left="9360" w:hanging="180"/>
      </w:pPr>
    </w:lvl>
  </w:abstractNum>
  <w:abstractNum w:abstractNumId="15">
    <w:nsid w:val="143C07B3"/>
    <w:multiLevelType w:val="multilevel"/>
    <w:tmpl w:val="FB384136"/>
    <w:lvl w:ilvl="0">
      <w:start w:val="1"/>
      <w:numFmt w:val="decimal"/>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185B1EA9"/>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18CC0802"/>
    <w:multiLevelType w:val="hybridMultilevel"/>
    <w:tmpl w:val="B9CC56D6"/>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nsid w:val="26D0258E"/>
    <w:multiLevelType w:val="hybridMultilevel"/>
    <w:tmpl w:val="D4007A8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
    <w:nsid w:val="33614799"/>
    <w:multiLevelType w:val="hybridMultilevel"/>
    <w:tmpl w:val="FB384136"/>
    <w:lvl w:ilvl="0" w:tplc="1A8268B8">
      <w:start w:val="1"/>
      <w:numFmt w:val="decimal"/>
      <w:pStyle w:val="Bibliography"/>
      <w:lvlText w:val="[%1]"/>
      <w:lvlJc w:val="left"/>
      <w:pPr>
        <w:ind w:left="1080" w:hanging="1080"/>
      </w:pPr>
      <w:rPr>
        <w:rFonts w:hint="default"/>
      </w:rPr>
    </w:lvl>
    <w:lvl w:ilvl="1" w:tplc="E84893A6">
      <w:start w:val="1"/>
      <w:numFmt w:val="lowerLetter"/>
      <w:lvlText w:val="%2."/>
      <w:lvlJc w:val="left"/>
      <w:pPr>
        <w:ind w:left="1440" w:hanging="360"/>
      </w:pPr>
    </w:lvl>
    <w:lvl w:ilvl="2" w:tplc="B81C7E9A">
      <w:start w:val="1"/>
      <w:numFmt w:val="lowerRoman"/>
      <w:lvlText w:val="%3."/>
      <w:lvlJc w:val="right"/>
      <w:pPr>
        <w:ind w:left="2160" w:hanging="180"/>
      </w:pPr>
    </w:lvl>
    <w:lvl w:ilvl="3" w:tplc="3CB09B08">
      <w:start w:val="1"/>
      <w:numFmt w:val="decimal"/>
      <w:lvlText w:val="%4."/>
      <w:lvlJc w:val="left"/>
      <w:pPr>
        <w:ind w:left="2880" w:hanging="360"/>
      </w:pPr>
    </w:lvl>
    <w:lvl w:ilvl="4" w:tplc="176836AE">
      <w:start w:val="1"/>
      <w:numFmt w:val="lowerLetter"/>
      <w:lvlText w:val="%5."/>
      <w:lvlJc w:val="left"/>
      <w:pPr>
        <w:ind w:left="3600" w:hanging="360"/>
      </w:pPr>
    </w:lvl>
    <w:lvl w:ilvl="5" w:tplc="3DE6EFC6">
      <w:start w:val="1"/>
      <w:numFmt w:val="lowerRoman"/>
      <w:lvlText w:val="%6."/>
      <w:lvlJc w:val="right"/>
      <w:pPr>
        <w:ind w:left="4320" w:hanging="180"/>
      </w:pPr>
    </w:lvl>
    <w:lvl w:ilvl="6" w:tplc="2F22BAE8">
      <w:start w:val="1"/>
      <w:numFmt w:val="decimal"/>
      <w:lvlText w:val="%7."/>
      <w:lvlJc w:val="left"/>
      <w:pPr>
        <w:ind w:left="5040" w:hanging="360"/>
      </w:pPr>
    </w:lvl>
    <w:lvl w:ilvl="7" w:tplc="00FE60B6">
      <w:start w:val="1"/>
      <w:numFmt w:val="lowerLetter"/>
      <w:lvlText w:val="%8."/>
      <w:lvlJc w:val="left"/>
      <w:pPr>
        <w:ind w:left="5760" w:hanging="360"/>
      </w:pPr>
    </w:lvl>
    <w:lvl w:ilvl="8" w:tplc="7DEA11E4">
      <w:start w:val="1"/>
      <w:numFmt w:val="lowerRoman"/>
      <w:lvlText w:val="%9."/>
      <w:lvlJc w:val="right"/>
      <w:pPr>
        <w:ind w:left="6480" w:hanging="180"/>
      </w:pPr>
    </w:lvl>
  </w:abstractNum>
  <w:abstractNum w:abstractNumId="20">
    <w:nsid w:val="33E63482"/>
    <w:multiLevelType w:val="hybridMultilevel"/>
    <w:tmpl w:val="388CE174"/>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1">
    <w:nsid w:val="46EA3B25"/>
    <w:multiLevelType w:val="hybridMultilevel"/>
    <w:tmpl w:val="106EAB56"/>
    <w:lvl w:ilvl="0" w:tplc="57A25F78">
      <w:start w:val="1"/>
      <w:numFmt w:val="upp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nsid w:val="47362CF1"/>
    <w:multiLevelType w:val="hybridMultilevel"/>
    <w:tmpl w:val="B2F87A0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3">
    <w:nsid w:val="55AA3415"/>
    <w:multiLevelType w:val="hybridMultilevel"/>
    <w:tmpl w:val="60D4035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4">
    <w:nsid w:val="6042043B"/>
    <w:multiLevelType w:val="hybridMultilevel"/>
    <w:tmpl w:val="FA4022E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5">
    <w:nsid w:val="62094D50"/>
    <w:multiLevelType w:val="hybridMultilevel"/>
    <w:tmpl w:val="9B8A9B70"/>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hint="default"/>
      </w:rPr>
    </w:lvl>
    <w:lvl w:ilvl="2" w:tplc="04090005">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6">
    <w:nsid w:val="70F10A7D"/>
    <w:multiLevelType w:val="hybridMultilevel"/>
    <w:tmpl w:val="07E8A8C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7">
    <w:nsid w:val="74DC5AAA"/>
    <w:multiLevelType w:val="hybridMultilevel"/>
    <w:tmpl w:val="0ED6909C"/>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8">
    <w:nsid w:val="7DFA4497"/>
    <w:multiLevelType w:val="hybridMultilevel"/>
    <w:tmpl w:val="13E80E1A"/>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9"/>
  </w:num>
  <w:num w:numId="13">
    <w:abstractNumId w:val="17"/>
  </w:num>
  <w:num w:numId="14">
    <w:abstractNumId w:val="27"/>
  </w:num>
  <w:num w:numId="15">
    <w:abstractNumId w:val="13"/>
  </w:num>
  <w:num w:numId="16">
    <w:abstractNumId w:val="23"/>
  </w:num>
  <w:num w:numId="17">
    <w:abstractNumId w:val="11"/>
  </w:num>
  <w:num w:numId="18">
    <w:abstractNumId w:val="14"/>
  </w:num>
  <w:num w:numId="19">
    <w:abstractNumId w:val="18"/>
  </w:num>
  <w:num w:numId="20">
    <w:abstractNumId w:val="20"/>
  </w:num>
  <w:num w:numId="21">
    <w:abstractNumId w:val="28"/>
  </w:num>
  <w:num w:numId="22">
    <w:abstractNumId w:val="26"/>
  </w:num>
  <w:num w:numId="23">
    <w:abstractNumId w:val="22"/>
  </w:num>
  <w:num w:numId="24">
    <w:abstractNumId w:val="16"/>
  </w:num>
  <w:num w:numId="25">
    <w:abstractNumId w:val="24"/>
  </w:num>
  <w:num w:numId="26">
    <w:abstractNumId w:val="15"/>
  </w:num>
  <w:num w:numId="27">
    <w:abstractNumId w:val="25"/>
  </w:num>
  <w:num w:numId="28">
    <w:abstractNumId w:val="12"/>
  </w:num>
  <w:num w:numId="29">
    <w:abstractNumId w:val="21"/>
  </w:num>
  <w:num w:numId="30">
    <w:abstractNumId w:val="19"/>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attachedTemplate r:id="rId1"/>
  <w:linkStyles/>
  <w:doNotTrackMoves/>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704"/>
    <w:rsid w:val="0000556A"/>
    <w:rsid w:val="000564A5"/>
    <w:rsid w:val="00063733"/>
    <w:rsid w:val="000734E5"/>
    <w:rsid w:val="000C3488"/>
    <w:rsid w:val="000E19C3"/>
    <w:rsid w:val="00141913"/>
    <w:rsid w:val="00144242"/>
    <w:rsid w:val="00150E1B"/>
    <w:rsid w:val="00151689"/>
    <w:rsid w:val="002E5716"/>
    <w:rsid w:val="002F217D"/>
    <w:rsid w:val="003264E6"/>
    <w:rsid w:val="00354905"/>
    <w:rsid w:val="00357D43"/>
    <w:rsid w:val="003737BE"/>
    <w:rsid w:val="003911EE"/>
    <w:rsid w:val="003F2B28"/>
    <w:rsid w:val="00412EF6"/>
    <w:rsid w:val="00415A50"/>
    <w:rsid w:val="00437BF5"/>
    <w:rsid w:val="00482596"/>
    <w:rsid w:val="004E19FC"/>
    <w:rsid w:val="005647C9"/>
    <w:rsid w:val="005B0649"/>
    <w:rsid w:val="00610D95"/>
    <w:rsid w:val="00634948"/>
    <w:rsid w:val="00651928"/>
    <w:rsid w:val="006636F8"/>
    <w:rsid w:val="006A0092"/>
    <w:rsid w:val="006D7878"/>
    <w:rsid w:val="007245C0"/>
    <w:rsid w:val="00797848"/>
    <w:rsid w:val="007A0B55"/>
    <w:rsid w:val="007A2C87"/>
    <w:rsid w:val="007C0D53"/>
    <w:rsid w:val="007F0CA9"/>
    <w:rsid w:val="00815B48"/>
    <w:rsid w:val="00836689"/>
    <w:rsid w:val="00837996"/>
    <w:rsid w:val="00840704"/>
    <w:rsid w:val="00844456"/>
    <w:rsid w:val="0085131F"/>
    <w:rsid w:val="0085549E"/>
    <w:rsid w:val="008A7CF8"/>
    <w:rsid w:val="008C4ABD"/>
    <w:rsid w:val="00902287"/>
    <w:rsid w:val="00936EBF"/>
    <w:rsid w:val="0094265B"/>
    <w:rsid w:val="00A17B8F"/>
    <w:rsid w:val="00AC105B"/>
    <w:rsid w:val="00AC378C"/>
    <w:rsid w:val="00AE7D34"/>
    <w:rsid w:val="00BD6EC8"/>
    <w:rsid w:val="00BF2C0B"/>
    <w:rsid w:val="00C74112"/>
    <w:rsid w:val="00C862A2"/>
    <w:rsid w:val="00CB515A"/>
    <w:rsid w:val="00D113A3"/>
    <w:rsid w:val="00D50426"/>
    <w:rsid w:val="00D5518F"/>
    <w:rsid w:val="00D77120"/>
    <w:rsid w:val="00D81F31"/>
    <w:rsid w:val="00DA4023"/>
    <w:rsid w:val="00DE725D"/>
    <w:rsid w:val="00E00933"/>
    <w:rsid w:val="00E52986"/>
    <w:rsid w:val="00E74306"/>
    <w:rsid w:val="00E777C2"/>
    <w:rsid w:val="00E93FF2"/>
    <w:rsid w:val="00EB5900"/>
    <w:rsid w:val="00EC5216"/>
    <w:rsid w:val="00EF64E8"/>
    <w:rsid w:val="00EF7B30"/>
    <w:rsid w:val="00FB25D2"/>
    <w:rsid w:val="00FF6F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07CF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733"/>
    <w:pPr>
      <w:spacing w:after="210" w:line="276" w:lineRule="auto"/>
    </w:pPr>
    <w:rPr>
      <w:rFonts w:asciiTheme="minorHAnsi" w:eastAsiaTheme="minorHAnsi" w:hAnsiTheme="minorHAnsi"/>
      <w:sz w:val="22"/>
      <w:szCs w:val="22"/>
      <w:lang w:val="sl-SI"/>
    </w:rPr>
  </w:style>
  <w:style w:type="paragraph" w:styleId="Heading1">
    <w:name w:val="heading 1"/>
    <w:basedOn w:val="Normal"/>
    <w:next w:val="Normal"/>
    <w:link w:val="Heading1Char"/>
    <w:uiPriority w:val="9"/>
    <w:qFormat/>
    <w:rsid w:val="000637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7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637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rsid w:val="0006373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63733"/>
  </w:style>
  <w:style w:type="paragraph" w:customStyle="1" w:styleId="Style1">
    <w:name w:val="Style1"/>
    <w:basedOn w:val="Normal"/>
    <w:qFormat/>
    <w:rsid w:val="002F217D"/>
    <w:pPr>
      <w:spacing w:after="0" w:line="360" w:lineRule="auto"/>
    </w:pPr>
    <w:rPr>
      <w:rFonts w:ascii="Times New Roman" w:eastAsia="MS ??" w:hAnsi="Times New Roman" w:cs="Times New Roman"/>
      <w:noProof/>
      <w:sz w:val="24"/>
      <w:szCs w:val="24"/>
      <w:lang w:val="en-GB"/>
    </w:rPr>
  </w:style>
  <w:style w:type="paragraph" w:customStyle="1" w:styleId="Style2">
    <w:name w:val="Style2"/>
    <w:basedOn w:val="Normal"/>
    <w:qFormat/>
    <w:rsid w:val="002F217D"/>
    <w:pPr>
      <w:spacing w:after="0" w:line="360" w:lineRule="auto"/>
    </w:pPr>
    <w:rPr>
      <w:rFonts w:ascii="Times New Roman" w:eastAsia="MS ??" w:hAnsi="Times New Roman" w:cs="Times New Roman"/>
      <w:noProof/>
      <w:sz w:val="24"/>
      <w:szCs w:val="24"/>
      <w:lang w:val="en-GB"/>
    </w:rPr>
  </w:style>
  <w:style w:type="paragraph" w:styleId="Footer">
    <w:name w:val="footer"/>
    <w:basedOn w:val="Normal"/>
    <w:link w:val="FooterChar"/>
    <w:uiPriority w:val="99"/>
    <w:unhideWhenUsed/>
    <w:rsid w:val="00840704"/>
    <w:pPr>
      <w:tabs>
        <w:tab w:val="center" w:pos="4819"/>
        <w:tab w:val="right" w:pos="9638"/>
      </w:tabs>
      <w:spacing w:after="0" w:line="240" w:lineRule="auto"/>
    </w:pPr>
  </w:style>
  <w:style w:type="character" w:customStyle="1" w:styleId="FooterChar">
    <w:name w:val="Footer Char"/>
    <w:basedOn w:val="DefaultParagraphFont"/>
    <w:link w:val="Footer"/>
    <w:uiPriority w:val="99"/>
    <w:rsid w:val="00840704"/>
    <w:rPr>
      <w:rFonts w:asciiTheme="minorHAnsi" w:eastAsiaTheme="minorHAnsi" w:hAnsiTheme="minorHAnsi"/>
      <w:sz w:val="22"/>
      <w:szCs w:val="22"/>
      <w:lang w:val="it-IT"/>
    </w:rPr>
  </w:style>
  <w:style w:type="paragraph" w:styleId="BalloonText">
    <w:name w:val="Balloon Text"/>
    <w:basedOn w:val="Normal"/>
    <w:link w:val="BalloonTextChar"/>
    <w:uiPriority w:val="99"/>
    <w:semiHidden/>
    <w:unhideWhenUsed/>
    <w:rsid w:val="00063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733"/>
    <w:rPr>
      <w:rFonts w:ascii="Tahoma" w:eastAsiaTheme="minorHAnsi" w:hAnsi="Tahoma" w:cs="Tahoma"/>
      <w:sz w:val="16"/>
      <w:szCs w:val="16"/>
      <w:lang w:val="sl-SI"/>
    </w:rPr>
  </w:style>
  <w:style w:type="paragraph" w:styleId="Title">
    <w:name w:val="Title"/>
    <w:basedOn w:val="Normal"/>
    <w:next w:val="Normal"/>
    <w:link w:val="TitleChar"/>
    <w:uiPriority w:val="10"/>
    <w:qFormat/>
    <w:rsid w:val="000637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3733"/>
    <w:rPr>
      <w:rFonts w:asciiTheme="majorHAnsi" w:eastAsiaTheme="majorEastAsia" w:hAnsiTheme="majorHAnsi" w:cstheme="majorBidi"/>
      <w:color w:val="17365D" w:themeColor="text2" w:themeShade="BF"/>
      <w:spacing w:val="5"/>
      <w:kern w:val="28"/>
      <w:sz w:val="52"/>
      <w:szCs w:val="52"/>
      <w:lang w:val="sl-SI"/>
    </w:rPr>
  </w:style>
  <w:style w:type="character" w:customStyle="1" w:styleId="Heading1Char">
    <w:name w:val="Heading 1 Char"/>
    <w:basedOn w:val="DefaultParagraphFont"/>
    <w:link w:val="Heading1"/>
    <w:uiPriority w:val="9"/>
    <w:rsid w:val="00063733"/>
    <w:rPr>
      <w:rFonts w:asciiTheme="majorHAnsi" w:eastAsiaTheme="majorEastAsia" w:hAnsiTheme="majorHAnsi" w:cstheme="majorBidi"/>
      <w:b/>
      <w:bCs/>
      <w:color w:val="365F91" w:themeColor="accent1" w:themeShade="BF"/>
      <w:sz w:val="28"/>
      <w:szCs w:val="28"/>
      <w:lang w:val="sl-SI"/>
    </w:rPr>
  </w:style>
  <w:style w:type="character" w:customStyle="1" w:styleId="Heading2Char">
    <w:name w:val="Heading 2 Char"/>
    <w:basedOn w:val="DefaultParagraphFont"/>
    <w:link w:val="Heading2"/>
    <w:uiPriority w:val="9"/>
    <w:rsid w:val="00063733"/>
    <w:rPr>
      <w:rFonts w:asciiTheme="majorHAnsi" w:eastAsiaTheme="majorEastAsia" w:hAnsiTheme="majorHAnsi" w:cstheme="majorBidi"/>
      <w:b/>
      <w:bCs/>
      <w:color w:val="4F81BD" w:themeColor="accent1"/>
      <w:sz w:val="26"/>
      <w:szCs w:val="26"/>
      <w:lang w:val="sl-SI"/>
    </w:rPr>
  </w:style>
  <w:style w:type="character" w:customStyle="1" w:styleId="Heading3Char">
    <w:name w:val="Heading 3 Char"/>
    <w:basedOn w:val="DefaultParagraphFont"/>
    <w:link w:val="Heading3"/>
    <w:uiPriority w:val="9"/>
    <w:rsid w:val="00063733"/>
    <w:rPr>
      <w:rFonts w:asciiTheme="majorHAnsi" w:eastAsiaTheme="majorEastAsia" w:hAnsiTheme="majorHAnsi" w:cstheme="majorBidi"/>
      <w:b/>
      <w:bCs/>
      <w:color w:val="4F81BD" w:themeColor="accent1"/>
      <w:sz w:val="22"/>
      <w:szCs w:val="22"/>
      <w:lang w:val="sl-SI"/>
    </w:rPr>
  </w:style>
  <w:style w:type="character" w:styleId="BookTitle">
    <w:name w:val="Book Title"/>
    <w:basedOn w:val="DefaultParagraphFont"/>
    <w:uiPriority w:val="33"/>
    <w:qFormat/>
    <w:rsid w:val="00063733"/>
    <w:rPr>
      <w:b/>
      <w:bCs/>
      <w:smallCaps/>
      <w:spacing w:val="5"/>
    </w:rPr>
  </w:style>
  <w:style w:type="character" w:styleId="Hyperlink">
    <w:name w:val="Hyperlink"/>
    <w:basedOn w:val="DefaultParagraphFont"/>
    <w:uiPriority w:val="99"/>
    <w:rsid w:val="00063733"/>
    <w:rPr>
      <w:rFonts w:cs="Times New Roman"/>
      <w:color w:val="0000FF"/>
      <w:u w:val="single"/>
    </w:rPr>
  </w:style>
  <w:style w:type="paragraph" w:styleId="Quote">
    <w:name w:val="Quote"/>
    <w:basedOn w:val="Normal"/>
    <w:link w:val="QuoteChar"/>
    <w:uiPriority w:val="99"/>
    <w:unhideWhenUsed/>
    <w:qFormat/>
    <w:rsid w:val="00063733"/>
    <w:pPr>
      <w:spacing w:before="90" w:after="120" w:line="240" w:lineRule="auto"/>
      <w:ind w:left="240"/>
    </w:pPr>
    <w:rPr>
      <w:rFonts w:ascii="Times New Roman" w:eastAsia="MS Mincho" w:hAnsi="Times New Roman" w:cs="Times New Roman"/>
      <w:i/>
      <w:color w:val="000080"/>
      <w:szCs w:val="24"/>
      <w:lang w:val="en-GB" w:eastAsia="ja-JP"/>
      <w14:shadow w14:blurRad="50800" w14:dist="38100" w14:dir="2700000" w14:sx="100000" w14:sy="100000" w14:kx="0" w14:ky="0" w14:algn="tl">
        <w14:srgbClr w14:val="000000">
          <w14:alpha w14:val="60000"/>
        </w14:srgbClr>
      </w14:shadow>
    </w:rPr>
  </w:style>
  <w:style w:type="character" w:customStyle="1" w:styleId="QuoteChar">
    <w:name w:val="Quote Char"/>
    <w:basedOn w:val="DefaultParagraphFont"/>
    <w:link w:val="Quote"/>
    <w:uiPriority w:val="99"/>
    <w:rsid w:val="00063733"/>
    <w:rPr>
      <w:rFonts w:eastAsia="MS Mincho" w:cs="Times New Roman"/>
      <w:i/>
      <w:color w:val="000080"/>
      <w:sz w:val="22"/>
      <w:lang w:val="en-GB" w:eastAsia="ja-JP"/>
      <w14:shadow w14:blurRad="50800" w14:dist="38100" w14:dir="2700000" w14:sx="100000" w14:sy="100000" w14:kx="0" w14:ky="0" w14:algn="tl">
        <w14:srgbClr w14:val="000000">
          <w14:alpha w14:val="60000"/>
        </w14:srgbClr>
      </w14:shadow>
    </w:rPr>
  </w:style>
  <w:style w:type="character" w:customStyle="1" w:styleId="teiabbr">
    <w:name w:val="tei:abbr"/>
    <w:basedOn w:val="DefaultParagraphFont"/>
    <w:uiPriority w:val="99"/>
    <w:qFormat/>
    <w:rsid w:val="00063733"/>
    <w:rPr>
      <w:rFonts w:cs="Times New Roman"/>
      <w:b/>
      <w:color w:val="0000FF"/>
      <w:u w:val="dotted"/>
      <w:lang w:val="en-GB" w:eastAsia="x-none"/>
    </w:rPr>
  </w:style>
  <w:style w:type="character" w:customStyle="1" w:styleId="teiadd">
    <w:name w:val="tei:add"/>
    <w:basedOn w:val="DefaultParagraphFont"/>
    <w:uiPriority w:val="99"/>
    <w:qFormat/>
    <w:rsid w:val="00063733"/>
    <w:rPr>
      <w:rFonts w:cs="Times New Roman"/>
      <w:color w:val="339966"/>
      <w:u w:val="single"/>
      <w:lang w:val="en-GB" w:eastAsia="x-none"/>
    </w:rPr>
  </w:style>
  <w:style w:type="character" w:customStyle="1" w:styleId="teibibl">
    <w:name w:val="tei:bibl"/>
    <w:basedOn w:val="DefaultParagraphFont"/>
    <w:uiPriority w:val="99"/>
    <w:qFormat/>
    <w:rsid w:val="00063733"/>
    <w:rPr>
      <w:rFonts w:asciiTheme="minorHAnsi" w:hAnsiTheme="minorHAnsi" w:cs="Times New Roman"/>
      <w:i w:val="0"/>
      <w:noProof w:val="0"/>
      <w:color w:val="808000"/>
      <w:lang w:val="en-GB" w:eastAsia="x-none"/>
      <w14:shadow w14:blurRad="0" w14:dist="0" w14:dir="0" w14:sx="0" w14:sy="0" w14:kx="0" w14:ky="0" w14:algn="none">
        <w14:srgbClr w14:val="000000"/>
      </w14:shadow>
    </w:rPr>
  </w:style>
  <w:style w:type="paragraph" w:customStyle="1" w:styleId="teilg">
    <w:name w:val="tei:lg"/>
    <w:basedOn w:val="Normal"/>
    <w:uiPriority w:val="99"/>
    <w:qFormat/>
    <w:rsid w:val="00063733"/>
    <w:pPr>
      <w:spacing w:before="60" w:after="60" w:line="240" w:lineRule="auto"/>
      <w:ind w:left="285"/>
    </w:pPr>
    <w:rPr>
      <w:rFonts w:ascii="Times New Roman" w:eastAsia="MS Mincho" w:hAnsi="Times New Roman" w:cs="Times New Roman"/>
      <w:color w:val="993300"/>
      <w:szCs w:val="24"/>
      <w:lang w:val="en-GB" w:eastAsia="ja-JP"/>
    </w:rPr>
  </w:style>
  <w:style w:type="paragraph" w:customStyle="1" w:styleId="teifwCatch">
    <w:name w:val="tei:fwCatch"/>
    <w:basedOn w:val="teilg"/>
    <w:next w:val="Normal"/>
    <w:uiPriority w:val="99"/>
    <w:rsid w:val="00063733"/>
    <w:pPr>
      <w:ind w:left="0"/>
      <w:jc w:val="right"/>
    </w:pPr>
    <w:rPr>
      <w:color w:val="0070C0"/>
    </w:rPr>
  </w:style>
  <w:style w:type="paragraph" w:customStyle="1" w:styleId="teicit">
    <w:name w:val="tei:cit"/>
    <w:basedOn w:val="Quote"/>
    <w:uiPriority w:val="99"/>
    <w:qFormat/>
    <w:rsid w:val="00063733"/>
    <w:pPr>
      <w:ind w:left="150"/>
    </w:pPr>
    <w:rPr>
      <w:color w:val="365F91" w:themeColor="accent1" w:themeShade="BF"/>
    </w:rPr>
  </w:style>
  <w:style w:type="character" w:customStyle="1" w:styleId="teicorr">
    <w:name w:val="tei:corr"/>
    <w:basedOn w:val="DefaultParagraphFont"/>
    <w:uiPriority w:val="99"/>
    <w:qFormat/>
    <w:rsid w:val="00063733"/>
    <w:rPr>
      <w:rFonts w:cs="Times New Roman"/>
      <w:color w:val="339966"/>
      <w:u w:val="double"/>
      <w:lang w:val="en-GB" w:eastAsia="x-none"/>
    </w:rPr>
  </w:style>
  <w:style w:type="character" w:customStyle="1" w:styleId="teigap">
    <w:name w:val="tei:gap"/>
    <w:basedOn w:val="DefaultParagraphFont"/>
    <w:uiPriority w:val="99"/>
    <w:qFormat/>
    <w:rsid w:val="00063733"/>
    <w:rPr>
      <w:rFonts w:cs="Times New Roman"/>
      <w:b/>
      <w:color w:val="FF0000"/>
      <w:effect w:val="none"/>
      <w:lang w:val="en-GB" w:eastAsia="x-none"/>
    </w:rPr>
  </w:style>
  <w:style w:type="character" w:customStyle="1" w:styleId="teidamage">
    <w:name w:val="tei:damage"/>
    <w:basedOn w:val="teigap"/>
    <w:uiPriority w:val="99"/>
    <w:qFormat/>
    <w:rsid w:val="00063733"/>
    <w:rPr>
      <w:rFonts w:cs="Times New Roman"/>
      <w:b/>
      <w:color w:val="FFC000"/>
      <w:effect w:val="none"/>
      <w:lang w:val="en-GB" w:eastAsia="x-none"/>
    </w:rPr>
  </w:style>
  <w:style w:type="character" w:customStyle="1" w:styleId="teidel">
    <w:name w:val="tei:del"/>
    <w:basedOn w:val="DefaultParagraphFont"/>
    <w:uiPriority w:val="99"/>
    <w:qFormat/>
    <w:rsid w:val="00063733"/>
    <w:rPr>
      <w:rFonts w:cs="Times New Roman"/>
      <w:strike/>
      <w:color w:val="FF0000"/>
      <w:lang w:val="en-GB" w:eastAsia="x-none"/>
    </w:rPr>
  </w:style>
  <w:style w:type="paragraph" w:styleId="ListParagraph">
    <w:name w:val="List Paragraph"/>
    <w:basedOn w:val="Normal"/>
    <w:uiPriority w:val="34"/>
    <w:qFormat/>
    <w:rsid w:val="00063733"/>
    <w:pPr>
      <w:ind w:left="720"/>
      <w:contextualSpacing/>
    </w:pPr>
  </w:style>
  <w:style w:type="character" w:customStyle="1" w:styleId="teiexpan">
    <w:name w:val="tei:expan"/>
    <w:basedOn w:val="DefaultParagraphFont"/>
    <w:uiPriority w:val="99"/>
    <w:qFormat/>
    <w:rsid w:val="00063733"/>
    <w:rPr>
      <w:rFonts w:cs="Times New Roman"/>
      <w:color w:val="0000FF"/>
      <w:u w:val="double"/>
      <w:lang w:val="en-GB" w:eastAsia="x-none"/>
    </w:rPr>
  </w:style>
  <w:style w:type="character" w:customStyle="1" w:styleId="teiforeign">
    <w:name w:val="tei:foreign"/>
    <w:basedOn w:val="DefaultParagraphFont"/>
    <w:uiPriority w:val="99"/>
    <w:qFormat/>
    <w:rsid w:val="00063733"/>
    <w:rPr>
      <w:rFonts w:cs="Times New Roman"/>
      <w:i/>
      <w:color w:val="BB0505"/>
      <w14:shadow w14:blurRad="50800" w14:dist="38100" w14:dir="2700000" w14:sx="100000" w14:sy="100000" w14:kx="0" w14:ky="0" w14:algn="tl">
        <w14:srgbClr w14:val="000000">
          <w14:alpha w14:val="60000"/>
        </w14:srgbClr>
      </w14:shadow>
    </w:rPr>
  </w:style>
  <w:style w:type="character" w:customStyle="1" w:styleId="teiname">
    <w:name w:val="tei:name"/>
    <w:basedOn w:val="DefaultParagraphFont"/>
    <w:uiPriority w:val="99"/>
    <w:qFormat/>
    <w:rsid w:val="00063733"/>
    <w:rPr>
      <w:rFonts w:cs="Times New Roman"/>
      <w:b w:val="0"/>
      <w:color w:val="auto"/>
      <w:bdr w:val="single" w:sz="12" w:space="0" w:color="C00000"/>
      <w:lang w:val="en-GB" w:eastAsia="x-none"/>
    </w:rPr>
  </w:style>
  <w:style w:type="character" w:customStyle="1" w:styleId="teiorig">
    <w:name w:val="tei:orig"/>
    <w:basedOn w:val="DefaultParagraphFont"/>
    <w:uiPriority w:val="99"/>
    <w:qFormat/>
    <w:rsid w:val="00063733"/>
    <w:rPr>
      <w:rFonts w:cs="Times New Roman"/>
      <w:color w:val="FF00FF"/>
      <w:u w:val="dotted"/>
      <w:lang w:val="en-GB" w:eastAsia="x-none"/>
    </w:rPr>
  </w:style>
  <w:style w:type="character" w:customStyle="1" w:styleId="teiq">
    <w:name w:val="tei:q"/>
    <w:basedOn w:val="DefaultParagraphFont"/>
    <w:uiPriority w:val="99"/>
    <w:qFormat/>
    <w:rsid w:val="00063733"/>
    <w:rPr>
      <w:rFonts w:cs="Times New Roman"/>
      <w:i/>
      <w:color w:val="000080"/>
      <w:em w:val="none"/>
      <w:lang w:val="en-GB" w:eastAsia="x-none"/>
      <w14:shadow w14:blurRad="50800" w14:dist="38100" w14:dir="2700000" w14:sx="100000" w14:sy="100000" w14:kx="0" w14:ky="0" w14:algn="tl">
        <w14:srgbClr w14:val="000000">
          <w14:alpha w14:val="60000"/>
        </w14:srgbClr>
      </w14:shadow>
    </w:rPr>
  </w:style>
  <w:style w:type="character" w:customStyle="1" w:styleId="teiorgName">
    <w:name w:val="tei:orgName"/>
    <w:basedOn w:val="DefaultParagraphFont"/>
    <w:uiPriority w:val="99"/>
    <w:qFormat/>
    <w:rsid w:val="00063733"/>
    <w:rPr>
      <w:bdr w:val="single" w:sz="12" w:space="0" w:color="00B0F0"/>
      <w:lang w:val="en-GB"/>
    </w:rPr>
  </w:style>
  <w:style w:type="character" w:customStyle="1" w:styleId="teireg">
    <w:name w:val="tei:reg"/>
    <w:basedOn w:val="DefaultParagraphFont"/>
    <w:uiPriority w:val="99"/>
    <w:qFormat/>
    <w:rsid w:val="00063733"/>
    <w:rPr>
      <w:rFonts w:cs="Times New Roman"/>
      <w:color w:val="FF00FF"/>
      <w:u w:val="double"/>
      <w:lang w:val="en-GB" w:eastAsia="x-none"/>
    </w:rPr>
  </w:style>
  <w:style w:type="character" w:customStyle="1" w:styleId="teisic">
    <w:name w:val="tei:sic"/>
    <w:basedOn w:val="DefaultParagraphFont"/>
    <w:uiPriority w:val="99"/>
    <w:qFormat/>
    <w:rsid w:val="00063733"/>
    <w:rPr>
      <w:rFonts w:cs="Times New Roman"/>
      <w:color w:val="FF0000"/>
      <w:u w:val="dotted"/>
      <w:lang w:val="en-GB" w:eastAsia="x-none"/>
    </w:rPr>
  </w:style>
  <w:style w:type="paragraph" w:customStyle="1" w:styleId="teisp">
    <w:name w:val="tei:sp"/>
    <w:basedOn w:val="Normal"/>
    <w:uiPriority w:val="99"/>
    <w:qFormat/>
    <w:rsid w:val="00063733"/>
    <w:pPr>
      <w:spacing w:before="60" w:after="30" w:line="240" w:lineRule="auto"/>
      <w:ind w:left="285"/>
    </w:pPr>
    <w:rPr>
      <w:rFonts w:ascii="Times New Roman" w:eastAsia="MS Mincho" w:hAnsi="Times New Roman" w:cs="Times New Roman"/>
      <w:i/>
      <w:color w:val="993366"/>
      <w:szCs w:val="24"/>
      <w:lang w:val="en-GB" w:eastAsia="ja-JP"/>
    </w:rPr>
  </w:style>
  <w:style w:type="character" w:customStyle="1" w:styleId="teisupplied">
    <w:name w:val="tei:supplied"/>
    <w:basedOn w:val="teigap"/>
    <w:uiPriority w:val="99"/>
    <w:qFormat/>
    <w:rsid w:val="00063733"/>
    <w:rPr>
      <w:rFonts w:cs="Times New Roman"/>
      <w:b/>
      <w:color w:val="984806" w:themeColor="accent6" w:themeShade="80"/>
      <w:effect w:val="none"/>
      <w:lang w:val="en-GB" w:eastAsia="x-none"/>
    </w:rPr>
  </w:style>
  <w:style w:type="character" w:customStyle="1" w:styleId="teisurplus">
    <w:name w:val="tei:surplus"/>
    <w:basedOn w:val="teigap"/>
    <w:uiPriority w:val="99"/>
    <w:qFormat/>
    <w:rsid w:val="00063733"/>
    <w:rPr>
      <w:rFonts w:cs="Times New Roman"/>
      <w:b/>
      <w:color w:val="00B050"/>
      <w:effect w:val="none"/>
      <w:lang w:val="en-GB" w:eastAsia="x-none"/>
    </w:rPr>
  </w:style>
  <w:style w:type="character" w:customStyle="1" w:styleId="teiunclear">
    <w:name w:val="tei:unclear"/>
    <w:uiPriority w:val="99"/>
    <w:qFormat/>
    <w:rsid w:val="00063733"/>
    <w:rPr>
      <w:rFonts w:cs="Times New Roman"/>
      <w:b/>
      <w:color w:val="7030A0"/>
      <w:effect w:val="none"/>
      <w:lang w:val="en-GB" w:eastAsia="x-none"/>
    </w:rPr>
  </w:style>
  <w:style w:type="character" w:styleId="FootnoteReference">
    <w:name w:val="footnote reference"/>
    <w:basedOn w:val="DefaultParagraphFont"/>
    <w:semiHidden/>
    <w:rsid w:val="00063733"/>
    <w:rPr>
      <w:rFonts w:cs="Times New Roman"/>
      <w:vertAlign w:val="superscript"/>
    </w:rPr>
  </w:style>
  <w:style w:type="paragraph" w:styleId="FootnoteText">
    <w:name w:val="footnote text"/>
    <w:basedOn w:val="Normal"/>
    <w:link w:val="FootnoteTextChar"/>
    <w:semiHidden/>
    <w:rsid w:val="00063733"/>
    <w:pPr>
      <w:spacing w:before="120" w:after="120" w:line="240" w:lineRule="auto"/>
    </w:pPr>
    <w:rPr>
      <w:rFonts w:ascii="Times New Roman" w:eastAsia="MS Mincho" w:hAnsi="Times New Roman" w:cs="Times New Roman"/>
      <w:sz w:val="20"/>
      <w:szCs w:val="20"/>
      <w:lang w:val="en-GB" w:eastAsia="ja-JP"/>
    </w:rPr>
  </w:style>
  <w:style w:type="character" w:customStyle="1" w:styleId="FootnoteTextChar">
    <w:name w:val="Footnote Text Char"/>
    <w:basedOn w:val="DefaultParagraphFont"/>
    <w:link w:val="FootnoteText"/>
    <w:semiHidden/>
    <w:rsid w:val="00063733"/>
    <w:rPr>
      <w:rFonts w:eastAsia="MS Mincho" w:cs="Times New Roman"/>
      <w:sz w:val="20"/>
      <w:szCs w:val="20"/>
      <w:lang w:val="en-GB" w:eastAsia="ja-JP"/>
    </w:rPr>
  </w:style>
  <w:style w:type="paragraph" w:customStyle="1" w:styleId="Author">
    <w:name w:val="Author"/>
    <w:basedOn w:val="Title"/>
    <w:uiPriority w:val="1"/>
    <w:qFormat/>
    <w:rsid w:val="00063733"/>
    <w:pPr>
      <w:spacing w:before="100" w:beforeAutospacing="1"/>
    </w:pPr>
    <w:rPr>
      <w:noProof/>
      <w:sz w:val="28"/>
      <w:lang w:val="en-US"/>
    </w:rPr>
  </w:style>
  <w:style w:type="paragraph" w:styleId="Bibliography">
    <w:name w:val="Bibliography"/>
    <w:basedOn w:val="Normal"/>
    <w:next w:val="Normal"/>
    <w:uiPriority w:val="37"/>
    <w:unhideWhenUsed/>
    <w:rsid w:val="00063733"/>
    <w:pPr>
      <w:numPr>
        <w:numId w:val="12"/>
      </w:numPr>
      <w:spacing w:before="100" w:beforeAutospacing="1" w:after="0"/>
    </w:pPr>
    <w:rPr>
      <w:lang w:val="en-GB"/>
    </w:rPr>
  </w:style>
  <w:style w:type="paragraph" w:styleId="BodyText">
    <w:name w:val="Body Text"/>
    <w:basedOn w:val="Normal"/>
    <w:link w:val="BodyTextChar"/>
    <w:uiPriority w:val="99"/>
    <w:semiHidden/>
    <w:rsid w:val="00063733"/>
    <w:pPr>
      <w:spacing w:before="100" w:beforeAutospacing="1" w:after="120"/>
    </w:pPr>
    <w:rPr>
      <w:lang w:val="en-US"/>
    </w:rPr>
  </w:style>
  <w:style w:type="character" w:customStyle="1" w:styleId="BodyTextChar">
    <w:name w:val="Body Text Char"/>
    <w:basedOn w:val="DefaultParagraphFont"/>
    <w:link w:val="BodyText"/>
    <w:uiPriority w:val="99"/>
    <w:semiHidden/>
    <w:rsid w:val="00063733"/>
    <w:rPr>
      <w:rFonts w:asciiTheme="minorHAnsi" w:eastAsiaTheme="minorHAnsi" w:hAnsiTheme="minorHAnsi"/>
      <w:sz w:val="22"/>
      <w:szCs w:val="22"/>
    </w:rPr>
  </w:style>
  <w:style w:type="paragraph" w:styleId="BodyTextIndent">
    <w:name w:val="Body Text Indent"/>
    <w:basedOn w:val="Normal"/>
    <w:link w:val="BodyTextIndentChar"/>
    <w:uiPriority w:val="99"/>
    <w:semiHidden/>
    <w:rsid w:val="00063733"/>
    <w:pPr>
      <w:spacing w:before="100" w:beforeAutospacing="1" w:after="120"/>
      <w:ind w:left="283"/>
    </w:pPr>
    <w:rPr>
      <w:lang w:val="en-US"/>
    </w:rPr>
  </w:style>
  <w:style w:type="character" w:customStyle="1" w:styleId="BodyTextIndentChar">
    <w:name w:val="Body Text Indent Char"/>
    <w:basedOn w:val="DefaultParagraphFont"/>
    <w:link w:val="BodyTextIndent"/>
    <w:uiPriority w:val="99"/>
    <w:semiHidden/>
    <w:rsid w:val="00063733"/>
    <w:rPr>
      <w:rFonts w:asciiTheme="minorHAnsi" w:eastAsiaTheme="minorHAnsi" w:hAnsiTheme="minorHAnsi"/>
      <w:sz w:val="22"/>
      <w:szCs w:val="22"/>
    </w:rPr>
  </w:style>
  <w:style w:type="paragraph" w:customStyle="1" w:styleId="MarginNoteOuter">
    <w:name w:val="MarginNoteOuter"/>
    <w:basedOn w:val="Normal"/>
    <w:uiPriority w:val="1"/>
    <w:qFormat/>
    <w:rsid w:val="00063733"/>
    <w:pPr>
      <w:framePr w:w="851" w:hSpace="181" w:vSpace="181" w:wrap="around" w:vAnchor="text" w:hAnchor="page" w:xAlign="outside" w:y="1"/>
      <w:spacing w:after="0" w:line="240" w:lineRule="auto"/>
    </w:pPr>
    <w:rPr>
      <w:sz w:val="20"/>
      <w:lang w:val="en-US"/>
    </w:rPr>
  </w:style>
  <w:style w:type="paragraph" w:customStyle="1" w:styleId="MarginNoteInner">
    <w:name w:val="MarginNoteInner"/>
    <w:basedOn w:val="MarginNoteOuter"/>
    <w:uiPriority w:val="1"/>
    <w:qFormat/>
    <w:rsid w:val="00063733"/>
    <w:pPr>
      <w:framePr w:wrap="around" w:xAlign="inside"/>
    </w:pPr>
  </w:style>
  <w:style w:type="paragraph" w:customStyle="1" w:styleId="MarginNoteLeft">
    <w:name w:val="MarginNoteLeft"/>
    <w:basedOn w:val="MarginNoteOuter"/>
    <w:uiPriority w:val="1"/>
    <w:qFormat/>
    <w:rsid w:val="00063733"/>
    <w:pPr>
      <w:framePr w:wrap="around" w:xAlign="left"/>
    </w:pPr>
  </w:style>
  <w:style w:type="paragraph" w:customStyle="1" w:styleId="MarginNoteRight">
    <w:name w:val="MarginNoteRight"/>
    <w:basedOn w:val="MarginNoteOuter"/>
    <w:uiPriority w:val="1"/>
    <w:qFormat/>
    <w:rsid w:val="00063733"/>
    <w:pPr>
      <w:framePr w:wrap="around" w:xAlign="right"/>
    </w:pPr>
  </w:style>
  <w:style w:type="paragraph" w:styleId="Subtitle">
    <w:name w:val="Subtitle"/>
    <w:basedOn w:val="Normal"/>
    <w:next w:val="Normal"/>
    <w:link w:val="SubtitleChar"/>
    <w:uiPriority w:val="11"/>
    <w:qFormat/>
    <w:rsid w:val="00063733"/>
    <w:pPr>
      <w:numPr>
        <w:ilvl w:val="1"/>
      </w:numPr>
      <w:spacing w:before="100" w:beforeAutospacing="1" w:after="0"/>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063733"/>
    <w:rPr>
      <w:rFonts w:asciiTheme="majorHAnsi" w:eastAsiaTheme="majorEastAsia" w:hAnsiTheme="majorHAnsi" w:cstheme="majorBidi"/>
      <w:i/>
      <w:iCs/>
      <w:color w:val="4F81BD" w:themeColor="accent1"/>
      <w:spacing w:val="15"/>
    </w:rPr>
  </w:style>
  <w:style w:type="character" w:customStyle="1" w:styleId="teipersName">
    <w:name w:val="tei:persName"/>
    <w:basedOn w:val="teiname"/>
    <w:uiPriority w:val="99"/>
    <w:qFormat/>
    <w:rsid w:val="00063733"/>
    <w:rPr>
      <w:rFonts w:cs="Times New Roman"/>
      <w:b w:val="0"/>
      <w:color w:val="auto"/>
      <w:bdr w:val="single" w:sz="12" w:space="0" w:color="FF0000"/>
      <w:lang w:val="en-GB" w:eastAsia="x-none"/>
    </w:rPr>
  </w:style>
  <w:style w:type="character" w:customStyle="1" w:styleId="teiplaceName">
    <w:name w:val="tei:placeName"/>
    <w:uiPriority w:val="99"/>
    <w:qFormat/>
    <w:rsid w:val="00063733"/>
    <w:rPr>
      <w:bdr w:val="single" w:sz="12" w:space="0" w:color="00B050"/>
    </w:rPr>
  </w:style>
  <w:style w:type="paragraph" w:styleId="TOCHeading">
    <w:name w:val="TOC Heading"/>
    <w:basedOn w:val="Heading1"/>
    <w:next w:val="Normal"/>
    <w:uiPriority w:val="39"/>
    <w:semiHidden/>
    <w:unhideWhenUsed/>
    <w:qFormat/>
    <w:rsid w:val="00063733"/>
    <w:pPr>
      <w:outlineLvl w:val="9"/>
    </w:pPr>
    <w:rPr>
      <w:lang w:val="en-US" w:eastAsia="ja-JP"/>
    </w:rPr>
  </w:style>
  <w:style w:type="paragraph" w:styleId="TOC1">
    <w:name w:val="toc 1"/>
    <w:basedOn w:val="Normal"/>
    <w:next w:val="Normal"/>
    <w:autoRedefine/>
    <w:uiPriority w:val="39"/>
    <w:unhideWhenUsed/>
    <w:rsid w:val="00063733"/>
    <w:pPr>
      <w:spacing w:after="100"/>
    </w:pPr>
  </w:style>
  <w:style w:type="paragraph" w:styleId="TOC2">
    <w:name w:val="toc 2"/>
    <w:basedOn w:val="Normal"/>
    <w:next w:val="Normal"/>
    <w:autoRedefine/>
    <w:uiPriority w:val="39"/>
    <w:unhideWhenUsed/>
    <w:rsid w:val="00063733"/>
    <w:pPr>
      <w:spacing w:after="100"/>
      <w:ind w:left="220"/>
    </w:pPr>
  </w:style>
  <w:style w:type="paragraph" w:styleId="TOC3">
    <w:name w:val="toc 3"/>
    <w:basedOn w:val="Normal"/>
    <w:next w:val="Normal"/>
    <w:autoRedefine/>
    <w:uiPriority w:val="39"/>
    <w:unhideWhenUsed/>
    <w:rsid w:val="00063733"/>
    <w:pPr>
      <w:spacing w:after="100"/>
      <w:ind w:left="440"/>
    </w:pPr>
  </w:style>
  <w:style w:type="paragraph" w:styleId="Index1">
    <w:name w:val="index 1"/>
    <w:basedOn w:val="Normal"/>
    <w:next w:val="Normal"/>
    <w:autoRedefine/>
    <w:uiPriority w:val="99"/>
    <w:semiHidden/>
    <w:unhideWhenUsed/>
    <w:rsid w:val="00063733"/>
    <w:pPr>
      <w:spacing w:after="0" w:line="240" w:lineRule="auto"/>
      <w:ind w:left="220" w:hanging="220"/>
    </w:pPr>
  </w:style>
  <w:style w:type="paragraph" w:styleId="Index2">
    <w:name w:val="index 2"/>
    <w:basedOn w:val="Normal"/>
    <w:next w:val="Normal"/>
    <w:autoRedefine/>
    <w:uiPriority w:val="99"/>
    <w:semiHidden/>
    <w:unhideWhenUsed/>
    <w:rsid w:val="00063733"/>
    <w:pPr>
      <w:spacing w:after="0" w:line="240" w:lineRule="auto"/>
      <w:ind w:left="440" w:hanging="220"/>
    </w:pPr>
  </w:style>
  <w:style w:type="paragraph" w:styleId="Caption">
    <w:name w:val="caption"/>
    <w:basedOn w:val="Normal"/>
    <w:next w:val="Normal"/>
    <w:uiPriority w:val="35"/>
    <w:unhideWhenUsed/>
    <w:qFormat/>
    <w:rsid w:val="00063733"/>
    <w:pPr>
      <w:spacing w:after="200" w:line="240" w:lineRule="auto"/>
    </w:pPr>
    <w:rPr>
      <w:rFonts w:ascii="Times New Roman" w:eastAsia="MS Mincho" w:hAnsi="Times New Roman" w:cs="Times New Roman"/>
      <w:b/>
      <w:bCs/>
      <w:color w:val="4F81BD" w:themeColor="accent1"/>
      <w:szCs w:val="18"/>
      <w:lang w:val="en-GB" w:eastAsia="ja-JP"/>
    </w:rPr>
  </w:style>
  <w:style w:type="paragraph" w:styleId="TableofFigures">
    <w:name w:val="table of figures"/>
    <w:basedOn w:val="Normal"/>
    <w:next w:val="Normal"/>
    <w:uiPriority w:val="99"/>
    <w:unhideWhenUsed/>
    <w:rsid w:val="00063733"/>
    <w:pPr>
      <w:spacing w:after="0"/>
    </w:pPr>
  </w:style>
  <w:style w:type="paragraph" w:styleId="Date">
    <w:name w:val="Date"/>
    <w:basedOn w:val="Normal"/>
    <w:next w:val="Normal"/>
    <w:link w:val="DateChar"/>
    <w:uiPriority w:val="99"/>
    <w:unhideWhenUsed/>
    <w:rsid w:val="00063733"/>
    <w:rPr>
      <w:b/>
      <w:i/>
      <w:color w:val="92D050"/>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character" w:customStyle="1" w:styleId="DateChar">
    <w:name w:val="Date Char"/>
    <w:basedOn w:val="DefaultParagraphFont"/>
    <w:link w:val="Date"/>
    <w:uiPriority w:val="99"/>
    <w:rsid w:val="00063733"/>
    <w:rPr>
      <w:rFonts w:asciiTheme="minorHAnsi" w:eastAsiaTheme="minorHAnsi" w:hAnsiTheme="minorHAnsi"/>
      <w:b/>
      <w:i/>
      <w:color w:val="92D050"/>
      <w:sz w:val="22"/>
      <w:szCs w:val="22"/>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paragraph" w:customStyle="1" w:styleId="teil">
    <w:name w:val="tei:l"/>
    <w:basedOn w:val="teilg"/>
    <w:next w:val="Normal"/>
    <w:uiPriority w:val="99"/>
    <w:qFormat/>
    <w:rsid w:val="00063733"/>
    <w:pPr>
      <w:spacing w:before="45" w:after="90"/>
    </w:pPr>
    <w:rPr>
      <w:color w:val="E36C0A" w:themeColor="accent6" w:themeShade="BF"/>
    </w:rPr>
  </w:style>
  <w:style w:type="paragraph" w:styleId="EndnoteText">
    <w:name w:val="endnote text"/>
    <w:basedOn w:val="Normal"/>
    <w:link w:val="EndnoteTextChar"/>
    <w:uiPriority w:val="99"/>
    <w:semiHidden/>
    <w:unhideWhenUsed/>
    <w:rsid w:val="0006373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63733"/>
    <w:rPr>
      <w:rFonts w:asciiTheme="minorHAnsi" w:eastAsiaTheme="minorHAnsi" w:hAnsiTheme="minorHAnsi"/>
      <w:sz w:val="20"/>
      <w:szCs w:val="20"/>
      <w:lang w:val="sl-SI"/>
    </w:rPr>
  </w:style>
  <w:style w:type="character" w:styleId="EndnoteReference">
    <w:name w:val="endnote reference"/>
    <w:basedOn w:val="DefaultParagraphFont"/>
    <w:uiPriority w:val="99"/>
    <w:semiHidden/>
    <w:unhideWhenUsed/>
    <w:rsid w:val="00063733"/>
    <w:rPr>
      <w:vertAlign w:val="superscript"/>
    </w:rPr>
  </w:style>
  <w:style w:type="character" w:customStyle="1" w:styleId="eltbibliocourt">
    <w:name w:val="eltbibliocourt"/>
    <w:basedOn w:val="DefaultParagraphFont"/>
    <w:rsid w:val="00DA4023"/>
  </w:style>
  <w:style w:type="character" w:customStyle="1" w:styleId="cap">
    <w:name w:val="cap"/>
    <w:basedOn w:val="DefaultParagraphFont"/>
    <w:rsid w:val="00DA4023"/>
  </w:style>
  <w:style w:type="character" w:customStyle="1" w:styleId="fn">
    <w:name w:val="fn"/>
    <w:basedOn w:val="DefaultParagraphFont"/>
    <w:rsid w:val="00DA4023"/>
  </w:style>
  <w:style w:type="character" w:customStyle="1" w:styleId="subtitle0">
    <w:name w:val="subtitle"/>
    <w:basedOn w:val="DefaultParagraphFont"/>
    <w:rsid w:val="00DA4023"/>
  </w:style>
  <w:style w:type="paragraph" w:styleId="DocumentMap">
    <w:name w:val="Document Map"/>
    <w:basedOn w:val="Normal"/>
    <w:link w:val="DocumentMapChar"/>
    <w:uiPriority w:val="99"/>
    <w:semiHidden/>
    <w:unhideWhenUsed/>
    <w:rsid w:val="00063733"/>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63733"/>
    <w:rPr>
      <w:rFonts w:ascii="Lucida Grande" w:eastAsiaTheme="minorHAnsi" w:hAnsi="Lucida Grande" w:cs="Lucida Grande"/>
      <w:lang w:val="sl-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733"/>
    <w:pPr>
      <w:spacing w:after="210" w:line="276" w:lineRule="auto"/>
    </w:pPr>
    <w:rPr>
      <w:rFonts w:asciiTheme="minorHAnsi" w:eastAsiaTheme="minorHAnsi" w:hAnsiTheme="minorHAnsi"/>
      <w:sz w:val="22"/>
      <w:szCs w:val="22"/>
      <w:lang w:val="sl-SI"/>
    </w:rPr>
  </w:style>
  <w:style w:type="paragraph" w:styleId="Heading1">
    <w:name w:val="heading 1"/>
    <w:basedOn w:val="Normal"/>
    <w:next w:val="Normal"/>
    <w:link w:val="Heading1Char"/>
    <w:uiPriority w:val="9"/>
    <w:qFormat/>
    <w:rsid w:val="000637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7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637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rsid w:val="0006373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63733"/>
  </w:style>
  <w:style w:type="paragraph" w:customStyle="1" w:styleId="Style1">
    <w:name w:val="Style1"/>
    <w:basedOn w:val="Normal"/>
    <w:qFormat/>
    <w:rsid w:val="002F217D"/>
    <w:pPr>
      <w:spacing w:after="0" w:line="360" w:lineRule="auto"/>
    </w:pPr>
    <w:rPr>
      <w:rFonts w:ascii="Times New Roman" w:eastAsia="MS ??" w:hAnsi="Times New Roman" w:cs="Times New Roman"/>
      <w:noProof/>
      <w:sz w:val="24"/>
      <w:szCs w:val="24"/>
      <w:lang w:val="en-GB"/>
    </w:rPr>
  </w:style>
  <w:style w:type="paragraph" w:customStyle="1" w:styleId="Style2">
    <w:name w:val="Style2"/>
    <w:basedOn w:val="Normal"/>
    <w:qFormat/>
    <w:rsid w:val="002F217D"/>
    <w:pPr>
      <w:spacing w:after="0" w:line="360" w:lineRule="auto"/>
    </w:pPr>
    <w:rPr>
      <w:rFonts w:ascii="Times New Roman" w:eastAsia="MS ??" w:hAnsi="Times New Roman" w:cs="Times New Roman"/>
      <w:noProof/>
      <w:sz w:val="24"/>
      <w:szCs w:val="24"/>
      <w:lang w:val="en-GB"/>
    </w:rPr>
  </w:style>
  <w:style w:type="paragraph" w:styleId="Footer">
    <w:name w:val="footer"/>
    <w:basedOn w:val="Normal"/>
    <w:link w:val="FooterChar"/>
    <w:uiPriority w:val="99"/>
    <w:unhideWhenUsed/>
    <w:rsid w:val="00840704"/>
    <w:pPr>
      <w:tabs>
        <w:tab w:val="center" w:pos="4819"/>
        <w:tab w:val="right" w:pos="9638"/>
      </w:tabs>
      <w:spacing w:after="0" w:line="240" w:lineRule="auto"/>
    </w:pPr>
  </w:style>
  <w:style w:type="character" w:customStyle="1" w:styleId="FooterChar">
    <w:name w:val="Footer Char"/>
    <w:basedOn w:val="DefaultParagraphFont"/>
    <w:link w:val="Footer"/>
    <w:uiPriority w:val="99"/>
    <w:rsid w:val="00840704"/>
    <w:rPr>
      <w:rFonts w:asciiTheme="minorHAnsi" w:eastAsiaTheme="minorHAnsi" w:hAnsiTheme="minorHAnsi"/>
      <w:sz w:val="22"/>
      <w:szCs w:val="22"/>
      <w:lang w:val="it-IT"/>
    </w:rPr>
  </w:style>
  <w:style w:type="paragraph" w:styleId="BalloonText">
    <w:name w:val="Balloon Text"/>
    <w:basedOn w:val="Normal"/>
    <w:link w:val="BalloonTextChar"/>
    <w:uiPriority w:val="99"/>
    <w:semiHidden/>
    <w:unhideWhenUsed/>
    <w:rsid w:val="00063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733"/>
    <w:rPr>
      <w:rFonts w:ascii="Tahoma" w:eastAsiaTheme="minorHAnsi" w:hAnsi="Tahoma" w:cs="Tahoma"/>
      <w:sz w:val="16"/>
      <w:szCs w:val="16"/>
      <w:lang w:val="sl-SI"/>
    </w:rPr>
  </w:style>
  <w:style w:type="paragraph" w:styleId="Title">
    <w:name w:val="Title"/>
    <w:basedOn w:val="Normal"/>
    <w:next w:val="Normal"/>
    <w:link w:val="TitleChar"/>
    <w:uiPriority w:val="10"/>
    <w:qFormat/>
    <w:rsid w:val="000637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3733"/>
    <w:rPr>
      <w:rFonts w:asciiTheme="majorHAnsi" w:eastAsiaTheme="majorEastAsia" w:hAnsiTheme="majorHAnsi" w:cstheme="majorBidi"/>
      <w:color w:val="17365D" w:themeColor="text2" w:themeShade="BF"/>
      <w:spacing w:val="5"/>
      <w:kern w:val="28"/>
      <w:sz w:val="52"/>
      <w:szCs w:val="52"/>
      <w:lang w:val="sl-SI"/>
    </w:rPr>
  </w:style>
  <w:style w:type="character" w:customStyle="1" w:styleId="Heading1Char">
    <w:name w:val="Heading 1 Char"/>
    <w:basedOn w:val="DefaultParagraphFont"/>
    <w:link w:val="Heading1"/>
    <w:uiPriority w:val="9"/>
    <w:rsid w:val="00063733"/>
    <w:rPr>
      <w:rFonts w:asciiTheme="majorHAnsi" w:eastAsiaTheme="majorEastAsia" w:hAnsiTheme="majorHAnsi" w:cstheme="majorBidi"/>
      <w:b/>
      <w:bCs/>
      <w:color w:val="365F91" w:themeColor="accent1" w:themeShade="BF"/>
      <w:sz w:val="28"/>
      <w:szCs w:val="28"/>
      <w:lang w:val="sl-SI"/>
    </w:rPr>
  </w:style>
  <w:style w:type="character" w:customStyle="1" w:styleId="Heading2Char">
    <w:name w:val="Heading 2 Char"/>
    <w:basedOn w:val="DefaultParagraphFont"/>
    <w:link w:val="Heading2"/>
    <w:uiPriority w:val="9"/>
    <w:rsid w:val="00063733"/>
    <w:rPr>
      <w:rFonts w:asciiTheme="majorHAnsi" w:eastAsiaTheme="majorEastAsia" w:hAnsiTheme="majorHAnsi" w:cstheme="majorBidi"/>
      <w:b/>
      <w:bCs/>
      <w:color w:val="4F81BD" w:themeColor="accent1"/>
      <w:sz w:val="26"/>
      <w:szCs w:val="26"/>
      <w:lang w:val="sl-SI"/>
    </w:rPr>
  </w:style>
  <w:style w:type="character" w:customStyle="1" w:styleId="Heading3Char">
    <w:name w:val="Heading 3 Char"/>
    <w:basedOn w:val="DefaultParagraphFont"/>
    <w:link w:val="Heading3"/>
    <w:uiPriority w:val="9"/>
    <w:rsid w:val="00063733"/>
    <w:rPr>
      <w:rFonts w:asciiTheme="majorHAnsi" w:eastAsiaTheme="majorEastAsia" w:hAnsiTheme="majorHAnsi" w:cstheme="majorBidi"/>
      <w:b/>
      <w:bCs/>
      <w:color w:val="4F81BD" w:themeColor="accent1"/>
      <w:sz w:val="22"/>
      <w:szCs w:val="22"/>
      <w:lang w:val="sl-SI"/>
    </w:rPr>
  </w:style>
  <w:style w:type="character" w:styleId="BookTitle">
    <w:name w:val="Book Title"/>
    <w:basedOn w:val="DefaultParagraphFont"/>
    <w:uiPriority w:val="33"/>
    <w:qFormat/>
    <w:rsid w:val="00063733"/>
    <w:rPr>
      <w:b/>
      <w:bCs/>
      <w:smallCaps/>
      <w:spacing w:val="5"/>
    </w:rPr>
  </w:style>
  <w:style w:type="character" w:styleId="Hyperlink">
    <w:name w:val="Hyperlink"/>
    <w:basedOn w:val="DefaultParagraphFont"/>
    <w:uiPriority w:val="99"/>
    <w:rsid w:val="00063733"/>
    <w:rPr>
      <w:rFonts w:cs="Times New Roman"/>
      <w:color w:val="0000FF"/>
      <w:u w:val="single"/>
    </w:rPr>
  </w:style>
  <w:style w:type="paragraph" w:styleId="Quote">
    <w:name w:val="Quote"/>
    <w:basedOn w:val="Normal"/>
    <w:link w:val="QuoteChar"/>
    <w:uiPriority w:val="99"/>
    <w:unhideWhenUsed/>
    <w:qFormat/>
    <w:rsid w:val="00063733"/>
    <w:pPr>
      <w:spacing w:before="90" w:after="120" w:line="240" w:lineRule="auto"/>
      <w:ind w:left="240"/>
    </w:pPr>
    <w:rPr>
      <w:rFonts w:ascii="Times New Roman" w:eastAsia="MS Mincho" w:hAnsi="Times New Roman" w:cs="Times New Roman"/>
      <w:i/>
      <w:color w:val="000080"/>
      <w:szCs w:val="24"/>
      <w:lang w:val="en-GB" w:eastAsia="ja-JP"/>
      <w14:shadow w14:blurRad="50800" w14:dist="38100" w14:dir="2700000" w14:sx="100000" w14:sy="100000" w14:kx="0" w14:ky="0" w14:algn="tl">
        <w14:srgbClr w14:val="000000">
          <w14:alpha w14:val="60000"/>
        </w14:srgbClr>
      </w14:shadow>
    </w:rPr>
  </w:style>
  <w:style w:type="character" w:customStyle="1" w:styleId="QuoteChar">
    <w:name w:val="Quote Char"/>
    <w:basedOn w:val="DefaultParagraphFont"/>
    <w:link w:val="Quote"/>
    <w:uiPriority w:val="99"/>
    <w:rsid w:val="00063733"/>
    <w:rPr>
      <w:rFonts w:eastAsia="MS Mincho" w:cs="Times New Roman"/>
      <w:i/>
      <w:color w:val="000080"/>
      <w:sz w:val="22"/>
      <w:lang w:val="en-GB" w:eastAsia="ja-JP"/>
      <w14:shadow w14:blurRad="50800" w14:dist="38100" w14:dir="2700000" w14:sx="100000" w14:sy="100000" w14:kx="0" w14:ky="0" w14:algn="tl">
        <w14:srgbClr w14:val="000000">
          <w14:alpha w14:val="60000"/>
        </w14:srgbClr>
      </w14:shadow>
    </w:rPr>
  </w:style>
  <w:style w:type="character" w:customStyle="1" w:styleId="teiabbr">
    <w:name w:val="tei:abbr"/>
    <w:basedOn w:val="DefaultParagraphFont"/>
    <w:uiPriority w:val="99"/>
    <w:qFormat/>
    <w:rsid w:val="00063733"/>
    <w:rPr>
      <w:rFonts w:cs="Times New Roman"/>
      <w:b/>
      <w:color w:val="0000FF"/>
      <w:u w:val="dotted"/>
      <w:lang w:val="en-GB" w:eastAsia="x-none"/>
    </w:rPr>
  </w:style>
  <w:style w:type="character" w:customStyle="1" w:styleId="teiadd">
    <w:name w:val="tei:add"/>
    <w:basedOn w:val="DefaultParagraphFont"/>
    <w:uiPriority w:val="99"/>
    <w:qFormat/>
    <w:rsid w:val="00063733"/>
    <w:rPr>
      <w:rFonts w:cs="Times New Roman"/>
      <w:color w:val="339966"/>
      <w:u w:val="single"/>
      <w:lang w:val="en-GB" w:eastAsia="x-none"/>
    </w:rPr>
  </w:style>
  <w:style w:type="character" w:customStyle="1" w:styleId="teibibl">
    <w:name w:val="tei:bibl"/>
    <w:basedOn w:val="DefaultParagraphFont"/>
    <w:uiPriority w:val="99"/>
    <w:qFormat/>
    <w:rsid w:val="00063733"/>
    <w:rPr>
      <w:rFonts w:asciiTheme="minorHAnsi" w:hAnsiTheme="minorHAnsi" w:cs="Times New Roman"/>
      <w:i w:val="0"/>
      <w:noProof w:val="0"/>
      <w:color w:val="808000"/>
      <w:lang w:val="en-GB" w:eastAsia="x-none"/>
      <w14:shadow w14:blurRad="0" w14:dist="0" w14:dir="0" w14:sx="0" w14:sy="0" w14:kx="0" w14:ky="0" w14:algn="none">
        <w14:srgbClr w14:val="000000"/>
      </w14:shadow>
    </w:rPr>
  </w:style>
  <w:style w:type="paragraph" w:customStyle="1" w:styleId="teilg">
    <w:name w:val="tei:lg"/>
    <w:basedOn w:val="Normal"/>
    <w:uiPriority w:val="99"/>
    <w:qFormat/>
    <w:rsid w:val="00063733"/>
    <w:pPr>
      <w:spacing w:before="60" w:after="60" w:line="240" w:lineRule="auto"/>
      <w:ind w:left="285"/>
    </w:pPr>
    <w:rPr>
      <w:rFonts w:ascii="Times New Roman" w:eastAsia="MS Mincho" w:hAnsi="Times New Roman" w:cs="Times New Roman"/>
      <w:color w:val="993300"/>
      <w:szCs w:val="24"/>
      <w:lang w:val="en-GB" w:eastAsia="ja-JP"/>
    </w:rPr>
  </w:style>
  <w:style w:type="paragraph" w:customStyle="1" w:styleId="teifwCatch">
    <w:name w:val="tei:fwCatch"/>
    <w:basedOn w:val="teilg"/>
    <w:next w:val="Normal"/>
    <w:uiPriority w:val="99"/>
    <w:rsid w:val="00063733"/>
    <w:pPr>
      <w:ind w:left="0"/>
      <w:jc w:val="right"/>
    </w:pPr>
    <w:rPr>
      <w:color w:val="0070C0"/>
    </w:rPr>
  </w:style>
  <w:style w:type="paragraph" w:customStyle="1" w:styleId="teicit">
    <w:name w:val="tei:cit"/>
    <w:basedOn w:val="Quote"/>
    <w:uiPriority w:val="99"/>
    <w:qFormat/>
    <w:rsid w:val="00063733"/>
    <w:pPr>
      <w:ind w:left="150"/>
    </w:pPr>
    <w:rPr>
      <w:color w:val="365F91" w:themeColor="accent1" w:themeShade="BF"/>
    </w:rPr>
  </w:style>
  <w:style w:type="character" w:customStyle="1" w:styleId="teicorr">
    <w:name w:val="tei:corr"/>
    <w:basedOn w:val="DefaultParagraphFont"/>
    <w:uiPriority w:val="99"/>
    <w:qFormat/>
    <w:rsid w:val="00063733"/>
    <w:rPr>
      <w:rFonts w:cs="Times New Roman"/>
      <w:color w:val="339966"/>
      <w:u w:val="double"/>
      <w:lang w:val="en-GB" w:eastAsia="x-none"/>
    </w:rPr>
  </w:style>
  <w:style w:type="character" w:customStyle="1" w:styleId="teigap">
    <w:name w:val="tei:gap"/>
    <w:basedOn w:val="DefaultParagraphFont"/>
    <w:uiPriority w:val="99"/>
    <w:qFormat/>
    <w:rsid w:val="00063733"/>
    <w:rPr>
      <w:rFonts w:cs="Times New Roman"/>
      <w:b/>
      <w:color w:val="FF0000"/>
      <w:effect w:val="none"/>
      <w:lang w:val="en-GB" w:eastAsia="x-none"/>
    </w:rPr>
  </w:style>
  <w:style w:type="character" w:customStyle="1" w:styleId="teidamage">
    <w:name w:val="tei:damage"/>
    <w:basedOn w:val="teigap"/>
    <w:uiPriority w:val="99"/>
    <w:qFormat/>
    <w:rsid w:val="00063733"/>
    <w:rPr>
      <w:rFonts w:cs="Times New Roman"/>
      <w:b/>
      <w:color w:val="FFC000"/>
      <w:effect w:val="none"/>
      <w:lang w:val="en-GB" w:eastAsia="x-none"/>
    </w:rPr>
  </w:style>
  <w:style w:type="character" w:customStyle="1" w:styleId="teidel">
    <w:name w:val="tei:del"/>
    <w:basedOn w:val="DefaultParagraphFont"/>
    <w:uiPriority w:val="99"/>
    <w:qFormat/>
    <w:rsid w:val="00063733"/>
    <w:rPr>
      <w:rFonts w:cs="Times New Roman"/>
      <w:strike/>
      <w:color w:val="FF0000"/>
      <w:lang w:val="en-GB" w:eastAsia="x-none"/>
    </w:rPr>
  </w:style>
  <w:style w:type="paragraph" w:styleId="ListParagraph">
    <w:name w:val="List Paragraph"/>
    <w:basedOn w:val="Normal"/>
    <w:uiPriority w:val="34"/>
    <w:qFormat/>
    <w:rsid w:val="00063733"/>
    <w:pPr>
      <w:ind w:left="720"/>
      <w:contextualSpacing/>
    </w:pPr>
  </w:style>
  <w:style w:type="character" w:customStyle="1" w:styleId="teiexpan">
    <w:name w:val="tei:expan"/>
    <w:basedOn w:val="DefaultParagraphFont"/>
    <w:uiPriority w:val="99"/>
    <w:qFormat/>
    <w:rsid w:val="00063733"/>
    <w:rPr>
      <w:rFonts w:cs="Times New Roman"/>
      <w:color w:val="0000FF"/>
      <w:u w:val="double"/>
      <w:lang w:val="en-GB" w:eastAsia="x-none"/>
    </w:rPr>
  </w:style>
  <w:style w:type="character" w:customStyle="1" w:styleId="teiforeign">
    <w:name w:val="tei:foreign"/>
    <w:basedOn w:val="DefaultParagraphFont"/>
    <w:uiPriority w:val="99"/>
    <w:qFormat/>
    <w:rsid w:val="00063733"/>
    <w:rPr>
      <w:rFonts w:cs="Times New Roman"/>
      <w:i/>
      <w:color w:val="BB0505"/>
      <w14:shadow w14:blurRad="50800" w14:dist="38100" w14:dir="2700000" w14:sx="100000" w14:sy="100000" w14:kx="0" w14:ky="0" w14:algn="tl">
        <w14:srgbClr w14:val="000000">
          <w14:alpha w14:val="60000"/>
        </w14:srgbClr>
      </w14:shadow>
    </w:rPr>
  </w:style>
  <w:style w:type="character" w:customStyle="1" w:styleId="teiname">
    <w:name w:val="tei:name"/>
    <w:basedOn w:val="DefaultParagraphFont"/>
    <w:uiPriority w:val="99"/>
    <w:qFormat/>
    <w:rsid w:val="00063733"/>
    <w:rPr>
      <w:rFonts w:cs="Times New Roman"/>
      <w:b w:val="0"/>
      <w:color w:val="auto"/>
      <w:bdr w:val="single" w:sz="12" w:space="0" w:color="C00000"/>
      <w:lang w:val="en-GB" w:eastAsia="x-none"/>
    </w:rPr>
  </w:style>
  <w:style w:type="character" w:customStyle="1" w:styleId="teiorig">
    <w:name w:val="tei:orig"/>
    <w:basedOn w:val="DefaultParagraphFont"/>
    <w:uiPriority w:val="99"/>
    <w:qFormat/>
    <w:rsid w:val="00063733"/>
    <w:rPr>
      <w:rFonts w:cs="Times New Roman"/>
      <w:color w:val="FF00FF"/>
      <w:u w:val="dotted"/>
      <w:lang w:val="en-GB" w:eastAsia="x-none"/>
    </w:rPr>
  </w:style>
  <w:style w:type="character" w:customStyle="1" w:styleId="teiq">
    <w:name w:val="tei:q"/>
    <w:basedOn w:val="DefaultParagraphFont"/>
    <w:uiPriority w:val="99"/>
    <w:qFormat/>
    <w:rsid w:val="00063733"/>
    <w:rPr>
      <w:rFonts w:cs="Times New Roman"/>
      <w:i/>
      <w:color w:val="000080"/>
      <w:em w:val="none"/>
      <w:lang w:val="en-GB" w:eastAsia="x-none"/>
      <w14:shadow w14:blurRad="50800" w14:dist="38100" w14:dir="2700000" w14:sx="100000" w14:sy="100000" w14:kx="0" w14:ky="0" w14:algn="tl">
        <w14:srgbClr w14:val="000000">
          <w14:alpha w14:val="60000"/>
        </w14:srgbClr>
      </w14:shadow>
    </w:rPr>
  </w:style>
  <w:style w:type="character" w:customStyle="1" w:styleId="teiorgName">
    <w:name w:val="tei:orgName"/>
    <w:basedOn w:val="DefaultParagraphFont"/>
    <w:uiPriority w:val="99"/>
    <w:qFormat/>
    <w:rsid w:val="00063733"/>
    <w:rPr>
      <w:bdr w:val="single" w:sz="12" w:space="0" w:color="00B0F0"/>
      <w:lang w:val="en-GB"/>
    </w:rPr>
  </w:style>
  <w:style w:type="character" w:customStyle="1" w:styleId="teireg">
    <w:name w:val="tei:reg"/>
    <w:basedOn w:val="DefaultParagraphFont"/>
    <w:uiPriority w:val="99"/>
    <w:qFormat/>
    <w:rsid w:val="00063733"/>
    <w:rPr>
      <w:rFonts w:cs="Times New Roman"/>
      <w:color w:val="FF00FF"/>
      <w:u w:val="double"/>
      <w:lang w:val="en-GB" w:eastAsia="x-none"/>
    </w:rPr>
  </w:style>
  <w:style w:type="character" w:customStyle="1" w:styleId="teisic">
    <w:name w:val="tei:sic"/>
    <w:basedOn w:val="DefaultParagraphFont"/>
    <w:uiPriority w:val="99"/>
    <w:qFormat/>
    <w:rsid w:val="00063733"/>
    <w:rPr>
      <w:rFonts w:cs="Times New Roman"/>
      <w:color w:val="FF0000"/>
      <w:u w:val="dotted"/>
      <w:lang w:val="en-GB" w:eastAsia="x-none"/>
    </w:rPr>
  </w:style>
  <w:style w:type="paragraph" w:customStyle="1" w:styleId="teisp">
    <w:name w:val="tei:sp"/>
    <w:basedOn w:val="Normal"/>
    <w:uiPriority w:val="99"/>
    <w:qFormat/>
    <w:rsid w:val="00063733"/>
    <w:pPr>
      <w:spacing w:before="60" w:after="30" w:line="240" w:lineRule="auto"/>
      <w:ind w:left="285"/>
    </w:pPr>
    <w:rPr>
      <w:rFonts w:ascii="Times New Roman" w:eastAsia="MS Mincho" w:hAnsi="Times New Roman" w:cs="Times New Roman"/>
      <w:i/>
      <w:color w:val="993366"/>
      <w:szCs w:val="24"/>
      <w:lang w:val="en-GB" w:eastAsia="ja-JP"/>
    </w:rPr>
  </w:style>
  <w:style w:type="character" w:customStyle="1" w:styleId="teisupplied">
    <w:name w:val="tei:supplied"/>
    <w:basedOn w:val="teigap"/>
    <w:uiPriority w:val="99"/>
    <w:qFormat/>
    <w:rsid w:val="00063733"/>
    <w:rPr>
      <w:rFonts w:cs="Times New Roman"/>
      <w:b/>
      <w:color w:val="984806" w:themeColor="accent6" w:themeShade="80"/>
      <w:effect w:val="none"/>
      <w:lang w:val="en-GB" w:eastAsia="x-none"/>
    </w:rPr>
  </w:style>
  <w:style w:type="character" w:customStyle="1" w:styleId="teisurplus">
    <w:name w:val="tei:surplus"/>
    <w:basedOn w:val="teigap"/>
    <w:uiPriority w:val="99"/>
    <w:qFormat/>
    <w:rsid w:val="00063733"/>
    <w:rPr>
      <w:rFonts w:cs="Times New Roman"/>
      <w:b/>
      <w:color w:val="00B050"/>
      <w:effect w:val="none"/>
      <w:lang w:val="en-GB" w:eastAsia="x-none"/>
    </w:rPr>
  </w:style>
  <w:style w:type="character" w:customStyle="1" w:styleId="teiunclear">
    <w:name w:val="tei:unclear"/>
    <w:uiPriority w:val="99"/>
    <w:qFormat/>
    <w:rsid w:val="00063733"/>
    <w:rPr>
      <w:rFonts w:cs="Times New Roman"/>
      <w:b/>
      <w:color w:val="7030A0"/>
      <w:effect w:val="none"/>
      <w:lang w:val="en-GB" w:eastAsia="x-none"/>
    </w:rPr>
  </w:style>
  <w:style w:type="character" w:styleId="FootnoteReference">
    <w:name w:val="footnote reference"/>
    <w:basedOn w:val="DefaultParagraphFont"/>
    <w:semiHidden/>
    <w:rsid w:val="00063733"/>
    <w:rPr>
      <w:rFonts w:cs="Times New Roman"/>
      <w:vertAlign w:val="superscript"/>
    </w:rPr>
  </w:style>
  <w:style w:type="paragraph" w:styleId="FootnoteText">
    <w:name w:val="footnote text"/>
    <w:basedOn w:val="Normal"/>
    <w:link w:val="FootnoteTextChar"/>
    <w:semiHidden/>
    <w:rsid w:val="00063733"/>
    <w:pPr>
      <w:spacing w:before="120" w:after="120" w:line="240" w:lineRule="auto"/>
    </w:pPr>
    <w:rPr>
      <w:rFonts w:ascii="Times New Roman" w:eastAsia="MS Mincho" w:hAnsi="Times New Roman" w:cs="Times New Roman"/>
      <w:sz w:val="20"/>
      <w:szCs w:val="20"/>
      <w:lang w:val="en-GB" w:eastAsia="ja-JP"/>
    </w:rPr>
  </w:style>
  <w:style w:type="character" w:customStyle="1" w:styleId="FootnoteTextChar">
    <w:name w:val="Footnote Text Char"/>
    <w:basedOn w:val="DefaultParagraphFont"/>
    <w:link w:val="FootnoteText"/>
    <w:semiHidden/>
    <w:rsid w:val="00063733"/>
    <w:rPr>
      <w:rFonts w:eastAsia="MS Mincho" w:cs="Times New Roman"/>
      <w:sz w:val="20"/>
      <w:szCs w:val="20"/>
      <w:lang w:val="en-GB" w:eastAsia="ja-JP"/>
    </w:rPr>
  </w:style>
  <w:style w:type="paragraph" w:customStyle="1" w:styleId="Author">
    <w:name w:val="Author"/>
    <w:basedOn w:val="Title"/>
    <w:uiPriority w:val="1"/>
    <w:qFormat/>
    <w:rsid w:val="00063733"/>
    <w:pPr>
      <w:spacing w:before="100" w:beforeAutospacing="1"/>
    </w:pPr>
    <w:rPr>
      <w:noProof/>
      <w:sz w:val="28"/>
      <w:lang w:val="en-US"/>
    </w:rPr>
  </w:style>
  <w:style w:type="paragraph" w:styleId="Bibliography">
    <w:name w:val="Bibliography"/>
    <w:basedOn w:val="Normal"/>
    <w:next w:val="Normal"/>
    <w:uiPriority w:val="37"/>
    <w:unhideWhenUsed/>
    <w:rsid w:val="00063733"/>
    <w:pPr>
      <w:numPr>
        <w:numId w:val="12"/>
      </w:numPr>
      <w:spacing w:before="100" w:beforeAutospacing="1" w:after="0"/>
    </w:pPr>
    <w:rPr>
      <w:lang w:val="en-GB"/>
    </w:rPr>
  </w:style>
  <w:style w:type="paragraph" w:styleId="BodyText">
    <w:name w:val="Body Text"/>
    <w:basedOn w:val="Normal"/>
    <w:link w:val="BodyTextChar"/>
    <w:uiPriority w:val="99"/>
    <w:semiHidden/>
    <w:rsid w:val="00063733"/>
    <w:pPr>
      <w:spacing w:before="100" w:beforeAutospacing="1" w:after="120"/>
    </w:pPr>
    <w:rPr>
      <w:lang w:val="en-US"/>
    </w:rPr>
  </w:style>
  <w:style w:type="character" w:customStyle="1" w:styleId="BodyTextChar">
    <w:name w:val="Body Text Char"/>
    <w:basedOn w:val="DefaultParagraphFont"/>
    <w:link w:val="BodyText"/>
    <w:uiPriority w:val="99"/>
    <w:semiHidden/>
    <w:rsid w:val="00063733"/>
    <w:rPr>
      <w:rFonts w:asciiTheme="minorHAnsi" w:eastAsiaTheme="minorHAnsi" w:hAnsiTheme="minorHAnsi"/>
      <w:sz w:val="22"/>
      <w:szCs w:val="22"/>
    </w:rPr>
  </w:style>
  <w:style w:type="paragraph" w:styleId="BodyTextIndent">
    <w:name w:val="Body Text Indent"/>
    <w:basedOn w:val="Normal"/>
    <w:link w:val="BodyTextIndentChar"/>
    <w:uiPriority w:val="99"/>
    <w:semiHidden/>
    <w:rsid w:val="00063733"/>
    <w:pPr>
      <w:spacing w:before="100" w:beforeAutospacing="1" w:after="120"/>
      <w:ind w:left="283"/>
    </w:pPr>
    <w:rPr>
      <w:lang w:val="en-US"/>
    </w:rPr>
  </w:style>
  <w:style w:type="character" w:customStyle="1" w:styleId="BodyTextIndentChar">
    <w:name w:val="Body Text Indent Char"/>
    <w:basedOn w:val="DefaultParagraphFont"/>
    <w:link w:val="BodyTextIndent"/>
    <w:uiPriority w:val="99"/>
    <w:semiHidden/>
    <w:rsid w:val="00063733"/>
    <w:rPr>
      <w:rFonts w:asciiTheme="minorHAnsi" w:eastAsiaTheme="minorHAnsi" w:hAnsiTheme="minorHAnsi"/>
      <w:sz w:val="22"/>
      <w:szCs w:val="22"/>
    </w:rPr>
  </w:style>
  <w:style w:type="paragraph" w:customStyle="1" w:styleId="MarginNoteOuter">
    <w:name w:val="MarginNoteOuter"/>
    <w:basedOn w:val="Normal"/>
    <w:uiPriority w:val="1"/>
    <w:qFormat/>
    <w:rsid w:val="00063733"/>
    <w:pPr>
      <w:framePr w:w="851" w:hSpace="181" w:vSpace="181" w:wrap="around" w:vAnchor="text" w:hAnchor="page" w:xAlign="outside" w:y="1"/>
      <w:spacing w:after="0" w:line="240" w:lineRule="auto"/>
    </w:pPr>
    <w:rPr>
      <w:sz w:val="20"/>
      <w:lang w:val="en-US"/>
    </w:rPr>
  </w:style>
  <w:style w:type="paragraph" w:customStyle="1" w:styleId="MarginNoteInner">
    <w:name w:val="MarginNoteInner"/>
    <w:basedOn w:val="MarginNoteOuter"/>
    <w:uiPriority w:val="1"/>
    <w:qFormat/>
    <w:rsid w:val="00063733"/>
    <w:pPr>
      <w:framePr w:wrap="around" w:xAlign="inside"/>
    </w:pPr>
  </w:style>
  <w:style w:type="paragraph" w:customStyle="1" w:styleId="MarginNoteLeft">
    <w:name w:val="MarginNoteLeft"/>
    <w:basedOn w:val="MarginNoteOuter"/>
    <w:uiPriority w:val="1"/>
    <w:qFormat/>
    <w:rsid w:val="00063733"/>
    <w:pPr>
      <w:framePr w:wrap="around" w:xAlign="left"/>
    </w:pPr>
  </w:style>
  <w:style w:type="paragraph" w:customStyle="1" w:styleId="MarginNoteRight">
    <w:name w:val="MarginNoteRight"/>
    <w:basedOn w:val="MarginNoteOuter"/>
    <w:uiPriority w:val="1"/>
    <w:qFormat/>
    <w:rsid w:val="00063733"/>
    <w:pPr>
      <w:framePr w:wrap="around" w:xAlign="right"/>
    </w:pPr>
  </w:style>
  <w:style w:type="paragraph" w:styleId="Subtitle">
    <w:name w:val="Subtitle"/>
    <w:basedOn w:val="Normal"/>
    <w:next w:val="Normal"/>
    <w:link w:val="SubtitleChar"/>
    <w:uiPriority w:val="11"/>
    <w:qFormat/>
    <w:rsid w:val="00063733"/>
    <w:pPr>
      <w:numPr>
        <w:ilvl w:val="1"/>
      </w:numPr>
      <w:spacing w:before="100" w:beforeAutospacing="1" w:after="0"/>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063733"/>
    <w:rPr>
      <w:rFonts w:asciiTheme="majorHAnsi" w:eastAsiaTheme="majorEastAsia" w:hAnsiTheme="majorHAnsi" w:cstheme="majorBidi"/>
      <w:i/>
      <w:iCs/>
      <w:color w:val="4F81BD" w:themeColor="accent1"/>
      <w:spacing w:val="15"/>
    </w:rPr>
  </w:style>
  <w:style w:type="character" w:customStyle="1" w:styleId="teipersName">
    <w:name w:val="tei:persName"/>
    <w:basedOn w:val="teiname"/>
    <w:uiPriority w:val="99"/>
    <w:qFormat/>
    <w:rsid w:val="00063733"/>
    <w:rPr>
      <w:rFonts w:cs="Times New Roman"/>
      <w:b w:val="0"/>
      <w:color w:val="auto"/>
      <w:bdr w:val="single" w:sz="12" w:space="0" w:color="FF0000"/>
      <w:lang w:val="en-GB" w:eastAsia="x-none"/>
    </w:rPr>
  </w:style>
  <w:style w:type="character" w:customStyle="1" w:styleId="teiplaceName">
    <w:name w:val="tei:placeName"/>
    <w:uiPriority w:val="99"/>
    <w:qFormat/>
    <w:rsid w:val="00063733"/>
    <w:rPr>
      <w:bdr w:val="single" w:sz="12" w:space="0" w:color="00B050"/>
    </w:rPr>
  </w:style>
  <w:style w:type="paragraph" w:styleId="TOCHeading">
    <w:name w:val="TOC Heading"/>
    <w:basedOn w:val="Heading1"/>
    <w:next w:val="Normal"/>
    <w:uiPriority w:val="39"/>
    <w:semiHidden/>
    <w:unhideWhenUsed/>
    <w:qFormat/>
    <w:rsid w:val="00063733"/>
    <w:pPr>
      <w:outlineLvl w:val="9"/>
    </w:pPr>
    <w:rPr>
      <w:lang w:val="en-US" w:eastAsia="ja-JP"/>
    </w:rPr>
  </w:style>
  <w:style w:type="paragraph" w:styleId="TOC1">
    <w:name w:val="toc 1"/>
    <w:basedOn w:val="Normal"/>
    <w:next w:val="Normal"/>
    <w:autoRedefine/>
    <w:uiPriority w:val="39"/>
    <w:unhideWhenUsed/>
    <w:rsid w:val="00063733"/>
    <w:pPr>
      <w:spacing w:after="100"/>
    </w:pPr>
  </w:style>
  <w:style w:type="paragraph" w:styleId="TOC2">
    <w:name w:val="toc 2"/>
    <w:basedOn w:val="Normal"/>
    <w:next w:val="Normal"/>
    <w:autoRedefine/>
    <w:uiPriority w:val="39"/>
    <w:unhideWhenUsed/>
    <w:rsid w:val="00063733"/>
    <w:pPr>
      <w:spacing w:after="100"/>
      <w:ind w:left="220"/>
    </w:pPr>
  </w:style>
  <w:style w:type="paragraph" w:styleId="TOC3">
    <w:name w:val="toc 3"/>
    <w:basedOn w:val="Normal"/>
    <w:next w:val="Normal"/>
    <w:autoRedefine/>
    <w:uiPriority w:val="39"/>
    <w:unhideWhenUsed/>
    <w:rsid w:val="00063733"/>
    <w:pPr>
      <w:spacing w:after="100"/>
      <w:ind w:left="440"/>
    </w:pPr>
  </w:style>
  <w:style w:type="paragraph" w:styleId="Index1">
    <w:name w:val="index 1"/>
    <w:basedOn w:val="Normal"/>
    <w:next w:val="Normal"/>
    <w:autoRedefine/>
    <w:uiPriority w:val="99"/>
    <w:semiHidden/>
    <w:unhideWhenUsed/>
    <w:rsid w:val="00063733"/>
    <w:pPr>
      <w:spacing w:after="0" w:line="240" w:lineRule="auto"/>
      <w:ind w:left="220" w:hanging="220"/>
    </w:pPr>
  </w:style>
  <w:style w:type="paragraph" w:styleId="Index2">
    <w:name w:val="index 2"/>
    <w:basedOn w:val="Normal"/>
    <w:next w:val="Normal"/>
    <w:autoRedefine/>
    <w:uiPriority w:val="99"/>
    <w:semiHidden/>
    <w:unhideWhenUsed/>
    <w:rsid w:val="00063733"/>
    <w:pPr>
      <w:spacing w:after="0" w:line="240" w:lineRule="auto"/>
      <w:ind w:left="440" w:hanging="220"/>
    </w:pPr>
  </w:style>
  <w:style w:type="paragraph" w:styleId="Caption">
    <w:name w:val="caption"/>
    <w:basedOn w:val="Normal"/>
    <w:next w:val="Normal"/>
    <w:uiPriority w:val="35"/>
    <w:unhideWhenUsed/>
    <w:qFormat/>
    <w:rsid w:val="00063733"/>
    <w:pPr>
      <w:spacing w:after="200" w:line="240" w:lineRule="auto"/>
    </w:pPr>
    <w:rPr>
      <w:rFonts w:ascii="Times New Roman" w:eastAsia="MS Mincho" w:hAnsi="Times New Roman" w:cs="Times New Roman"/>
      <w:b/>
      <w:bCs/>
      <w:color w:val="4F81BD" w:themeColor="accent1"/>
      <w:szCs w:val="18"/>
      <w:lang w:val="en-GB" w:eastAsia="ja-JP"/>
    </w:rPr>
  </w:style>
  <w:style w:type="paragraph" w:styleId="TableofFigures">
    <w:name w:val="table of figures"/>
    <w:basedOn w:val="Normal"/>
    <w:next w:val="Normal"/>
    <w:uiPriority w:val="99"/>
    <w:unhideWhenUsed/>
    <w:rsid w:val="00063733"/>
    <w:pPr>
      <w:spacing w:after="0"/>
    </w:pPr>
  </w:style>
  <w:style w:type="paragraph" w:styleId="Date">
    <w:name w:val="Date"/>
    <w:basedOn w:val="Normal"/>
    <w:next w:val="Normal"/>
    <w:link w:val="DateChar"/>
    <w:uiPriority w:val="99"/>
    <w:unhideWhenUsed/>
    <w:rsid w:val="00063733"/>
    <w:rPr>
      <w:b/>
      <w:i/>
      <w:color w:val="92D050"/>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character" w:customStyle="1" w:styleId="DateChar">
    <w:name w:val="Date Char"/>
    <w:basedOn w:val="DefaultParagraphFont"/>
    <w:link w:val="Date"/>
    <w:uiPriority w:val="99"/>
    <w:rsid w:val="00063733"/>
    <w:rPr>
      <w:rFonts w:asciiTheme="minorHAnsi" w:eastAsiaTheme="minorHAnsi" w:hAnsiTheme="minorHAnsi"/>
      <w:b/>
      <w:i/>
      <w:color w:val="92D050"/>
      <w:sz w:val="22"/>
      <w:szCs w:val="22"/>
      <w:lang w:val="en-GB"/>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style>
  <w:style w:type="paragraph" w:customStyle="1" w:styleId="teil">
    <w:name w:val="tei:l"/>
    <w:basedOn w:val="teilg"/>
    <w:next w:val="Normal"/>
    <w:uiPriority w:val="99"/>
    <w:qFormat/>
    <w:rsid w:val="00063733"/>
    <w:pPr>
      <w:spacing w:before="45" w:after="90"/>
    </w:pPr>
    <w:rPr>
      <w:color w:val="E36C0A" w:themeColor="accent6" w:themeShade="BF"/>
    </w:rPr>
  </w:style>
  <w:style w:type="paragraph" w:styleId="EndnoteText">
    <w:name w:val="endnote text"/>
    <w:basedOn w:val="Normal"/>
    <w:link w:val="EndnoteTextChar"/>
    <w:uiPriority w:val="99"/>
    <w:semiHidden/>
    <w:unhideWhenUsed/>
    <w:rsid w:val="0006373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63733"/>
    <w:rPr>
      <w:rFonts w:asciiTheme="minorHAnsi" w:eastAsiaTheme="minorHAnsi" w:hAnsiTheme="minorHAnsi"/>
      <w:sz w:val="20"/>
      <w:szCs w:val="20"/>
      <w:lang w:val="sl-SI"/>
    </w:rPr>
  </w:style>
  <w:style w:type="character" w:styleId="EndnoteReference">
    <w:name w:val="endnote reference"/>
    <w:basedOn w:val="DefaultParagraphFont"/>
    <w:uiPriority w:val="99"/>
    <w:semiHidden/>
    <w:unhideWhenUsed/>
    <w:rsid w:val="00063733"/>
    <w:rPr>
      <w:vertAlign w:val="superscript"/>
    </w:rPr>
  </w:style>
  <w:style w:type="character" w:customStyle="1" w:styleId="eltbibliocourt">
    <w:name w:val="eltbibliocourt"/>
    <w:basedOn w:val="DefaultParagraphFont"/>
    <w:rsid w:val="00DA4023"/>
  </w:style>
  <w:style w:type="character" w:customStyle="1" w:styleId="cap">
    <w:name w:val="cap"/>
    <w:basedOn w:val="DefaultParagraphFont"/>
    <w:rsid w:val="00DA4023"/>
  </w:style>
  <w:style w:type="character" w:customStyle="1" w:styleId="fn">
    <w:name w:val="fn"/>
    <w:basedOn w:val="DefaultParagraphFont"/>
    <w:rsid w:val="00DA4023"/>
  </w:style>
  <w:style w:type="character" w:customStyle="1" w:styleId="subtitle0">
    <w:name w:val="subtitle"/>
    <w:basedOn w:val="DefaultParagraphFont"/>
    <w:rsid w:val="00DA4023"/>
  </w:style>
  <w:style w:type="paragraph" w:styleId="DocumentMap">
    <w:name w:val="Document Map"/>
    <w:basedOn w:val="Normal"/>
    <w:link w:val="DocumentMapChar"/>
    <w:uiPriority w:val="99"/>
    <w:semiHidden/>
    <w:unhideWhenUsed/>
    <w:rsid w:val="00063733"/>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63733"/>
    <w:rPr>
      <w:rFonts w:ascii="Lucida Grande" w:eastAsiaTheme="minorHAnsi" w:hAnsi="Lucida Grande" w:cs="Lucida Grande"/>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teveranford:Library:Application%20Support:Microsoft:Office:User%20Templates:My%20Templates:te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27E017-1E8B-ED4C-A2A2-D0592EDBB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tei.dotx</Template>
  <TotalTime>3</TotalTime>
  <Pages>6</Pages>
  <Words>2388</Words>
  <Characters>13618</Characters>
  <Application>Microsoft Macintosh Word</Application>
  <DocSecurity>0</DocSecurity>
  <Lines>113</Lines>
  <Paragraphs>31</Paragraphs>
  <ScaleCrop>false</ScaleCrop>
  <HeadingPairs>
    <vt:vector size="2" baseType="variant">
      <vt:variant>
        <vt:lpstr>Titolo</vt:lpstr>
      </vt:variant>
      <vt:variant>
        <vt:i4>1</vt:i4>
      </vt:variant>
    </vt:vector>
  </HeadingPairs>
  <TitlesOfParts>
    <vt:vector size="1" baseType="lpstr">
      <vt:lpstr/>
    </vt:vector>
  </TitlesOfParts>
  <Company>University of Warwick</Company>
  <LinksUpToDate>false</LinksUpToDate>
  <CharactersWithSpaces>15975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Paterson</dc:creator>
  <cp:lastModifiedBy>Steve Ranford</cp:lastModifiedBy>
  <cp:revision>3</cp:revision>
  <dcterms:created xsi:type="dcterms:W3CDTF">2014-06-25T15:36:00Z</dcterms:created>
  <dcterms:modified xsi:type="dcterms:W3CDTF">2014-06-25T15:40:00Z</dcterms:modified>
</cp:coreProperties>
</file>