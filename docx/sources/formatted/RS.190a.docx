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E3CB8" w14:textId="77777777" w:rsidR="008A6FCF" w:rsidRDefault="008A6FCF" w:rsidP="00742933">
      <w:pPr>
        <w:pStyle w:val="Title"/>
        <w:rPr>
          <w:lang w:val="fr-FR"/>
        </w:rPr>
        <w:pPrChange w:id="0" w:author="Steve Ranford" w:date="2014-05-06T10:51:00Z">
          <w:pPr>
            <w:tabs>
              <w:tab w:val="left" w:pos="4536"/>
              <w:tab w:val="right" w:pos="9639"/>
            </w:tabs>
            <w:spacing w:after="0" w:line="240" w:lineRule="auto"/>
          </w:pPr>
        </w:pPrChange>
      </w:pPr>
      <w:r w:rsidRPr="008A6FCF">
        <w:rPr>
          <w:lang w:val="fr-FR"/>
        </w:rPr>
        <w:t>Philippe de Novare</w:t>
      </w:r>
    </w:p>
    <w:p w14:paraId="75FD1631" w14:textId="01AC6698" w:rsidR="00840704" w:rsidRDefault="00840704" w:rsidP="00EC5216">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(RS </w:t>
      </w:r>
      <w:r w:rsidR="008A6FCF">
        <w:rPr>
          <w:rFonts w:ascii="Times New Roman" w:hAnsi="Times New Roman" w:cs="Times New Roman"/>
          <w:sz w:val="28"/>
          <w:szCs w:val="28"/>
          <w:lang w:val="fr-CH"/>
        </w:rPr>
        <w:t>190a</w:t>
      </w:r>
      <w:r w:rsidRPr="00A431F8">
        <w:rPr>
          <w:rFonts w:ascii="Times New Roman" w:hAnsi="Times New Roman" w:cs="Times New Roman"/>
          <w:sz w:val="28"/>
          <w:szCs w:val="28"/>
          <w:lang w:val="fr-CH"/>
        </w:rPr>
        <w:t>)</w:t>
      </w:r>
    </w:p>
    <w:p w14:paraId="6F40AA46" w14:textId="77777777" w:rsidR="008A6FCF" w:rsidRDefault="008A6FCF" w:rsidP="00EC5216">
      <w:pPr>
        <w:tabs>
          <w:tab w:val="left" w:pos="4536"/>
          <w:tab w:val="right" w:pos="9639"/>
        </w:tabs>
        <w:spacing w:after="0" w:line="240" w:lineRule="auto"/>
        <w:rPr>
          <w:rFonts w:ascii="Times New Roman" w:hAnsi="Times New Roman" w:cs="Times New Roman"/>
          <w:sz w:val="28"/>
          <w:szCs w:val="28"/>
          <w:lang w:val="fr-CH"/>
        </w:rPr>
      </w:pPr>
    </w:p>
    <w:p w14:paraId="1ED123E9" w14:textId="7C900169" w:rsidR="008A6FCF" w:rsidRPr="008A6FCF" w:rsidDel="00742933" w:rsidRDefault="00742933" w:rsidP="008A6FCF">
      <w:pPr>
        <w:autoSpaceDE w:val="0"/>
        <w:autoSpaceDN w:val="0"/>
        <w:adjustRightInd w:val="0"/>
        <w:spacing w:after="0" w:line="240" w:lineRule="auto"/>
        <w:ind w:left="1134" w:right="1133"/>
        <w:jc w:val="both"/>
        <w:rPr>
          <w:del w:id="1" w:author="Steve Ranford" w:date="2014-05-06T10:51:00Z"/>
          <w:rFonts w:ascii="Times New Roman" w:hAnsi="Times New Roman" w:cs="Times New Roman"/>
          <w:lang w:val="fr-CH"/>
        </w:rPr>
      </w:pPr>
      <w:ins w:id="2" w:author="Steve Ranford" w:date="2014-05-06T10:51:00Z">
        <w:r w:rsidRPr="00B42C93" w:rsidDel="00742933">
          <w:rPr>
            <w:rFonts w:ascii="Times New Roman" w:hAnsi="Times New Roman" w:cs="Times New Roman"/>
            <w:lang w:val="fr-CH"/>
          </w:rPr>
          <w:t xml:space="preserve"> </w:t>
        </w:r>
      </w:ins>
      <w:del w:id="3" w:author="Steve Ranford" w:date="2014-05-06T10:51:00Z">
        <w:r w:rsidR="008A6FCF" w:rsidRPr="00B42C93" w:rsidDel="00742933">
          <w:rPr>
            <w:rFonts w:ascii="Times New Roman" w:hAnsi="Times New Roman" w:cs="Times New Roman"/>
            <w:lang w:val="fr-CH"/>
          </w:rPr>
          <w:delText xml:space="preserve">C’est la rime que sire Phelippe de Nevaire fist quant il fu naffré devant le chasteau </w:delText>
        </w:r>
        <w:r w:rsidR="008A6FCF" w:rsidRPr="001848E2" w:rsidDel="00742933">
          <w:rPr>
            <w:rFonts w:ascii="Times New Roman" w:hAnsi="Times New Roman" w:cs="Times New Roman"/>
            <w:lang w:val="fr-CH"/>
          </w:rPr>
          <w:delText>de Deudamors, au siege:</w:delText>
        </w:r>
      </w:del>
    </w:p>
    <w:p w14:paraId="59FD0C62" w14:textId="27FBFF74" w:rsidR="00840704" w:rsidRDefault="00E74306" w:rsidP="00E74306">
      <w:pPr>
        <w:pStyle w:val="Heading2"/>
        <w:rPr>
          <w:ins w:id="4" w:author="Steve Ranford" w:date="2014-05-06T10:51:00Z"/>
          <w:lang w:val="fr-CH"/>
        </w:rPr>
      </w:pPr>
      <w:r>
        <w:rPr>
          <w:lang w:val="fr-CH"/>
        </w:rPr>
        <w:t>[@type=text,@xml:id=rs.</w:t>
      </w:r>
      <w:r w:rsidR="008A6FCF">
        <w:rPr>
          <w:lang w:val="fr-CH"/>
        </w:rPr>
        <w:t>190a</w:t>
      </w:r>
      <w:r>
        <w:rPr>
          <w:lang w:val="fr-CH"/>
        </w:rPr>
        <w:t>.fro,@xml:lang=fro]</w:t>
      </w:r>
    </w:p>
    <w:p w14:paraId="13BC2E77" w14:textId="77777777" w:rsidR="00742933" w:rsidRPr="008A6FCF" w:rsidRDefault="00742933" w:rsidP="00742933">
      <w:pPr>
        <w:autoSpaceDE w:val="0"/>
        <w:autoSpaceDN w:val="0"/>
        <w:adjustRightInd w:val="0"/>
        <w:spacing w:after="0" w:line="240" w:lineRule="auto"/>
        <w:ind w:left="1134" w:right="1133"/>
        <w:jc w:val="both"/>
        <w:rPr>
          <w:ins w:id="5" w:author="Steve Ranford" w:date="2014-05-06T10:51:00Z"/>
          <w:rFonts w:ascii="Times New Roman" w:hAnsi="Times New Roman" w:cs="Times New Roman"/>
          <w:lang w:val="fr-CH"/>
        </w:rPr>
      </w:pPr>
      <w:ins w:id="6" w:author="Steve Ranford" w:date="2014-05-06T10:51:00Z">
        <w:r w:rsidRPr="00B42C93">
          <w:rPr>
            <w:rFonts w:ascii="Times New Roman" w:hAnsi="Times New Roman" w:cs="Times New Roman"/>
            <w:lang w:val="fr-CH"/>
          </w:rPr>
          <w:t xml:space="preserve">C’est la rime que sire Phelippe de Nevaire fist quant il fu naffré devant le chasteau </w:t>
        </w:r>
        <w:r w:rsidRPr="001848E2">
          <w:rPr>
            <w:rFonts w:ascii="Times New Roman" w:hAnsi="Times New Roman" w:cs="Times New Roman"/>
            <w:lang w:val="fr-CH"/>
          </w:rPr>
          <w:t>de Deudamors, au siege:</w:t>
        </w:r>
      </w:ins>
    </w:p>
    <w:p w14:paraId="3B930F3B" w14:textId="77777777" w:rsidR="00742933" w:rsidRPr="00742933" w:rsidRDefault="00742933" w:rsidP="00742933">
      <w:pPr>
        <w:rPr>
          <w:rPrChange w:id="7" w:author="Steve Ranford" w:date="2014-05-06T10:51:00Z">
            <w:rPr>
              <w:lang w:val="fr-FR"/>
            </w:rPr>
          </w:rPrChange>
        </w:rPr>
        <w:pPrChange w:id="8" w:author="Steve Ranford" w:date="2014-05-06T10:51:00Z">
          <w:pPr>
            <w:pStyle w:val="Heading2"/>
          </w:pPr>
        </w:pPrChange>
      </w:pPr>
    </w:p>
    <w:p w14:paraId="5B07B229" w14:textId="64EB80C9" w:rsidR="008A6FCF" w:rsidRDefault="008A6FCF" w:rsidP="008A6FCF">
      <w:pPr>
        <w:pStyle w:val="teilg"/>
      </w:pPr>
      <w:proofErr w:type="spellStart"/>
      <w:r w:rsidRPr="001848E2">
        <w:t>Nafré</w:t>
      </w:r>
      <w:proofErr w:type="spellEnd"/>
      <w:r w:rsidRPr="001848E2">
        <w:t xml:space="preserve"> sui [je], </w:t>
      </w:r>
      <w:proofErr w:type="spellStart"/>
      <w:r w:rsidRPr="001848E2">
        <w:t>mais</w:t>
      </w:r>
      <w:proofErr w:type="spellEnd"/>
      <w:r w:rsidRPr="001848E2">
        <w:t xml:space="preserve"> </w:t>
      </w:r>
      <w:proofErr w:type="spellStart"/>
      <w:r w:rsidRPr="001848E2">
        <w:t>encor</w:t>
      </w:r>
      <w:proofErr w:type="spellEnd"/>
      <w:r w:rsidRPr="001848E2">
        <w:t xml:space="preserve"> ne </w:t>
      </w:r>
      <w:proofErr w:type="spellStart"/>
      <w:r w:rsidRPr="001848E2">
        <w:t>puis</w:t>
      </w:r>
      <w:proofErr w:type="spellEnd"/>
      <w:r w:rsidRPr="001848E2">
        <w:t xml:space="preserve"> </w:t>
      </w:r>
      <w:proofErr w:type="spellStart"/>
      <w:r w:rsidRPr="001848E2">
        <w:t>taire</w:t>
      </w:r>
      <w:proofErr w:type="spellEnd"/>
      <w:r>
        <w:br/>
      </w:r>
      <w:r w:rsidRPr="001848E2">
        <w:t xml:space="preserve">de </w:t>
      </w:r>
      <w:proofErr w:type="spellStart"/>
      <w:r w:rsidRPr="001848E2">
        <w:t>dan</w:t>
      </w:r>
      <w:proofErr w:type="spellEnd"/>
      <w:r w:rsidRPr="001848E2">
        <w:t xml:space="preserve"> </w:t>
      </w:r>
      <w:proofErr w:type="spellStart"/>
      <w:r w:rsidRPr="001848E2">
        <w:t>Renart</w:t>
      </w:r>
      <w:proofErr w:type="spellEnd"/>
      <w:r w:rsidRPr="001848E2">
        <w:t xml:space="preserve"> et</w:t>
      </w:r>
      <w:r>
        <w:t xml:space="preserve"> (de)</w:t>
      </w:r>
      <w:r w:rsidRPr="001848E2">
        <w:t xml:space="preserve"> </w:t>
      </w:r>
      <w:proofErr w:type="spellStart"/>
      <w:r w:rsidRPr="001848E2">
        <w:t>s</w:t>
      </w:r>
      <w:r>
        <w:t>’</w:t>
      </w:r>
      <w:r w:rsidRPr="001848E2">
        <w:t>autre</w:t>
      </w:r>
      <w:proofErr w:type="spellEnd"/>
      <w:r w:rsidRPr="001848E2">
        <w:t xml:space="preserve"> </w:t>
      </w:r>
      <w:proofErr w:type="spellStart"/>
      <w:r w:rsidRPr="001848E2">
        <w:t>compaignie</w:t>
      </w:r>
      <w:proofErr w:type="spellEnd"/>
      <w:r w:rsidRPr="001848E2">
        <w:t>,</w:t>
      </w:r>
      <w:r>
        <w:br/>
      </w:r>
      <w:r w:rsidRPr="001848E2">
        <w:t xml:space="preserve">qui pour </w:t>
      </w:r>
      <w:proofErr w:type="spellStart"/>
      <w:r w:rsidRPr="001848E2">
        <w:t>luy</w:t>
      </w:r>
      <w:proofErr w:type="spellEnd"/>
      <w:r w:rsidRPr="001848E2">
        <w:t xml:space="preserve"> </w:t>
      </w:r>
      <w:proofErr w:type="spellStart"/>
      <w:proofErr w:type="gramStart"/>
      <w:r w:rsidRPr="001848E2">
        <w:t>est</w:t>
      </w:r>
      <w:proofErr w:type="spellEnd"/>
      <w:proofErr w:type="gramEnd"/>
      <w:r w:rsidRPr="001848E2">
        <w:t xml:space="preserve"> </w:t>
      </w:r>
      <w:proofErr w:type="spellStart"/>
      <w:r w:rsidRPr="001848E2">
        <w:t>afamee</w:t>
      </w:r>
      <w:proofErr w:type="spellEnd"/>
      <w:r w:rsidRPr="001848E2">
        <w:t xml:space="preserve"> et </w:t>
      </w:r>
      <w:proofErr w:type="spellStart"/>
      <w:r w:rsidRPr="001848E2">
        <w:t>honie</w:t>
      </w:r>
      <w:proofErr w:type="spellEnd"/>
      <w:r w:rsidRPr="001848E2">
        <w:t>,</w:t>
      </w:r>
      <w:r>
        <w:br/>
      </w:r>
      <w:proofErr w:type="spellStart"/>
      <w:r w:rsidRPr="001848E2">
        <w:t>dedens</w:t>
      </w:r>
      <w:proofErr w:type="spellEnd"/>
      <w:r w:rsidRPr="001848E2">
        <w:t xml:space="preserve"> </w:t>
      </w:r>
      <w:proofErr w:type="spellStart"/>
      <w:r w:rsidRPr="001848E2">
        <w:t>Maucrois</w:t>
      </w:r>
      <w:proofErr w:type="spellEnd"/>
      <w:r w:rsidRPr="001848E2">
        <w:t xml:space="preserve">, </w:t>
      </w:r>
      <w:proofErr w:type="spellStart"/>
      <w:r w:rsidRPr="001848E2">
        <w:t>ou</w:t>
      </w:r>
      <w:proofErr w:type="spellEnd"/>
      <w:r w:rsidRPr="001848E2">
        <w:t xml:space="preserve"> </w:t>
      </w:r>
      <w:proofErr w:type="spellStart"/>
      <w:r w:rsidRPr="001848E2">
        <w:t>il</w:t>
      </w:r>
      <w:proofErr w:type="spellEnd"/>
      <w:r w:rsidRPr="001848E2">
        <w:t xml:space="preserve"> </w:t>
      </w:r>
      <w:proofErr w:type="spellStart"/>
      <w:r w:rsidRPr="001848E2">
        <w:t>maint</w:t>
      </w:r>
      <w:proofErr w:type="spellEnd"/>
      <w:r w:rsidRPr="001848E2">
        <w:t xml:space="preserve"> et </w:t>
      </w:r>
      <w:proofErr w:type="spellStart"/>
      <w:r w:rsidRPr="001848E2">
        <w:t>repaire</w:t>
      </w:r>
      <w:proofErr w:type="spellEnd"/>
      <w:r w:rsidRPr="001848E2">
        <w:t>.</w:t>
      </w:r>
      <w:bookmarkStart w:id="9" w:name="_GoBack"/>
      <w:bookmarkEnd w:id="9"/>
      <w:r>
        <w:br/>
      </w:r>
      <w:proofErr w:type="spellStart"/>
      <w:r w:rsidRPr="001848E2">
        <w:t>Mais</w:t>
      </w:r>
      <w:proofErr w:type="spellEnd"/>
      <w:r w:rsidRPr="001848E2">
        <w:t xml:space="preserve"> se </w:t>
      </w:r>
      <w:proofErr w:type="spellStart"/>
      <w:r w:rsidRPr="001848E2">
        <w:t>Renart</w:t>
      </w:r>
      <w:proofErr w:type="spellEnd"/>
      <w:r w:rsidRPr="001848E2">
        <w:t xml:space="preserve"> a de son </w:t>
      </w:r>
      <w:proofErr w:type="spellStart"/>
      <w:r w:rsidRPr="001848E2">
        <w:t>cors</w:t>
      </w:r>
      <w:proofErr w:type="spellEnd"/>
      <w:r w:rsidRPr="001848E2">
        <w:t xml:space="preserve"> </w:t>
      </w:r>
      <w:proofErr w:type="spellStart"/>
      <w:r w:rsidRPr="001848E2">
        <w:t>paour</w:t>
      </w:r>
      <w:proofErr w:type="spellEnd"/>
      <w:r>
        <w:br/>
      </w:r>
      <w:proofErr w:type="spellStart"/>
      <w:r w:rsidRPr="001848E2">
        <w:t>que</w:t>
      </w:r>
      <w:proofErr w:type="spellEnd"/>
      <w:r w:rsidRPr="001848E2">
        <w:t xml:space="preserve"> </w:t>
      </w:r>
      <w:proofErr w:type="spellStart"/>
      <w:r w:rsidRPr="001848E2">
        <w:t>ont</w:t>
      </w:r>
      <w:proofErr w:type="spellEnd"/>
      <w:r w:rsidRPr="001848E2">
        <w:t xml:space="preserve"> </w:t>
      </w:r>
      <w:proofErr w:type="spellStart"/>
      <w:r w:rsidRPr="001848E2">
        <w:t>mesfait</w:t>
      </w:r>
      <w:proofErr w:type="spellEnd"/>
      <w:r w:rsidRPr="001848E2">
        <w:t xml:space="preserve"> li </w:t>
      </w:r>
      <w:proofErr w:type="spellStart"/>
      <w:r w:rsidRPr="001848E2">
        <w:t>autre</w:t>
      </w:r>
      <w:proofErr w:type="spellEnd"/>
      <w:r w:rsidRPr="001848E2">
        <w:t xml:space="preserve"> </w:t>
      </w:r>
      <w:proofErr w:type="spellStart"/>
      <w:r w:rsidRPr="001848E2">
        <w:t>vavassour</w:t>
      </w:r>
      <w:proofErr w:type="spellEnd"/>
      <w:r>
        <w:br/>
      </w:r>
      <w:proofErr w:type="gramStart"/>
      <w:r w:rsidRPr="001848E2">
        <w:t>et</w:t>
      </w:r>
      <w:proofErr w:type="gramEnd"/>
      <w:r w:rsidRPr="001848E2">
        <w:t xml:space="preserve"> </w:t>
      </w:r>
      <w:proofErr w:type="spellStart"/>
      <w:r w:rsidRPr="001848E2">
        <w:t>ly</w:t>
      </w:r>
      <w:proofErr w:type="spellEnd"/>
      <w:r w:rsidRPr="001848E2">
        <w:t xml:space="preserve"> </w:t>
      </w:r>
      <w:proofErr w:type="spellStart"/>
      <w:r w:rsidRPr="001848E2">
        <w:t>sergent</w:t>
      </w:r>
      <w:proofErr w:type="spellEnd"/>
      <w:r w:rsidRPr="001848E2">
        <w:t xml:space="preserve">? </w:t>
      </w:r>
      <w:proofErr w:type="spellStart"/>
      <w:proofErr w:type="gramStart"/>
      <w:r w:rsidRPr="001848E2">
        <w:t>Por</w:t>
      </w:r>
      <w:proofErr w:type="spellEnd"/>
      <w:r>
        <w:t xml:space="preserve"> </w:t>
      </w:r>
      <w:r w:rsidRPr="001848E2">
        <w:t>qu</w:t>
      </w:r>
      <w:r>
        <w:t>o</w:t>
      </w:r>
      <w:r w:rsidRPr="001848E2">
        <w:t xml:space="preserve">i se </w:t>
      </w:r>
      <w:proofErr w:type="spellStart"/>
      <w:r w:rsidRPr="001848E2">
        <w:t>laissent</w:t>
      </w:r>
      <w:proofErr w:type="spellEnd"/>
      <w:r w:rsidRPr="001848E2">
        <w:t xml:space="preserve"> </w:t>
      </w:r>
      <w:proofErr w:type="spellStart"/>
      <w:r w:rsidRPr="001848E2">
        <w:t>vendre</w:t>
      </w:r>
      <w:proofErr w:type="spellEnd"/>
      <w:r w:rsidRPr="001848E2">
        <w:t>?</w:t>
      </w:r>
      <w:proofErr w:type="gramEnd"/>
      <w:r>
        <w:br/>
        <w:t xml:space="preserve">Come </w:t>
      </w:r>
      <w:proofErr w:type="spellStart"/>
      <w:r>
        <w:t>bric</w:t>
      </w:r>
      <w:r w:rsidRPr="001848E2">
        <w:t>ons</w:t>
      </w:r>
      <w:proofErr w:type="spellEnd"/>
      <w:r w:rsidRPr="001848E2">
        <w:t xml:space="preserve"> </w:t>
      </w:r>
      <w:proofErr w:type="spellStart"/>
      <w:r w:rsidRPr="001848E2">
        <w:t>leur</w:t>
      </w:r>
      <w:proofErr w:type="spellEnd"/>
      <w:r w:rsidRPr="001848E2">
        <w:t xml:space="preserve"> fait </w:t>
      </w:r>
      <w:proofErr w:type="spellStart"/>
      <w:r w:rsidRPr="001848E2">
        <w:t>aucuns</w:t>
      </w:r>
      <w:proofErr w:type="spellEnd"/>
      <w:r w:rsidRPr="001848E2">
        <w:t xml:space="preserve"> </w:t>
      </w:r>
      <w:proofErr w:type="spellStart"/>
      <w:r w:rsidRPr="001848E2">
        <w:t>atendre</w:t>
      </w:r>
      <w:proofErr w:type="spellEnd"/>
      <w:r w:rsidRPr="001848E2">
        <w:t>.</w:t>
      </w:r>
      <w:r>
        <w:br/>
      </w:r>
    </w:p>
    <w:p w14:paraId="1FA265E7" w14:textId="0783B069" w:rsidR="00840704" w:rsidRPr="003E61B0" w:rsidRDefault="008A6FCF" w:rsidP="008A6FCF">
      <w:pPr>
        <w:pStyle w:val="teilg"/>
      </w:pPr>
      <w:proofErr w:type="spellStart"/>
      <w:proofErr w:type="gramStart"/>
      <w:r w:rsidRPr="001848E2">
        <w:t>Renart</w:t>
      </w:r>
      <w:proofErr w:type="spellEnd"/>
      <w:r w:rsidRPr="001848E2">
        <w:t xml:space="preserve"> </w:t>
      </w:r>
      <w:r>
        <w:t xml:space="preserve">[en] </w:t>
      </w:r>
      <w:proofErr w:type="spellStart"/>
      <w:r>
        <w:t>sait</w:t>
      </w:r>
      <w:proofErr w:type="spellEnd"/>
      <w:r>
        <w:t xml:space="preserve"> plus de </w:t>
      </w:r>
      <w:proofErr w:type="spellStart"/>
      <w:r>
        <w:t>traïson</w:t>
      </w:r>
      <w:proofErr w:type="spellEnd"/>
      <w:r>
        <w:t xml:space="preserve"> faire</w:t>
      </w:r>
      <w:r>
        <w:br/>
      </w:r>
      <w:proofErr w:type="spellStart"/>
      <w:r w:rsidRPr="001848E2">
        <w:t>que</w:t>
      </w:r>
      <w:proofErr w:type="spellEnd"/>
      <w:r w:rsidRPr="001848E2">
        <w:t xml:space="preserve"> </w:t>
      </w:r>
      <w:proofErr w:type="spellStart"/>
      <w:r w:rsidRPr="001848E2">
        <w:t>Guenelon</w:t>
      </w:r>
      <w:proofErr w:type="spellEnd"/>
      <w:r w:rsidRPr="001848E2">
        <w:t xml:space="preserve">, </w:t>
      </w:r>
      <w:proofErr w:type="spellStart"/>
      <w:r w:rsidRPr="001848E2">
        <w:t>dont</w:t>
      </w:r>
      <w:proofErr w:type="spellEnd"/>
      <w:r w:rsidRPr="001848E2">
        <w:t xml:space="preserve"> France </w:t>
      </w:r>
      <w:proofErr w:type="spellStart"/>
      <w:r w:rsidRPr="001848E2">
        <w:t>fu</w:t>
      </w:r>
      <w:proofErr w:type="spellEnd"/>
      <w:r w:rsidRPr="001848E2">
        <w:t xml:space="preserve"> </w:t>
      </w:r>
      <w:proofErr w:type="spellStart"/>
      <w:r w:rsidRPr="001848E2">
        <w:t>traïe</w:t>
      </w:r>
      <w:proofErr w:type="spellEnd"/>
      <w:r w:rsidRPr="001848E2">
        <w:t>.</w:t>
      </w:r>
      <w:proofErr w:type="gramEnd"/>
      <w:r>
        <w:br/>
      </w:r>
      <w:proofErr w:type="gramStart"/>
      <w:r w:rsidRPr="001848E2">
        <w:t xml:space="preserve">A son </w:t>
      </w:r>
      <w:proofErr w:type="spellStart"/>
      <w:r w:rsidRPr="001848E2">
        <w:t>eus</w:t>
      </w:r>
      <w:proofErr w:type="spellEnd"/>
      <w:r w:rsidRPr="001848E2">
        <w:t xml:space="preserve"> a la </w:t>
      </w:r>
      <w:proofErr w:type="spellStart"/>
      <w:r w:rsidRPr="001848E2">
        <w:t>tainere</w:t>
      </w:r>
      <w:proofErr w:type="spellEnd"/>
      <w:r w:rsidRPr="001848E2">
        <w:t xml:space="preserve"> </w:t>
      </w:r>
      <w:proofErr w:type="spellStart"/>
      <w:r w:rsidRPr="001848E2">
        <w:t>farsie</w:t>
      </w:r>
      <w:proofErr w:type="spellEnd"/>
      <w:r w:rsidRPr="001848E2">
        <w:t>.</w:t>
      </w:r>
      <w:proofErr w:type="gramEnd"/>
      <w:r>
        <w:br/>
      </w:r>
      <w:proofErr w:type="spellStart"/>
      <w:r>
        <w:t>Là</w:t>
      </w:r>
      <w:proofErr w:type="spellEnd"/>
      <w:r>
        <w:t xml:space="preserve"> </w:t>
      </w:r>
      <w:proofErr w:type="spellStart"/>
      <w:r>
        <w:t>seüs</w:t>
      </w:r>
      <w:proofErr w:type="spellEnd"/>
      <w:r>
        <w:t xml:space="preserve"> </w:t>
      </w:r>
      <w:proofErr w:type="spellStart"/>
      <w:proofErr w:type="gramStart"/>
      <w:r>
        <w:t>est</w:t>
      </w:r>
      <w:proofErr w:type="spellEnd"/>
      <w:proofErr w:type="gramEnd"/>
      <w:r>
        <w:t xml:space="preserve"> pour </w:t>
      </w:r>
      <w:proofErr w:type="spellStart"/>
      <w:r>
        <w:t>mais</w:t>
      </w:r>
      <w:r w:rsidRPr="001848E2">
        <w:t>trier</w:t>
      </w:r>
      <w:proofErr w:type="spellEnd"/>
      <w:r w:rsidRPr="001848E2">
        <w:t xml:space="preserve"> la </w:t>
      </w:r>
      <w:proofErr w:type="spellStart"/>
      <w:r w:rsidRPr="001848E2">
        <w:t>terre</w:t>
      </w:r>
      <w:proofErr w:type="spellEnd"/>
      <w:r>
        <w:br/>
      </w:r>
      <w:r w:rsidRPr="001848E2">
        <w:t xml:space="preserve">et de la </w:t>
      </w:r>
      <w:proofErr w:type="spellStart"/>
      <w:r w:rsidRPr="001848E2">
        <w:t>pais</w:t>
      </w:r>
      <w:proofErr w:type="spellEnd"/>
      <w:r w:rsidRPr="001848E2">
        <w:t xml:space="preserve"> les </w:t>
      </w:r>
      <w:proofErr w:type="spellStart"/>
      <w:r w:rsidRPr="001848E2">
        <w:t>chufle</w:t>
      </w:r>
      <w:proofErr w:type="spellEnd"/>
      <w:r w:rsidRPr="001848E2">
        <w:t xml:space="preserve"> </w:t>
      </w:r>
      <w:proofErr w:type="spellStart"/>
      <w:r w:rsidRPr="001848E2">
        <w:t>chascun</w:t>
      </w:r>
      <w:proofErr w:type="spellEnd"/>
      <w:r w:rsidRPr="001848E2">
        <w:t xml:space="preserve"> </w:t>
      </w:r>
      <w:proofErr w:type="spellStart"/>
      <w:r w:rsidRPr="001848E2">
        <w:t>jor</w:t>
      </w:r>
      <w:proofErr w:type="spellEnd"/>
      <w:r w:rsidRPr="001848E2">
        <w:t>.</w:t>
      </w:r>
      <w:r>
        <w:br/>
        <w:t xml:space="preserve">Bien </w:t>
      </w:r>
      <w:proofErr w:type="spellStart"/>
      <w:proofErr w:type="gramStart"/>
      <w:r>
        <w:t>est</w:t>
      </w:r>
      <w:proofErr w:type="spellEnd"/>
      <w:proofErr w:type="gramEnd"/>
      <w:r>
        <w:t xml:space="preserve"> </w:t>
      </w:r>
      <w:proofErr w:type="spellStart"/>
      <w:r w:rsidRPr="002B4818">
        <w:t>honis</w:t>
      </w:r>
      <w:proofErr w:type="spellEnd"/>
      <w:r w:rsidRPr="001848E2">
        <w:t xml:space="preserve"> qui </w:t>
      </w:r>
      <w:proofErr w:type="spellStart"/>
      <w:r w:rsidRPr="001848E2">
        <w:t>sert</w:t>
      </w:r>
      <w:proofErr w:type="spellEnd"/>
      <w:r w:rsidRPr="001848E2">
        <w:t xml:space="preserve"> </w:t>
      </w:r>
      <w:proofErr w:type="spellStart"/>
      <w:r w:rsidRPr="001848E2">
        <w:t>tel</w:t>
      </w:r>
      <w:proofErr w:type="spellEnd"/>
      <w:r w:rsidRPr="001848E2">
        <w:t xml:space="preserve"> </w:t>
      </w:r>
      <w:proofErr w:type="spellStart"/>
      <w:r w:rsidRPr="001848E2">
        <w:t>traïtor</w:t>
      </w:r>
      <w:proofErr w:type="spellEnd"/>
      <w:r w:rsidRPr="001848E2">
        <w:t>:</w:t>
      </w:r>
      <w:r>
        <w:br/>
      </w:r>
      <w:r w:rsidRPr="001848E2">
        <w:t xml:space="preserve">pour </w:t>
      </w:r>
      <w:proofErr w:type="spellStart"/>
      <w:r w:rsidRPr="001848E2">
        <w:t>luy</w:t>
      </w:r>
      <w:proofErr w:type="spellEnd"/>
      <w:r w:rsidRPr="001848E2">
        <w:t xml:space="preserve"> </w:t>
      </w:r>
      <w:proofErr w:type="spellStart"/>
      <w:r w:rsidRPr="002B4818">
        <w:t>servir</w:t>
      </w:r>
      <w:proofErr w:type="spellEnd"/>
      <w:r w:rsidRPr="001848E2">
        <w:t xml:space="preserve"> le fait </w:t>
      </w:r>
      <w:proofErr w:type="spellStart"/>
      <w:r w:rsidRPr="001848E2">
        <w:t>l</w:t>
      </w:r>
      <w:r>
        <w:t>’</w:t>
      </w:r>
      <w:r w:rsidRPr="001848E2">
        <w:t>on</w:t>
      </w:r>
      <w:proofErr w:type="spellEnd"/>
      <w:r w:rsidRPr="001848E2">
        <w:t xml:space="preserve"> </w:t>
      </w:r>
      <w:proofErr w:type="spellStart"/>
      <w:r w:rsidRPr="001848E2">
        <w:t>sa</w:t>
      </w:r>
      <w:proofErr w:type="spellEnd"/>
      <w:r w:rsidRPr="001848E2">
        <w:t xml:space="preserve"> hors </w:t>
      </w:r>
      <w:proofErr w:type="spellStart"/>
      <w:r w:rsidRPr="001848E2">
        <w:t>pendre</w:t>
      </w:r>
      <w:proofErr w:type="spellEnd"/>
      <w:r w:rsidRPr="001848E2">
        <w:t>,</w:t>
      </w:r>
      <w:r>
        <w:br/>
      </w:r>
      <w:r w:rsidRPr="001848E2">
        <w:t xml:space="preserve">et </w:t>
      </w:r>
      <w:proofErr w:type="spellStart"/>
      <w:r w:rsidRPr="001848E2">
        <w:t>il</w:t>
      </w:r>
      <w:proofErr w:type="spellEnd"/>
      <w:r w:rsidRPr="001848E2">
        <w:t xml:space="preserve"> le</w:t>
      </w:r>
      <w:r>
        <w:t xml:space="preserve">s fait </w:t>
      </w:r>
      <w:proofErr w:type="spellStart"/>
      <w:r>
        <w:t>là</w:t>
      </w:r>
      <w:proofErr w:type="spellEnd"/>
      <w:r w:rsidRPr="001848E2">
        <w:t xml:space="preserve"> </w:t>
      </w:r>
      <w:proofErr w:type="spellStart"/>
      <w:r w:rsidRPr="001848E2">
        <w:t>dedens</w:t>
      </w:r>
      <w:proofErr w:type="spellEnd"/>
      <w:r w:rsidRPr="001848E2">
        <w:t xml:space="preserve"> les </w:t>
      </w:r>
      <w:proofErr w:type="spellStart"/>
      <w:r w:rsidRPr="001848E2">
        <w:t>saus</w:t>
      </w:r>
      <w:proofErr w:type="spellEnd"/>
      <w:r w:rsidRPr="001848E2">
        <w:t xml:space="preserve"> </w:t>
      </w:r>
      <w:proofErr w:type="spellStart"/>
      <w:r w:rsidRPr="001848E2">
        <w:t>prendre</w:t>
      </w:r>
      <w:proofErr w:type="spellEnd"/>
      <w:r w:rsidRPr="001848E2">
        <w:t>.</w:t>
      </w:r>
      <w:r>
        <w:br/>
      </w:r>
    </w:p>
    <w:p w14:paraId="5A3298FB" w14:textId="232DB36F" w:rsidR="00BD6EC8" w:rsidRDefault="00AC105B" w:rsidP="00EC5216">
      <w:pPr>
        <w:pStyle w:val="Heading2"/>
        <w:rPr>
          <w:lang w:val="en-US"/>
        </w:rPr>
      </w:pPr>
      <w:r>
        <w:rPr>
          <w:lang w:val="en-US"/>
        </w:rPr>
        <w:t>[@</w:t>
      </w:r>
      <w:proofErr w:type="gramStart"/>
      <w:r>
        <w:rPr>
          <w:lang w:val="en-US"/>
        </w:rPr>
        <w:t>type</w:t>
      </w:r>
      <w:proofErr w:type="gramEnd"/>
      <w:r>
        <w:rPr>
          <w:lang w:val="en-US"/>
        </w:rPr>
        <w:t>=t</w:t>
      </w:r>
      <w:r w:rsidR="00412EF6" w:rsidRPr="00412EF6">
        <w:rPr>
          <w:lang w:val="en-US"/>
        </w:rPr>
        <w:t>ranslation</w:t>
      </w:r>
      <w:r w:rsidR="00E74306">
        <w:rPr>
          <w:lang w:val="fr-CH"/>
        </w:rPr>
        <w:t>,@xml:id=rs.</w:t>
      </w:r>
      <w:r w:rsidR="008A6FCF">
        <w:rPr>
          <w:lang w:val="fr-CH"/>
        </w:rPr>
        <w:t>190a</w:t>
      </w:r>
      <w:r w:rsidR="00E74306">
        <w:rPr>
          <w:lang w:val="fr-CH"/>
        </w:rPr>
        <w:t>.en</w:t>
      </w:r>
      <w:r w:rsidR="002E5716">
        <w:rPr>
          <w:lang w:val="en-US"/>
        </w:rPr>
        <w:t>,</w:t>
      </w:r>
      <w:r w:rsidR="00D5518F">
        <w:rPr>
          <w:lang w:val="en-US"/>
        </w:rPr>
        <w:t>@</w:t>
      </w:r>
      <w:proofErr w:type="spellStart"/>
      <w:r w:rsidR="00D5518F">
        <w:rPr>
          <w:lang w:val="en-US"/>
        </w:rPr>
        <w:t>xml:lang</w:t>
      </w:r>
      <w:proofErr w:type="spellEnd"/>
      <w:r>
        <w:rPr>
          <w:lang w:val="en-US"/>
        </w:rPr>
        <w:t>=en]</w:t>
      </w:r>
    </w:p>
    <w:p w14:paraId="616C858A" w14:textId="77777777" w:rsidR="008A6FCF" w:rsidRPr="00B40495" w:rsidRDefault="008A6FCF" w:rsidP="008A6FCF">
      <w:pPr>
        <w:autoSpaceDE w:val="0"/>
        <w:autoSpaceDN w:val="0"/>
        <w:adjustRightInd w:val="0"/>
        <w:spacing w:after="0" w:line="240" w:lineRule="auto"/>
        <w:ind w:right="-1"/>
        <w:jc w:val="both"/>
        <w:rPr>
          <w:rFonts w:ascii="Times New Roman" w:hAnsi="Times New Roman" w:cs="Times New Roman"/>
          <w:i/>
          <w:lang w:val="en-US"/>
        </w:rPr>
      </w:pPr>
      <w:r w:rsidRPr="00B40495">
        <w:rPr>
          <w:rFonts w:ascii="Times New Roman" w:hAnsi="Times New Roman" w:cs="Times New Roman"/>
          <w:i/>
          <w:lang w:val="en-US"/>
        </w:rPr>
        <w:t xml:space="preserve">This is the </w:t>
      </w:r>
      <w:proofErr w:type="gramStart"/>
      <w:r w:rsidRPr="00B40495">
        <w:rPr>
          <w:rFonts w:ascii="Times New Roman" w:hAnsi="Times New Roman" w:cs="Times New Roman"/>
          <w:i/>
          <w:lang w:val="en-US"/>
        </w:rPr>
        <w:t>rhyme which</w:t>
      </w:r>
      <w:proofErr w:type="gramEnd"/>
      <w:r w:rsidRPr="00B40495">
        <w:rPr>
          <w:rFonts w:ascii="Times New Roman" w:hAnsi="Times New Roman" w:cs="Times New Roman"/>
          <w:i/>
          <w:lang w:val="en-US"/>
        </w:rPr>
        <w:t xml:space="preserve"> Sir Philippe de </w:t>
      </w:r>
      <w:proofErr w:type="spellStart"/>
      <w:r w:rsidRPr="00B40495">
        <w:rPr>
          <w:rFonts w:ascii="Times New Roman" w:hAnsi="Times New Roman" w:cs="Times New Roman"/>
          <w:i/>
          <w:lang w:val="en-US"/>
        </w:rPr>
        <w:t>Novare</w:t>
      </w:r>
      <w:proofErr w:type="spellEnd"/>
      <w:r w:rsidRPr="00B40495">
        <w:rPr>
          <w:rFonts w:ascii="Times New Roman" w:hAnsi="Times New Roman" w:cs="Times New Roman"/>
          <w:i/>
          <w:lang w:val="en-US"/>
        </w:rPr>
        <w:t xml:space="preserve"> composed when he was wounded outside the castle of </w:t>
      </w:r>
      <w:proofErr w:type="spellStart"/>
      <w:r w:rsidRPr="00B40495">
        <w:rPr>
          <w:rFonts w:ascii="Times New Roman" w:hAnsi="Times New Roman" w:cs="Times New Roman"/>
          <w:i/>
          <w:lang w:val="en-US"/>
        </w:rPr>
        <w:t>Dieu</w:t>
      </w:r>
      <w:r>
        <w:rPr>
          <w:rFonts w:ascii="Times New Roman" w:hAnsi="Times New Roman" w:cs="Times New Roman"/>
          <w:i/>
          <w:lang w:val="en-US"/>
        </w:rPr>
        <w:t>damour</w:t>
      </w:r>
      <w:proofErr w:type="spellEnd"/>
      <w:r w:rsidRPr="00B40495">
        <w:rPr>
          <w:rFonts w:ascii="Times New Roman" w:hAnsi="Times New Roman" w:cs="Times New Roman"/>
          <w:i/>
          <w:lang w:val="en-US"/>
        </w:rPr>
        <w:t>, during the siege:</w:t>
      </w:r>
    </w:p>
    <w:p w14:paraId="3EC33246" w14:textId="77777777" w:rsidR="008A6FCF" w:rsidRDefault="008A6FCF" w:rsidP="00BD6EC8">
      <w:pPr>
        <w:spacing w:after="0" w:line="240" w:lineRule="auto"/>
        <w:jc w:val="both"/>
        <w:rPr>
          <w:rFonts w:ascii="Times New Roman" w:hAnsi="Times New Roman" w:cs="Times New Roman"/>
          <w:lang w:val="en-US"/>
        </w:rPr>
      </w:pPr>
    </w:p>
    <w:p w14:paraId="06268582" w14:textId="63D40563" w:rsidR="008A6FCF" w:rsidRPr="00B40495" w:rsidRDefault="008A6FCF" w:rsidP="008A6FCF">
      <w:pPr>
        <w:autoSpaceDE w:val="0"/>
        <w:autoSpaceDN w:val="0"/>
        <w:adjustRightInd w:val="0"/>
        <w:spacing w:after="0" w:line="240" w:lineRule="auto"/>
        <w:rPr>
          <w:rFonts w:ascii="Times New Roman" w:hAnsi="Times New Roman" w:cs="Times New Roman"/>
          <w:lang w:val="en-US"/>
        </w:rPr>
      </w:pPr>
      <w:r w:rsidRPr="00B40495">
        <w:rPr>
          <w:rFonts w:ascii="Times New Roman" w:hAnsi="Times New Roman" w:cs="Times New Roman"/>
          <w:lang w:val="en-US"/>
        </w:rPr>
        <w:t xml:space="preserve">I am wounded, but still I cannot be silent concerning Sir </w:t>
      </w:r>
      <w:proofErr w:type="spellStart"/>
      <w:r w:rsidRPr="00B40495">
        <w:rPr>
          <w:rFonts w:ascii="Times New Roman" w:hAnsi="Times New Roman" w:cs="Times New Roman"/>
          <w:lang w:val="en-US"/>
        </w:rPr>
        <w:t>Renart</w:t>
      </w:r>
      <w:proofErr w:type="spellEnd"/>
      <w:r w:rsidRPr="00B40495">
        <w:rPr>
          <w:rFonts w:ascii="Times New Roman" w:hAnsi="Times New Roman" w:cs="Times New Roman"/>
          <w:lang w:val="en-US"/>
        </w:rPr>
        <w:t xml:space="preserve"> and the rest of his company, which because of him is starving and </w:t>
      </w:r>
      <w:proofErr w:type="spellStart"/>
      <w:r w:rsidRPr="00B40495">
        <w:rPr>
          <w:rFonts w:ascii="Times New Roman" w:hAnsi="Times New Roman" w:cs="Times New Roman"/>
          <w:lang w:val="en-US"/>
        </w:rPr>
        <w:t>dishonoured</w:t>
      </w:r>
      <w:proofErr w:type="spellEnd"/>
      <w:r w:rsidRPr="00B40495">
        <w:rPr>
          <w:rFonts w:ascii="Times New Roman" w:hAnsi="Times New Roman" w:cs="Times New Roman"/>
          <w:lang w:val="en-US"/>
        </w:rPr>
        <w:t xml:space="preserve"> inside </w:t>
      </w:r>
      <w:proofErr w:type="spellStart"/>
      <w:r w:rsidRPr="00B40495">
        <w:rPr>
          <w:rFonts w:ascii="Times New Roman" w:hAnsi="Times New Roman" w:cs="Times New Roman"/>
          <w:lang w:val="en-US"/>
        </w:rPr>
        <w:t>Maupertuis</w:t>
      </w:r>
      <w:proofErr w:type="spellEnd"/>
      <w:r w:rsidRPr="00B40495">
        <w:rPr>
          <w:rFonts w:ascii="Times New Roman" w:hAnsi="Times New Roman" w:cs="Times New Roman"/>
          <w:lang w:val="en-US"/>
        </w:rPr>
        <w:t xml:space="preserve">, where he is taking refuge. But if </w:t>
      </w:r>
      <w:proofErr w:type="spellStart"/>
      <w:r w:rsidRPr="00B40495">
        <w:rPr>
          <w:rFonts w:ascii="Times New Roman" w:hAnsi="Times New Roman" w:cs="Times New Roman"/>
          <w:lang w:val="en-US"/>
        </w:rPr>
        <w:t>Renart</w:t>
      </w:r>
      <w:proofErr w:type="spellEnd"/>
      <w:r w:rsidRPr="00B40495">
        <w:rPr>
          <w:rFonts w:ascii="Times New Roman" w:hAnsi="Times New Roman" w:cs="Times New Roman"/>
          <w:lang w:val="en-US"/>
        </w:rPr>
        <w:t xml:space="preserve"> is in fear for his life, what harm have the other </w:t>
      </w:r>
      <w:proofErr w:type="spellStart"/>
      <w:r w:rsidRPr="00B40495">
        <w:rPr>
          <w:rFonts w:ascii="Times New Roman" w:hAnsi="Times New Roman" w:cs="Times New Roman"/>
          <w:lang w:val="en-US"/>
        </w:rPr>
        <w:t>vavassors</w:t>
      </w:r>
      <w:proofErr w:type="spellEnd"/>
      <w:r w:rsidRPr="00B40495">
        <w:rPr>
          <w:rFonts w:ascii="Times New Roman" w:hAnsi="Times New Roman" w:cs="Times New Roman"/>
          <w:lang w:val="en-US"/>
        </w:rPr>
        <w:t xml:space="preserve"> and the sergeants done? Why are they allowing themselves to be sold? Someone is keeping them waiting [for reinforcements]</w:t>
      </w:r>
      <w:r>
        <w:rPr>
          <w:rFonts w:ascii="Times New Roman" w:hAnsi="Times New Roman" w:cs="Times New Roman"/>
          <w:lang w:val="en-US"/>
        </w:rPr>
        <w:t xml:space="preserve"> like fools.</w:t>
      </w:r>
    </w:p>
    <w:p w14:paraId="0EDC8F11" w14:textId="57DF8A52" w:rsidR="008A6FCF" w:rsidRPr="00B40495" w:rsidRDefault="008A6FCF" w:rsidP="008A6FCF">
      <w:pPr>
        <w:autoSpaceDE w:val="0"/>
        <w:autoSpaceDN w:val="0"/>
        <w:adjustRightInd w:val="0"/>
        <w:spacing w:after="0" w:line="240" w:lineRule="auto"/>
        <w:rPr>
          <w:rFonts w:ascii="Times New Roman" w:hAnsi="Times New Roman" w:cs="Times New Roman"/>
          <w:lang w:val="en-US"/>
        </w:rPr>
      </w:pPr>
      <w:proofErr w:type="spellStart"/>
      <w:r w:rsidRPr="00B40495">
        <w:rPr>
          <w:rFonts w:ascii="Times New Roman" w:hAnsi="Times New Roman" w:cs="Times New Roman"/>
          <w:lang w:val="en-US"/>
        </w:rPr>
        <w:t>Renart</w:t>
      </w:r>
      <w:proofErr w:type="spellEnd"/>
      <w:r w:rsidRPr="00B40495">
        <w:rPr>
          <w:rFonts w:ascii="Times New Roman" w:hAnsi="Times New Roman" w:cs="Times New Roman"/>
          <w:lang w:val="en-US"/>
        </w:rPr>
        <w:t xml:space="preserve"> knows more about treachery than </w:t>
      </w:r>
      <w:proofErr w:type="spellStart"/>
      <w:r w:rsidRPr="00B40495">
        <w:rPr>
          <w:rFonts w:ascii="Times New Roman" w:hAnsi="Times New Roman" w:cs="Times New Roman"/>
          <w:lang w:val="en-US"/>
        </w:rPr>
        <w:t>Ganelon</w:t>
      </w:r>
      <w:proofErr w:type="spellEnd"/>
      <w:r w:rsidRPr="00B40495">
        <w:rPr>
          <w:rFonts w:ascii="Times New Roman" w:hAnsi="Times New Roman" w:cs="Times New Roman"/>
          <w:lang w:val="en-US"/>
        </w:rPr>
        <w:t xml:space="preserve">, who betrayed France. He has stuffed his den full of food: he has instated himself there to rule the land and dupes them every day concerning peace. Anyone who serves such a traitor is much </w:t>
      </w:r>
      <w:proofErr w:type="spellStart"/>
      <w:r w:rsidRPr="00B40495">
        <w:rPr>
          <w:rFonts w:ascii="Times New Roman" w:hAnsi="Times New Roman" w:cs="Times New Roman"/>
          <w:lang w:val="en-US"/>
        </w:rPr>
        <w:t>dishonoured</w:t>
      </w:r>
      <w:proofErr w:type="spellEnd"/>
      <w:r w:rsidRPr="00B40495">
        <w:rPr>
          <w:rFonts w:ascii="Times New Roman" w:hAnsi="Times New Roman" w:cs="Times New Roman"/>
          <w:lang w:val="en-US"/>
        </w:rPr>
        <w:t>: so he can be served he has him hanged here outside, but he makes the ones inside take flight.</w:t>
      </w:r>
    </w:p>
    <w:p w14:paraId="5BA6117F" w14:textId="35CA4016" w:rsidR="00EC5216" w:rsidRPr="00AC105B" w:rsidRDefault="008A6FCF" w:rsidP="00EC5216">
      <w:pPr>
        <w:pStyle w:val="Heading2"/>
        <w:rPr>
          <w:lang w:val="en-US"/>
        </w:rPr>
      </w:pPr>
      <w:r>
        <w:rPr>
          <w:lang w:val="en-US"/>
        </w:rPr>
        <w:t xml:space="preserve"> </w:t>
      </w:r>
      <w:r w:rsidR="00AC105B">
        <w:rPr>
          <w:lang w:val="en-US"/>
        </w:rPr>
        <w:t>[@</w:t>
      </w:r>
      <w:proofErr w:type="gramStart"/>
      <w:r w:rsidR="00AC105B">
        <w:rPr>
          <w:lang w:val="en-US"/>
        </w:rPr>
        <w:t>type</w:t>
      </w:r>
      <w:proofErr w:type="gramEnd"/>
      <w:r w:rsidR="00AC105B">
        <w:rPr>
          <w:lang w:val="en-US"/>
        </w:rPr>
        <w:t>=t</w:t>
      </w:r>
      <w:r w:rsidR="00AC105B" w:rsidRPr="00412EF6">
        <w:rPr>
          <w:lang w:val="en-US"/>
        </w:rPr>
        <w:t>ranslation</w:t>
      </w:r>
      <w:r w:rsidR="00E74306">
        <w:rPr>
          <w:lang w:val="fr-CH"/>
        </w:rPr>
        <w:t>,@xml:id=rs.</w:t>
      </w:r>
      <w:r>
        <w:rPr>
          <w:lang w:val="fr-CH"/>
        </w:rPr>
        <w:t>190a</w:t>
      </w:r>
      <w:r w:rsidR="00E74306">
        <w:rPr>
          <w:lang w:val="fr-CH"/>
        </w:rPr>
        <w:t>.</w:t>
      </w:r>
      <w:r w:rsidR="00E93FF2">
        <w:rPr>
          <w:lang w:val="fr-CH"/>
        </w:rPr>
        <w:t>it</w:t>
      </w:r>
      <w:r w:rsidR="002E5716">
        <w:rPr>
          <w:lang w:val="en-US"/>
        </w:rPr>
        <w:t>,</w:t>
      </w:r>
      <w:r w:rsidR="00D5518F">
        <w:rPr>
          <w:lang w:val="en-US"/>
        </w:rPr>
        <w:t>@</w:t>
      </w:r>
      <w:proofErr w:type="spellStart"/>
      <w:r w:rsidR="00D5518F">
        <w:rPr>
          <w:lang w:val="en-US"/>
        </w:rPr>
        <w:t>xml:lang</w:t>
      </w:r>
      <w:proofErr w:type="spellEnd"/>
      <w:r w:rsidR="00AC105B">
        <w:rPr>
          <w:lang w:val="en-US"/>
        </w:rPr>
        <w:t>=it]</w:t>
      </w:r>
    </w:p>
    <w:p w14:paraId="241BCE67" w14:textId="77777777" w:rsidR="008A6FCF" w:rsidRPr="0089171B" w:rsidRDefault="008A6FCF" w:rsidP="008A6FCF">
      <w:pPr>
        <w:autoSpaceDE w:val="0"/>
        <w:autoSpaceDN w:val="0"/>
        <w:adjustRightInd w:val="0"/>
        <w:spacing w:after="0" w:line="240" w:lineRule="auto"/>
        <w:ind w:left="1134" w:right="1133"/>
        <w:jc w:val="both"/>
        <w:rPr>
          <w:rFonts w:ascii="Times New Roman" w:hAnsi="Times New Roman" w:cs="Times New Roman"/>
          <w:i/>
        </w:rPr>
      </w:pPr>
      <w:r w:rsidRPr="0089171B">
        <w:rPr>
          <w:rFonts w:ascii="Times New Roman" w:hAnsi="Times New Roman" w:cs="Times New Roman"/>
          <w:i/>
        </w:rPr>
        <w:t xml:space="preserve">Questo è il componimento che messer Filippo da Novara fece, quando fu ferito davanti al castello di Diodamore, nel </w:t>
      </w:r>
      <w:r>
        <w:rPr>
          <w:rFonts w:ascii="Times New Roman" w:hAnsi="Times New Roman" w:cs="Times New Roman"/>
          <w:i/>
        </w:rPr>
        <w:t>corso dell’</w:t>
      </w:r>
      <w:r w:rsidRPr="0089171B">
        <w:rPr>
          <w:rFonts w:ascii="Times New Roman" w:hAnsi="Times New Roman" w:cs="Times New Roman"/>
          <w:i/>
        </w:rPr>
        <w:t>assedio:</w:t>
      </w:r>
    </w:p>
    <w:p w14:paraId="59CA125E" w14:textId="77777777" w:rsidR="008A6FCF" w:rsidRPr="0089171B" w:rsidRDefault="008A6FCF" w:rsidP="008A6FCF">
      <w:pPr>
        <w:tabs>
          <w:tab w:val="left" w:pos="2410"/>
        </w:tabs>
        <w:spacing w:after="0" w:line="240" w:lineRule="auto"/>
        <w:ind w:left="2835" w:hanging="850"/>
        <w:jc w:val="both"/>
        <w:rPr>
          <w:rFonts w:ascii="Times New Roman" w:hAnsi="Times New Roman" w:cs="Times New Roman"/>
        </w:rPr>
      </w:pPr>
    </w:p>
    <w:p w14:paraId="22F16F62" w14:textId="171EFFD1" w:rsidR="004F014F" w:rsidRDefault="004F014F" w:rsidP="00742933">
      <w:pPr>
        <w:pPrChange w:id="10" w:author="Steve Ranford" w:date="2014-05-06T10:47:00Z">
          <w:pPr>
            <w:pStyle w:val="teilg"/>
          </w:pPr>
        </w:pPrChange>
      </w:pPr>
      <w:proofErr w:type="spellStart"/>
      <w:r w:rsidRPr="0089171B">
        <w:t>Ferito</w:t>
      </w:r>
      <w:proofErr w:type="spellEnd"/>
      <w:r w:rsidRPr="0089171B">
        <w:t xml:space="preserve"> son, ma </w:t>
      </w:r>
      <w:proofErr w:type="spellStart"/>
      <w:r w:rsidRPr="0089171B">
        <w:t>ancora</w:t>
      </w:r>
      <w:proofErr w:type="spellEnd"/>
      <w:r w:rsidRPr="0089171B">
        <w:t xml:space="preserve"> </w:t>
      </w:r>
      <w:proofErr w:type="gramStart"/>
      <w:r w:rsidRPr="0089171B">
        <w:t xml:space="preserve">non </w:t>
      </w:r>
      <w:proofErr w:type="spellStart"/>
      <w:r w:rsidRPr="0089171B">
        <w:t>posso</w:t>
      </w:r>
      <w:proofErr w:type="spellEnd"/>
      <w:proofErr w:type="gramEnd"/>
      <w:r w:rsidRPr="0089171B">
        <w:t xml:space="preserve"> stare </w:t>
      </w:r>
      <w:proofErr w:type="spellStart"/>
      <w:r w:rsidRPr="0089171B">
        <w:t>zitto</w:t>
      </w:r>
      <w:proofErr w:type="spellEnd"/>
      <w:r>
        <w:br/>
      </w:r>
      <w:proofErr w:type="spellStart"/>
      <w:r w:rsidRPr="0089171B">
        <w:t>su</w:t>
      </w:r>
      <w:proofErr w:type="spellEnd"/>
      <w:r w:rsidRPr="0089171B">
        <w:t xml:space="preserve"> don </w:t>
      </w:r>
      <w:proofErr w:type="spellStart"/>
      <w:r w:rsidRPr="0089171B">
        <w:t>Rainardo</w:t>
      </w:r>
      <w:proofErr w:type="spellEnd"/>
      <w:r w:rsidRPr="0089171B">
        <w:t xml:space="preserve"> e </w:t>
      </w:r>
      <w:proofErr w:type="spellStart"/>
      <w:r w:rsidRPr="0089171B">
        <w:t>il</w:t>
      </w:r>
      <w:proofErr w:type="spellEnd"/>
      <w:r w:rsidRPr="0089171B">
        <w:t xml:space="preserve"> </w:t>
      </w:r>
      <w:proofErr w:type="spellStart"/>
      <w:r w:rsidRPr="0089171B">
        <w:t>resto</w:t>
      </w:r>
      <w:proofErr w:type="spellEnd"/>
      <w:r w:rsidRPr="0089171B">
        <w:t xml:space="preserve"> </w:t>
      </w:r>
      <w:proofErr w:type="spellStart"/>
      <w:r w:rsidRPr="0089171B">
        <w:t>della</w:t>
      </w:r>
      <w:proofErr w:type="spellEnd"/>
      <w:r w:rsidRPr="0089171B">
        <w:t xml:space="preserve"> </w:t>
      </w:r>
      <w:proofErr w:type="spellStart"/>
      <w:r w:rsidRPr="0089171B">
        <w:t>sua</w:t>
      </w:r>
      <w:proofErr w:type="spellEnd"/>
      <w:r w:rsidRPr="0089171B">
        <w:t xml:space="preserve"> </w:t>
      </w:r>
      <w:proofErr w:type="spellStart"/>
      <w:r w:rsidRPr="0089171B">
        <w:t>compagnia</w:t>
      </w:r>
      <w:proofErr w:type="spellEnd"/>
      <w:r w:rsidRPr="0089171B">
        <w:t>,</w:t>
      </w:r>
      <w:r>
        <w:br/>
      </w:r>
      <w:proofErr w:type="spellStart"/>
      <w:r w:rsidRPr="0089171B">
        <w:t>che</w:t>
      </w:r>
      <w:proofErr w:type="spellEnd"/>
      <w:r w:rsidRPr="0089171B">
        <w:t xml:space="preserve"> per </w:t>
      </w:r>
      <w:proofErr w:type="spellStart"/>
      <w:r w:rsidRPr="0089171B">
        <w:t>sua</w:t>
      </w:r>
      <w:proofErr w:type="spellEnd"/>
      <w:r w:rsidRPr="0089171B">
        <w:t xml:space="preserve"> </w:t>
      </w:r>
      <w:proofErr w:type="spellStart"/>
      <w:r w:rsidRPr="0089171B">
        <w:t>colpa</w:t>
      </w:r>
      <w:proofErr w:type="spellEnd"/>
      <w:r w:rsidRPr="0089171B">
        <w:t xml:space="preserve"> ha fame </w:t>
      </w:r>
      <w:proofErr w:type="spellStart"/>
      <w:r w:rsidRPr="0089171B">
        <w:t>ed</w:t>
      </w:r>
      <w:proofErr w:type="spellEnd"/>
      <w:r w:rsidRPr="0089171B">
        <w:t xml:space="preserve"> è </w:t>
      </w:r>
      <w:proofErr w:type="spellStart"/>
      <w:r w:rsidRPr="0089171B">
        <w:t>disonorata</w:t>
      </w:r>
      <w:proofErr w:type="spellEnd"/>
      <w:r>
        <w:br/>
      </w:r>
      <w:proofErr w:type="spellStart"/>
      <w:r w:rsidRPr="0089171B">
        <w:t>là</w:t>
      </w:r>
      <w:proofErr w:type="spellEnd"/>
      <w:r w:rsidRPr="0089171B">
        <w:t xml:space="preserve"> </w:t>
      </w:r>
      <w:proofErr w:type="spellStart"/>
      <w:r w:rsidRPr="0089171B">
        <w:t>dentro</w:t>
      </w:r>
      <w:proofErr w:type="spellEnd"/>
      <w:r w:rsidRPr="0089171B">
        <w:t xml:space="preserve"> a </w:t>
      </w:r>
      <w:proofErr w:type="spellStart"/>
      <w:r w:rsidRPr="0089171B">
        <w:t>Malpertugio</w:t>
      </w:r>
      <w:proofErr w:type="spellEnd"/>
      <w:r w:rsidRPr="0089171B">
        <w:t xml:space="preserve">, dove </w:t>
      </w:r>
      <w:proofErr w:type="spellStart"/>
      <w:r w:rsidRPr="0089171B">
        <w:t>egli</w:t>
      </w:r>
      <w:proofErr w:type="spellEnd"/>
      <w:r w:rsidRPr="0089171B">
        <w:t xml:space="preserve"> </w:t>
      </w:r>
      <w:proofErr w:type="spellStart"/>
      <w:r w:rsidRPr="0089171B">
        <w:t>si</w:t>
      </w:r>
      <w:proofErr w:type="spellEnd"/>
      <w:r w:rsidRPr="0089171B">
        <w:t xml:space="preserve"> </w:t>
      </w:r>
      <w:proofErr w:type="spellStart"/>
      <w:r w:rsidRPr="0089171B">
        <w:t>rifugia</w:t>
      </w:r>
      <w:proofErr w:type="spellEnd"/>
      <w:r w:rsidRPr="0089171B">
        <w:t>.</w:t>
      </w:r>
      <w:r>
        <w:br/>
        <w:t xml:space="preserve">Ma se </w:t>
      </w:r>
      <w:proofErr w:type="spellStart"/>
      <w:r>
        <w:t>Rainardo</w:t>
      </w:r>
      <w:proofErr w:type="spellEnd"/>
      <w:r>
        <w:t xml:space="preserve"> </w:t>
      </w:r>
      <w:proofErr w:type="spellStart"/>
      <w:r>
        <w:t>tem</w:t>
      </w:r>
      <w:r w:rsidRPr="0089171B">
        <w:t>e</w:t>
      </w:r>
      <w:proofErr w:type="spellEnd"/>
      <w:r w:rsidRPr="0089171B">
        <w:t xml:space="preserve"> per la </w:t>
      </w:r>
      <w:proofErr w:type="spellStart"/>
      <w:r w:rsidRPr="0089171B">
        <w:t>sua</w:t>
      </w:r>
      <w:proofErr w:type="spellEnd"/>
      <w:r w:rsidRPr="0089171B">
        <w:t xml:space="preserve"> </w:t>
      </w:r>
      <w:proofErr w:type="spellStart"/>
      <w:r w:rsidRPr="0089171B">
        <w:t>propria</w:t>
      </w:r>
      <w:proofErr w:type="spellEnd"/>
      <w:r w:rsidRPr="0089171B">
        <w:t xml:space="preserve"> vita</w:t>
      </w:r>
      <w:r>
        <w:br/>
      </w:r>
      <w:proofErr w:type="spellStart"/>
      <w:r w:rsidRPr="0089171B">
        <w:t>che</w:t>
      </w:r>
      <w:proofErr w:type="spellEnd"/>
      <w:r w:rsidRPr="0089171B">
        <w:t xml:space="preserve"> male </w:t>
      </w:r>
      <w:proofErr w:type="spellStart"/>
      <w:proofErr w:type="gramStart"/>
      <w:r w:rsidRPr="0089171B">
        <w:t>hanno</w:t>
      </w:r>
      <w:proofErr w:type="spellEnd"/>
      <w:proofErr w:type="gramEnd"/>
      <w:r w:rsidRPr="0089171B">
        <w:t xml:space="preserve"> </w:t>
      </w:r>
      <w:proofErr w:type="spellStart"/>
      <w:r w:rsidRPr="0089171B">
        <w:t>mai</w:t>
      </w:r>
      <w:proofErr w:type="spellEnd"/>
      <w:r w:rsidRPr="0089171B">
        <w:t xml:space="preserve"> </w:t>
      </w:r>
      <w:proofErr w:type="spellStart"/>
      <w:r w:rsidRPr="0089171B">
        <w:t>fatto</w:t>
      </w:r>
      <w:proofErr w:type="spellEnd"/>
      <w:r w:rsidRPr="0089171B">
        <w:t xml:space="preserve"> </w:t>
      </w:r>
      <w:proofErr w:type="spellStart"/>
      <w:r w:rsidRPr="0089171B">
        <w:t>quegli</w:t>
      </w:r>
      <w:proofErr w:type="spellEnd"/>
      <w:r w:rsidRPr="0089171B">
        <w:t xml:space="preserve"> </w:t>
      </w:r>
      <w:proofErr w:type="spellStart"/>
      <w:r w:rsidRPr="0089171B">
        <w:t>altri</w:t>
      </w:r>
      <w:proofErr w:type="spellEnd"/>
      <w:r w:rsidRPr="0089171B">
        <w:t xml:space="preserve"> </w:t>
      </w:r>
      <w:proofErr w:type="spellStart"/>
      <w:r w:rsidRPr="0089171B">
        <w:t>valvassori</w:t>
      </w:r>
      <w:proofErr w:type="spellEnd"/>
      <w:r>
        <w:br/>
      </w:r>
      <w:r w:rsidRPr="0089171B">
        <w:t xml:space="preserve">e </w:t>
      </w:r>
      <w:proofErr w:type="spellStart"/>
      <w:r w:rsidRPr="0089171B">
        <w:t>i</w:t>
      </w:r>
      <w:proofErr w:type="spellEnd"/>
      <w:r w:rsidRPr="0089171B">
        <w:t xml:space="preserve"> </w:t>
      </w:r>
      <w:proofErr w:type="spellStart"/>
      <w:r w:rsidRPr="0089171B">
        <w:t>sergenti</w:t>
      </w:r>
      <w:proofErr w:type="spellEnd"/>
      <w:r w:rsidRPr="0089171B">
        <w:t xml:space="preserve">? </w:t>
      </w:r>
      <w:proofErr w:type="spellStart"/>
      <w:proofErr w:type="gramStart"/>
      <w:r w:rsidRPr="0089171B">
        <w:t>Perché</w:t>
      </w:r>
      <w:proofErr w:type="spellEnd"/>
      <w:r w:rsidRPr="0089171B">
        <w:t xml:space="preserve"> </w:t>
      </w:r>
      <w:proofErr w:type="spellStart"/>
      <w:r w:rsidRPr="0089171B">
        <w:t>si</w:t>
      </w:r>
      <w:proofErr w:type="spellEnd"/>
      <w:r w:rsidRPr="0089171B">
        <w:t xml:space="preserve"> </w:t>
      </w:r>
      <w:proofErr w:type="spellStart"/>
      <w:r w:rsidRPr="0089171B">
        <w:t>lascian</w:t>
      </w:r>
      <w:proofErr w:type="spellEnd"/>
      <w:r w:rsidRPr="0089171B">
        <w:t xml:space="preserve"> </w:t>
      </w:r>
      <w:proofErr w:type="spellStart"/>
      <w:r w:rsidRPr="0089171B">
        <w:t>cosi</w:t>
      </w:r>
      <w:proofErr w:type="spellEnd"/>
      <w:r w:rsidRPr="0089171B">
        <w:t xml:space="preserve"> </w:t>
      </w:r>
      <w:proofErr w:type="spellStart"/>
      <w:r w:rsidRPr="0089171B">
        <w:t>vendere</w:t>
      </w:r>
      <w:proofErr w:type="spellEnd"/>
      <w:r w:rsidRPr="0089171B">
        <w:t>?</w:t>
      </w:r>
      <w:proofErr w:type="gramEnd"/>
      <w:r>
        <w:br/>
      </w:r>
      <w:r>
        <w:lastRenderedPageBreak/>
        <w:t xml:space="preserve">Come </w:t>
      </w:r>
      <w:proofErr w:type="spellStart"/>
      <w:r>
        <w:t>stolti</w:t>
      </w:r>
      <w:proofErr w:type="spellEnd"/>
      <w:r>
        <w:t xml:space="preserve"> l</w:t>
      </w:r>
      <w:r w:rsidRPr="0089171B">
        <w:t xml:space="preserve">i </w:t>
      </w:r>
      <w:proofErr w:type="spellStart"/>
      <w:r w:rsidRPr="0089171B">
        <w:t>fa</w:t>
      </w:r>
      <w:proofErr w:type="spellEnd"/>
      <w:r w:rsidRPr="0089171B">
        <w:t xml:space="preserve"> </w:t>
      </w:r>
      <w:proofErr w:type="spellStart"/>
      <w:r w:rsidRPr="0089171B">
        <w:t>attendere</w:t>
      </w:r>
      <w:proofErr w:type="spellEnd"/>
      <w:r w:rsidRPr="0089171B">
        <w:t xml:space="preserve"> </w:t>
      </w:r>
      <w:proofErr w:type="spellStart"/>
      <w:r w:rsidRPr="0089171B">
        <w:t>i</w:t>
      </w:r>
      <w:proofErr w:type="spellEnd"/>
      <w:r w:rsidRPr="0089171B">
        <w:t xml:space="preserve"> </w:t>
      </w:r>
      <w:proofErr w:type="spellStart"/>
      <w:r w:rsidRPr="0089171B">
        <w:t>rinforzi</w:t>
      </w:r>
      <w:proofErr w:type="spellEnd"/>
      <w:r w:rsidRPr="0089171B">
        <w:t>.</w:t>
      </w:r>
      <w:r>
        <w:br/>
      </w:r>
    </w:p>
    <w:p w14:paraId="26F7B9BD" w14:textId="175A6230" w:rsidR="004F014F" w:rsidRDefault="004F014F" w:rsidP="00742933">
      <w:pPr>
        <w:rPr>
          <w:lang w:val="fr-CH"/>
        </w:rPr>
        <w:pPrChange w:id="11" w:author="Steve Ranford" w:date="2014-05-06T10:47:00Z">
          <w:pPr>
            <w:pStyle w:val="teilg"/>
          </w:pPr>
        </w:pPrChange>
      </w:pPr>
      <w:proofErr w:type="spellStart"/>
      <w:r w:rsidRPr="0089171B">
        <w:t>Rainardo</w:t>
      </w:r>
      <w:proofErr w:type="spellEnd"/>
      <w:r w:rsidRPr="0089171B">
        <w:t xml:space="preserve"> </w:t>
      </w:r>
      <w:proofErr w:type="spellStart"/>
      <w:r w:rsidRPr="0089171B">
        <w:t>meglio</w:t>
      </w:r>
      <w:proofErr w:type="spellEnd"/>
      <w:r w:rsidRPr="0089171B">
        <w:t xml:space="preserve"> </w:t>
      </w:r>
      <w:proofErr w:type="spellStart"/>
      <w:r w:rsidRPr="0089171B">
        <w:t>sa</w:t>
      </w:r>
      <w:proofErr w:type="spellEnd"/>
      <w:r w:rsidRPr="0089171B">
        <w:t xml:space="preserve"> </w:t>
      </w:r>
      <w:proofErr w:type="spellStart"/>
      <w:r w:rsidRPr="0089171B">
        <w:t>tradire</w:t>
      </w:r>
      <w:proofErr w:type="spellEnd"/>
      <w:r w:rsidRPr="0089171B">
        <w:t xml:space="preserve"> assai di </w:t>
      </w:r>
      <w:proofErr w:type="spellStart"/>
      <w:r w:rsidRPr="0089171B">
        <w:t>quanto</w:t>
      </w:r>
      <w:proofErr w:type="spellEnd"/>
      <w:r>
        <w:br/>
      </w:r>
      <w:r w:rsidRPr="0089171B">
        <w:t xml:space="preserve">non </w:t>
      </w:r>
      <w:proofErr w:type="spellStart"/>
      <w:r w:rsidRPr="0089171B">
        <w:t>seppe</w:t>
      </w:r>
      <w:proofErr w:type="spellEnd"/>
      <w:r w:rsidRPr="0089171B">
        <w:t xml:space="preserve"> fare </w:t>
      </w:r>
      <w:proofErr w:type="spellStart"/>
      <w:r w:rsidRPr="0089171B">
        <w:t>Gano</w:t>
      </w:r>
      <w:proofErr w:type="spellEnd"/>
      <w:r w:rsidRPr="0089171B">
        <w:t xml:space="preserve">, </w:t>
      </w:r>
      <w:proofErr w:type="spellStart"/>
      <w:r w:rsidRPr="0089171B">
        <w:t>che</w:t>
      </w:r>
      <w:proofErr w:type="spellEnd"/>
      <w:r w:rsidRPr="0089171B">
        <w:t xml:space="preserve"> la </w:t>
      </w:r>
      <w:proofErr w:type="spellStart"/>
      <w:r w:rsidRPr="0089171B">
        <w:t>Francia</w:t>
      </w:r>
      <w:proofErr w:type="spellEnd"/>
      <w:r w:rsidRPr="0089171B">
        <w:t xml:space="preserve"> </w:t>
      </w:r>
      <w:proofErr w:type="spellStart"/>
      <w:r w:rsidRPr="0089171B">
        <w:t>tradi</w:t>
      </w:r>
      <w:proofErr w:type="spellEnd"/>
      <w:r w:rsidRPr="0089171B">
        <w:t>.</w:t>
      </w:r>
      <w:r>
        <w:br/>
      </w:r>
      <w:r w:rsidRPr="0089171B">
        <w:t xml:space="preserve">Per </w:t>
      </w:r>
      <w:proofErr w:type="spellStart"/>
      <w:r w:rsidRPr="0089171B">
        <w:t>sé</w:t>
      </w:r>
      <w:proofErr w:type="spellEnd"/>
      <w:r w:rsidRPr="0089171B">
        <w:t xml:space="preserve"> </w:t>
      </w:r>
      <w:proofErr w:type="spellStart"/>
      <w:r w:rsidRPr="0089171B">
        <w:t>Rainardo</w:t>
      </w:r>
      <w:proofErr w:type="spellEnd"/>
      <w:r w:rsidRPr="0089171B">
        <w:t xml:space="preserve"> ha </w:t>
      </w:r>
      <w:proofErr w:type="spellStart"/>
      <w:r w:rsidRPr="0089171B">
        <w:t>empito</w:t>
      </w:r>
      <w:proofErr w:type="spellEnd"/>
      <w:r w:rsidRPr="0089171B">
        <w:t xml:space="preserve"> la </w:t>
      </w:r>
      <w:proofErr w:type="spellStart"/>
      <w:r w:rsidRPr="0089171B">
        <w:t>sua</w:t>
      </w:r>
      <w:proofErr w:type="spellEnd"/>
      <w:r w:rsidRPr="0089171B">
        <w:t xml:space="preserve"> </w:t>
      </w:r>
      <w:proofErr w:type="spellStart"/>
      <w:r w:rsidRPr="0089171B">
        <w:t>tana</w:t>
      </w:r>
      <w:proofErr w:type="spellEnd"/>
      <w:r w:rsidRPr="0089171B">
        <w:t xml:space="preserve"> di </w:t>
      </w:r>
      <w:proofErr w:type="spellStart"/>
      <w:r w:rsidRPr="0089171B">
        <w:t>cibo</w:t>
      </w:r>
      <w:proofErr w:type="spellEnd"/>
      <w:r w:rsidRPr="0089171B">
        <w:t>:</w:t>
      </w:r>
      <w:r>
        <w:br/>
      </w:r>
      <w:proofErr w:type="spellStart"/>
      <w:r w:rsidRPr="0089171B">
        <w:t>là</w:t>
      </w:r>
      <w:proofErr w:type="spellEnd"/>
      <w:r w:rsidRPr="0089171B">
        <w:t xml:space="preserve"> </w:t>
      </w:r>
      <w:proofErr w:type="spellStart"/>
      <w:r w:rsidRPr="0089171B">
        <w:t>dentro</w:t>
      </w:r>
      <w:proofErr w:type="spellEnd"/>
      <w:r w:rsidRPr="0089171B">
        <w:t xml:space="preserve"> </w:t>
      </w:r>
      <w:proofErr w:type="spellStart"/>
      <w:r w:rsidRPr="0089171B">
        <w:t>egli</w:t>
      </w:r>
      <w:proofErr w:type="spellEnd"/>
      <w:r w:rsidRPr="0089171B">
        <w:t xml:space="preserve"> è </w:t>
      </w:r>
      <w:proofErr w:type="spellStart"/>
      <w:r w:rsidRPr="0089171B">
        <w:t>insediato</w:t>
      </w:r>
      <w:proofErr w:type="spellEnd"/>
      <w:r w:rsidRPr="0089171B">
        <w:t xml:space="preserve"> per </w:t>
      </w:r>
      <w:proofErr w:type="spellStart"/>
      <w:r w:rsidRPr="0089171B">
        <w:t>governar</w:t>
      </w:r>
      <w:proofErr w:type="spellEnd"/>
      <w:r w:rsidRPr="0089171B">
        <w:t xml:space="preserve"> la terra</w:t>
      </w:r>
      <w:r>
        <w:br/>
      </w:r>
      <w:r w:rsidRPr="0089171B">
        <w:t xml:space="preserve">e </w:t>
      </w:r>
      <w:proofErr w:type="spellStart"/>
      <w:r w:rsidRPr="0089171B">
        <w:t>riguardo</w:t>
      </w:r>
      <w:proofErr w:type="spellEnd"/>
      <w:r w:rsidRPr="0089171B">
        <w:t xml:space="preserve"> </w:t>
      </w:r>
      <w:proofErr w:type="spellStart"/>
      <w:r w:rsidRPr="0089171B">
        <w:t>alla</w:t>
      </w:r>
      <w:proofErr w:type="spellEnd"/>
      <w:r w:rsidRPr="0089171B">
        <w:t xml:space="preserve"> pace li </w:t>
      </w:r>
      <w:proofErr w:type="spellStart"/>
      <w:r>
        <w:t>bef</w:t>
      </w:r>
      <w:r w:rsidRPr="0089171B">
        <w:t>fa</w:t>
      </w:r>
      <w:proofErr w:type="spellEnd"/>
      <w:r w:rsidRPr="0089171B">
        <w:t xml:space="preserve"> </w:t>
      </w:r>
      <w:proofErr w:type="spellStart"/>
      <w:r w:rsidRPr="0089171B">
        <w:t>egli</w:t>
      </w:r>
      <w:proofErr w:type="spellEnd"/>
      <w:r w:rsidRPr="0089171B">
        <w:t xml:space="preserve"> </w:t>
      </w:r>
      <w:proofErr w:type="spellStart"/>
      <w:r w:rsidRPr="0089171B">
        <w:t>ogni</w:t>
      </w:r>
      <w:proofErr w:type="spellEnd"/>
      <w:r w:rsidRPr="0089171B">
        <w:t xml:space="preserve"> </w:t>
      </w:r>
      <w:proofErr w:type="spellStart"/>
      <w:r w:rsidRPr="0089171B">
        <w:t>giorno</w:t>
      </w:r>
      <w:proofErr w:type="spellEnd"/>
      <w:r w:rsidRPr="0089171B">
        <w:t>.</w:t>
      </w:r>
      <w:r>
        <w:br/>
      </w:r>
      <w:proofErr w:type="spellStart"/>
      <w:r w:rsidRPr="0089171B">
        <w:t>Certo</w:t>
      </w:r>
      <w:proofErr w:type="spellEnd"/>
      <w:r w:rsidRPr="0089171B">
        <w:t xml:space="preserve"> è </w:t>
      </w:r>
      <w:proofErr w:type="spellStart"/>
      <w:r w:rsidRPr="0089171B">
        <w:t>disonorato</w:t>
      </w:r>
      <w:proofErr w:type="spellEnd"/>
      <w:r w:rsidRPr="0089171B">
        <w:t xml:space="preserve"> chi serve </w:t>
      </w:r>
      <w:proofErr w:type="spellStart"/>
      <w:r w:rsidRPr="0089171B">
        <w:t>il</w:t>
      </w:r>
      <w:proofErr w:type="spellEnd"/>
      <w:r w:rsidRPr="0089171B">
        <w:t xml:space="preserve"> </w:t>
      </w:r>
      <w:proofErr w:type="spellStart"/>
      <w:r w:rsidRPr="0089171B">
        <w:t>traditore</w:t>
      </w:r>
      <w:proofErr w:type="spellEnd"/>
      <w:r w:rsidRPr="0089171B">
        <w:t>:</w:t>
      </w:r>
      <w:r>
        <w:br/>
      </w:r>
      <w:r w:rsidRPr="0089171B">
        <w:t xml:space="preserve">per </w:t>
      </w:r>
      <w:proofErr w:type="spellStart"/>
      <w:r w:rsidRPr="0089171B">
        <w:t>farsi</w:t>
      </w:r>
      <w:proofErr w:type="spellEnd"/>
      <w:r w:rsidRPr="0089171B">
        <w:t xml:space="preserve"> </w:t>
      </w:r>
      <w:r w:rsidRPr="002018B9">
        <w:t xml:space="preserve">ben </w:t>
      </w:r>
      <w:proofErr w:type="spellStart"/>
      <w:r w:rsidRPr="002018B9">
        <w:t>servire</w:t>
      </w:r>
      <w:proofErr w:type="spellEnd"/>
      <w:r w:rsidRPr="002018B9">
        <w:t xml:space="preserve"> </w:t>
      </w:r>
      <w:r>
        <w:t>lo</w:t>
      </w:r>
      <w:r w:rsidRPr="0089171B">
        <w:t xml:space="preserve"> </w:t>
      </w:r>
      <w:proofErr w:type="spellStart"/>
      <w:r w:rsidRPr="0089171B">
        <w:t>fa</w:t>
      </w:r>
      <w:proofErr w:type="spellEnd"/>
      <w:r w:rsidRPr="0089171B">
        <w:t xml:space="preserve"> </w:t>
      </w:r>
      <w:proofErr w:type="spellStart"/>
      <w:r w:rsidRPr="0089171B">
        <w:t>impiccar</w:t>
      </w:r>
      <w:proofErr w:type="spellEnd"/>
      <w:r w:rsidRPr="0089171B">
        <w:t xml:space="preserve"> qua </w:t>
      </w:r>
      <w:proofErr w:type="spellStart"/>
      <w:r w:rsidRPr="0089171B">
        <w:t>fuori</w:t>
      </w:r>
      <w:proofErr w:type="spellEnd"/>
      <w:r w:rsidRPr="0089171B">
        <w:t>,</w:t>
      </w:r>
      <w:r>
        <w:br/>
      </w:r>
      <w:r w:rsidRPr="002018B9">
        <w:t>e</w:t>
      </w:r>
      <w:r w:rsidRPr="0089171B">
        <w:t xml:space="preserve"> </w:t>
      </w:r>
      <w:proofErr w:type="spellStart"/>
      <w:r w:rsidRPr="0089171B">
        <w:t>dentro</w:t>
      </w:r>
      <w:proofErr w:type="spellEnd"/>
      <w:r w:rsidRPr="0089171B">
        <w:t xml:space="preserve"> </w:t>
      </w:r>
      <w:r w:rsidRPr="002018B9">
        <w:t>li</w:t>
      </w:r>
      <w:r w:rsidRPr="0089171B">
        <w:t xml:space="preserve"> </w:t>
      </w:r>
      <w:proofErr w:type="spellStart"/>
      <w:r w:rsidRPr="0089171B">
        <w:t>fa</w:t>
      </w:r>
      <w:proofErr w:type="spellEnd"/>
      <w:r w:rsidRPr="0089171B">
        <w:t xml:space="preserve"> </w:t>
      </w:r>
      <w:proofErr w:type="spellStart"/>
      <w:r w:rsidRPr="0089171B">
        <w:t>invece</w:t>
      </w:r>
      <w:proofErr w:type="spellEnd"/>
      <w:r w:rsidRPr="0089171B">
        <w:t xml:space="preserve"> </w:t>
      </w:r>
      <w:proofErr w:type="spellStart"/>
      <w:r w:rsidRPr="0089171B">
        <w:t>fuggir</w:t>
      </w:r>
      <w:proofErr w:type="spellEnd"/>
      <w:r w:rsidRPr="0089171B">
        <w:t xml:space="preserve"> </w:t>
      </w:r>
      <w:proofErr w:type="spellStart"/>
      <w:r w:rsidRPr="0089171B">
        <w:t>senza</w:t>
      </w:r>
      <w:proofErr w:type="spellEnd"/>
      <w:r w:rsidRPr="0089171B">
        <w:t xml:space="preserve"> </w:t>
      </w:r>
      <w:proofErr w:type="spellStart"/>
      <w:r w:rsidRPr="0089171B">
        <w:t>ritegno</w:t>
      </w:r>
      <w:proofErr w:type="spellEnd"/>
      <w:r w:rsidRPr="0089171B">
        <w:t>.</w:t>
      </w:r>
      <w:r>
        <w:br/>
      </w:r>
    </w:p>
    <w:p w14:paraId="4E953CFE" w14:textId="77777777" w:rsidR="004F014F" w:rsidRDefault="008A6FCF" w:rsidP="004F014F">
      <w:pPr>
        <w:pStyle w:val="Heading2"/>
        <w:rPr>
          <w:lang w:val="fr-CH"/>
        </w:rPr>
      </w:pPr>
      <w:r>
        <w:rPr>
          <w:lang w:val="fr-CH"/>
        </w:rPr>
        <w:t xml:space="preserve"> </w:t>
      </w:r>
      <w:r w:rsidR="004F014F">
        <w:rPr>
          <w:lang w:val="fr-CH"/>
        </w:rPr>
        <w:t>[@type=manuscripts</w:t>
      </w:r>
      <w:r w:rsidR="004F014F">
        <w:rPr>
          <w:rFonts w:ascii="Times New Roman" w:hAnsi="Times New Roman" w:cs="Times New Roman"/>
          <w:lang w:val="en-US"/>
        </w:rPr>
        <w:t>,</w:t>
      </w:r>
      <w:r w:rsidR="004F014F">
        <w:rPr>
          <w:lang w:val="en-US"/>
        </w:rPr>
        <w:t>@</w:t>
      </w:r>
      <w:proofErr w:type="spellStart"/>
      <w:r w:rsidR="004F014F">
        <w:rPr>
          <w:lang w:val="en-US"/>
        </w:rPr>
        <w:t>xml:lang</w:t>
      </w:r>
      <w:proofErr w:type="spellEnd"/>
      <w:r w:rsidR="004F014F">
        <w:rPr>
          <w:lang w:val="en-US"/>
        </w:rPr>
        <w:t>=en]</w:t>
      </w:r>
    </w:p>
    <w:p w14:paraId="4E51ACD2" w14:textId="59DCBB20" w:rsidR="004F014F" w:rsidRPr="00357D43" w:rsidRDefault="004F014F" w:rsidP="004F014F">
      <w:pPr>
        <w:spacing w:after="0" w:line="240" w:lineRule="auto"/>
        <w:ind w:firstLine="284"/>
        <w:jc w:val="both"/>
        <w:rPr>
          <w:rFonts w:ascii="Times New Roman" w:hAnsi="Times New Roman" w:cs="Times New Roman"/>
          <w:lang w:val="fr-CH"/>
        </w:rPr>
      </w:pPr>
      <w:proofErr w:type="gramStart"/>
      <w:r w:rsidRPr="00B40495">
        <w:rPr>
          <w:rFonts w:ascii="Times New Roman" w:hAnsi="Times New Roman" w:cs="Times New Roman"/>
          <w:lang w:val="en-US"/>
        </w:rPr>
        <w:t xml:space="preserve">Turin, </w:t>
      </w:r>
      <w:proofErr w:type="spellStart"/>
      <w:r w:rsidRPr="00B40495">
        <w:rPr>
          <w:rFonts w:ascii="Times New Roman" w:hAnsi="Times New Roman" w:cs="Times New Roman"/>
          <w:lang w:val="en-US"/>
        </w:rPr>
        <w:t>Biblioteca</w:t>
      </w:r>
      <w:proofErr w:type="spellEnd"/>
      <w:r w:rsidRPr="00B40495">
        <w:rPr>
          <w:rFonts w:ascii="Times New Roman" w:hAnsi="Times New Roman" w:cs="Times New Roman"/>
          <w:lang w:val="en-US"/>
        </w:rPr>
        <w:t xml:space="preserve"> </w:t>
      </w:r>
      <w:proofErr w:type="spellStart"/>
      <w:r w:rsidRPr="00B40495">
        <w:rPr>
          <w:rFonts w:ascii="Times New Roman" w:hAnsi="Times New Roman" w:cs="Times New Roman"/>
          <w:lang w:val="en-US"/>
        </w:rPr>
        <w:t>Reale</w:t>
      </w:r>
      <w:proofErr w:type="spellEnd"/>
      <w:r w:rsidRPr="00B40495">
        <w:rPr>
          <w:rFonts w:ascii="Times New Roman" w:hAnsi="Times New Roman" w:cs="Times New Roman"/>
          <w:lang w:val="en-US"/>
        </w:rPr>
        <w:t xml:space="preserve">, </w:t>
      </w:r>
      <w:proofErr w:type="spellStart"/>
      <w:r w:rsidRPr="00B40495">
        <w:rPr>
          <w:rFonts w:ascii="Times New Roman" w:hAnsi="Times New Roman" w:cs="Times New Roman"/>
          <w:lang w:val="en-US"/>
        </w:rPr>
        <w:t>Varia</w:t>
      </w:r>
      <w:proofErr w:type="spellEnd"/>
      <w:r w:rsidRPr="00B40495">
        <w:rPr>
          <w:rFonts w:ascii="Times New Roman" w:hAnsi="Times New Roman" w:cs="Times New Roman"/>
          <w:lang w:val="en-US"/>
        </w:rPr>
        <w:t xml:space="preserve"> 433, f. 39r (47r); Paris, </w:t>
      </w:r>
      <w:proofErr w:type="spellStart"/>
      <w:r w:rsidRPr="00B40495">
        <w:rPr>
          <w:rFonts w:ascii="Times New Roman" w:hAnsi="Times New Roman" w:cs="Times New Roman"/>
          <w:lang w:val="en-US"/>
        </w:rPr>
        <w:t>BnF</w:t>
      </w:r>
      <w:proofErr w:type="spellEnd"/>
      <w:r w:rsidRPr="00B40495">
        <w:rPr>
          <w:rFonts w:ascii="Times New Roman" w:hAnsi="Times New Roman" w:cs="Times New Roman"/>
          <w:lang w:val="en-US"/>
        </w:rPr>
        <w:t xml:space="preserve">, </w:t>
      </w:r>
      <w:proofErr w:type="spellStart"/>
      <w:r w:rsidRPr="00B40495">
        <w:rPr>
          <w:rFonts w:ascii="Times New Roman" w:hAnsi="Times New Roman" w:cs="Times New Roman"/>
          <w:lang w:val="en-US"/>
        </w:rPr>
        <w:t>n.a</w:t>
      </w:r>
      <w:proofErr w:type="spellEnd"/>
      <w:r w:rsidRPr="00B40495">
        <w:rPr>
          <w:rFonts w:ascii="Times New Roman" w:hAnsi="Times New Roman" w:cs="Times New Roman"/>
          <w:lang w:val="en-US"/>
        </w:rPr>
        <w:t>.</w:t>
      </w:r>
      <w:proofErr w:type="gramEnd"/>
      <w:r w:rsidRPr="00B40495">
        <w:rPr>
          <w:rFonts w:ascii="Times New Roman" w:hAnsi="Times New Roman" w:cs="Times New Roman"/>
          <w:lang w:val="en-US"/>
        </w:rPr>
        <w:t xml:space="preserve"> </w:t>
      </w:r>
      <w:proofErr w:type="spellStart"/>
      <w:proofErr w:type="gramStart"/>
      <w:r w:rsidRPr="00B40495">
        <w:rPr>
          <w:rFonts w:ascii="Times New Roman" w:hAnsi="Times New Roman" w:cs="Times New Roman"/>
          <w:lang w:val="en-US"/>
        </w:rPr>
        <w:t>fr</w:t>
      </w:r>
      <w:proofErr w:type="gramEnd"/>
      <w:r w:rsidRPr="00B40495">
        <w:rPr>
          <w:rFonts w:ascii="Times New Roman" w:hAnsi="Times New Roman" w:cs="Times New Roman"/>
          <w:lang w:val="en-US"/>
        </w:rPr>
        <w:t>.</w:t>
      </w:r>
      <w:proofErr w:type="spellEnd"/>
      <w:r w:rsidRPr="00B40495">
        <w:rPr>
          <w:rFonts w:ascii="Times New Roman" w:hAnsi="Times New Roman" w:cs="Times New Roman"/>
          <w:lang w:val="en-US"/>
        </w:rPr>
        <w:t xml:space="preserve"> 6680 (modern copy of the Turin </w:t>
      </w:r>
      <w:proofErr w:type="spellStart"/>
      <w:r w:rsidRPr="00B40495">
        <w:rPr>
          <w:rFonts w:ascii="Times New Roman" w:hAnsi="Times New Roman" w:cs="Times New Roman"/>
          <w:lang w:val="en-US"/>
        </w:rPr>
        <w:t>ms.</w:t>
      </w:r>
      <w:proofErr w:type="spellEnd"/>
      <w:r w:rsidRPr="00B40495">
        <w:rPr>
          <w:rFonts w:ascii="Times New Roman" w:hAnsi="Times New Roman" w:cs="Times New Roman"/>
          <w:lang w:val="en-US"/>
        </w:rPr>
        <w:t xml:space="preserve"> made by Carlo Perrin and checked by Gaston Raynaud against the original), f. 47r.</w:t>
      </w:r>
      <w:r w:rsidR="00DD650D">
        <w:rPr>
          <w:rFonts w:ascii="Times New Roman" w:hAnsi="Times New Roman" w:cs="Times New Roman"/>
          <w:lang w:val="en-US"/>
        </w:rPr>
        <w:t xml:space="preserve"> </w:t>
      </w:r>
      <w:r w:rsidR="00DD650D" w:rsidRPr="0013015C">
        <w:rPr>
          <w:rFonts w:ascii="Times New Roman" w:hAnsi="Times New Roman" w:cs="Times New Roman"/>
          <w:lang w:val="en-US"/>
        </w:rPr>
        <w:t xml:space="preserve">As usual </w:t>
      </w:r>
      <w:r w:rsidR="00DD650D">
        <w:rPr>
          <w:rFonts w:ascii="Times New Roman" w:hAnsi="Times New Roman" w:cs="Times New Roman"/>
          <w:lang w:val="en-US"/>
        </w:rPr>
        <w:t>it has been possible to</w:t>
      </w:r>
      <w:r w:rsidR="00DD650D" w:rsidRPr="0013015C">
        <w:rPr>
          <w:rFonts w:ascii="Times New Roman" w:hAnsi="Times New Roman" w:cs="Times New Roman"/>
          <w:lang w:val="en-US"/>
        </w:rPr>
        <w:t xml:space="preserve"> follow the </w:t>
      </w:r>
      <w:proofErr w:type="spellStart"/>
      <w:r w:rsidR="00DD650D" w:rsidRPr="0013015C">
        <w:rPr>
          <w:rFonts w:ascii="Times New Roman" w:hAnsi="Times New Roman" w:cs="Times New Roman"/>
          <w:lang w:val="en-US"/>
        </w:rPr>
        <w:t>graphy</w:t>
      </w:r>
      <w:proofErr w:type="spellEnd"/>
      <w:r w:rsidR="00DD650D" w:rsidRPr="0013015C">
        <w:rPr>
          <w:rFonts w:ascii="Times New Roman" w:hAnsi="Times New Roman" w:cs="Times New Roman"/>
          <w:lang w:val="en-US"/>
        </w:rPr>
        <w:t xml:space="preserve"> and readings of the Turin </w:t>
      </w:r>
      <w:proofErr w:type="spellStart"/>
      <w:r w:rsidR="00DD650D" w:rsidRPr="0013015C">
        <w:rPr>
          <w:rFonts w:ascii="Times New Roman" w:hAnsi="Times New Roman" w:cs="Times New Roman"/>
          <w:lang w:val="en-US"/>
        </w:rPr>
        <w:t>ms.</w:t>
      </w:r>
      <w:proofErr w:type="spellEnd"/>
      <w:r w:rsidR="00DD650D" w:rsidRPr="0013015C">
        <w:rPr>
          <w:rFonts w:ascii="Times New Roman" w:hAnsi="Times New Roman" w:cs="Times New Roman"/>
          <w:lang w:val="en-US"/>
        </w:rPr>
        <w:t xml:space="preserve">, only correcting the </w:t>
      </w:r>
      <w:proofErr w:type="spellStart"/>
      <w:r w:rsidR="00DD650D" w:rsidRPr="0013015C">
        <w:rPr>
          <w:rFonts w:ascii="Times New Roman" w:hAnsi="Times New Roman" w:cs="Times New Roman"/>
          <w:lang w:val="en-US"/>
        </w:rPr>
        <w:t>h</w:t>
      </w:r>
      <w:r w:rsidR="00DD650D">
        <w:rPr>
          <w:rFonts w:ascii="Times New Roman" w:hAnsi="Times New Roman" w:cs="Times New Roman"/>
          <w:lang w:val="en-US"/>
        </w:rPr>
        <w:t>y</w:t>
      </w:r>
      <w:r w:rsidR="00DD650D" w:rsidRPr="0013015C">
        <w:rPr>
          <w:rFonts w:ascii="Times New Roman" w:hAnsi="Times New Roman" w:cs="Times New Roman"/>
          <w:lang w:val="en-US"/>
        </w:rPr>
        <w:t>pometric</w:t>
      </w:r>
      <w:proofErr w:type="spellEnd"/>
      <w:r w:rsidR="00DD650D" w:rsidRPr="0013015C">
        <w:rPr>
          <w:rFonts w:ascii="Times New Roman" w:hAnsi="Times New Roman" w:cs="Times New Roman"/>
          <w:lang w:val="en-US"/>
        </w:rPr>
        <w:t xml:space="preserve"> vv. 1 and 9 and the hypermetric v. 2; the translation is that of </w:t>
      </w:r>
      <w:proofErr w:type="spellStart"/>
      <w:r w:rsidR="00DD650D" w:rsidRPr="0013015C">
        <w:rPr>
          <w:rFonts w:ascii="Times New Roman" w:hAnsi="Times New Roman" w:cs="Times New Roman"/>
          <w:lang w:val="en-US"/>
        </w:rPr>
        <w:t>Melani</w:t>
      </w:r>
      <w:proofErr w:type="spellEnd"/>
      <w:r w:rsidR="00DD650D" w:rsidRPr="0013015C">
        <w:rPr>
          <w:rFonts w:ascii="Times New Roman" w:hAnsi="Times New Roman" w:cs="Times New Roman"/>
          <w:lang w:val="en-US"/>
        </w:rPr>
        <w:t xml:space="preserve"> 1994 with a few modifications.</w:t>
      </w:r>
    </w:p>
    <w:p w14:paraId="2DF7A834" w14:textId="50C94DED" w:rsidR="004F014F" w:rsidRDefault="004F014F" w:rsidP="004F014F">
      <w:pPr>
        <w:pStyle w:val="Heading2"/>
        <w:rPr>
          <w:lang w:val="fr-CH"/>
        </w:rPr>
      </w:pPr>
      <w:r>
        <w:rPr>
          <w:lang w:val="fr-CH"/>
        </w:rPr>
        <w:t xml:space="preserve"> [@type=manuscripts</w:t>
      </w:r>
      <w:r>
        <w:rPr>
          <w:rFonts w:ascii="Times New Roman" w:hAnsi="Times New Roman" w:cs="Times New Roman"/>
          <w:lang w:val="en-US"/>
        </w:rPr>
        <w:t>,</w:t>
      </w:r>
      <w:r>
        <w:rPr>
          <w:lang w:val="en-US"/>
        </w:rPr>
        <w:t>@</w:t>
      </w:r>
      <w:proofErr w:type="spellStart"/>
      <w:r>
        <w:rPr>
          <w:lang w:val="en-US"/>
        </w:rPr>
        <w:t>xml:lang</w:t>
      </w:r>
      <w:proofErr w:type="spellEnd"/>
      <w:r>
        <w:rPr>
          <w:lang w:val="en-US"/>
        </w:rPr>
        <w:t>=it]</w:t>
      </w:r>
    </w:p>
    <w:p w14:paraId="10FC9907" w14:textId="5A6A04DF" w:rsidR="004F014F" w:rsidRPr="00357D43" w:rsidRDefault="004F014F" w:rsidP="004F014F">
      <w:pPr>
        <w:spacing w:after="0" w:line="240" w:lineRule="auto"/>
        <w:ind w:firstLine="284"/>
        <w:jc w:val="both"/>
        <w:rPr>
          <w:rFonts w:ascii="Times New Roman" w:hAnsi="Times New Roman" w:cs="Times New Roman"/>
          <w:lang w:val="fr-CH"/>
        </w:rPr>
      </w:pPr>
      <w:r w:rsidRPr="00F567CC">
        <w:rPr>
          <w:rFonts w:ascii="Times New Roman" w:hAnsi="Times New Roman" w:cs="Times New Roman"/>
        </w:rPr>
        <w:t>Torino, Biblioteca Reale, Varia 433</w:t>
      </w:r>
      <w:r>
        <w:rPr>
          <w:rFonts w:ascii="Times New Roman" w:hAnsi="Times New Roman" w:cs="Times New Roman"/>
        </w:rPr>
        <w:t>, f. 39r (47r); Paris, BnF, n.a. fr. 6680 (copia moderna del ms. di Torino eseguita da Carlo Perrin e ricontrollata da Gaston Raynaud sull’originale), f. 47r.</w:t>
      </w:r>
      <w:r w:rsidR="00DD650D">
        <w:rPr>
          <w:rFonts w:ascii="Times New Roman" w:hAnsi="Times New Roman" w:cs="Times New Roman"/>
        </w:rPr>
        <w:t xml:space="preserve"> Come di consueto si rispetta il più possibile la grafia e la lezione del manoscritto di Torino, correggendo solo le ipometrie (vv. 1 e 9) e ipermetrie (v. 2); la traduzione è quella di Melani 1994 con qualche modifica.</w:t>
      </w:r>
    </w:p>
    <w:p w14:paraId="6CD4A425" w14:textId="4587559E" w:rsidR="00EC5216" w:rsidRPr="00EC5216" w:rsidRDefault="004F014F" w:rsidP="004F014F">
      <w:pPr>
        <w:pStyle w:val="Heading2"/>
        <w:rPr>
          <w:lang w:val="en-US"/>
        </w:rPr>
      </w:pPr>
      <w:r>
        <w:rPr>
          <w:lang w:val="fr-CH"/>
        </w:rPr>
        <w:t xml:space="preserve"> </w:t>
      </w:r>
      <w:r w:rsidR="00AC105B">
        <w:rPr>
          <w:lang w:val="fr-CH"/>
        </w:rPr>
        <w:t>[@type=</w:t>
      </w:r>
      <w:proofErr w:type="spellStart"/>
      <w:r w:rsidR="00AC105B">
        <w:rPr>
          <w:lang w:val="en-US"/>
        </w:rPr>
        <w:t>previous_editions</w:t>
      </w:r>
      <w:proofErr w:type="spellEnd"/>
      <w:r w:rsidR="00AC105B">
        <w:rPr>
          <w:lang w:val="en-US"/>
        </w:rPr>
        <w:t>]</w:t>
      </w:r>
    </w:p>
    <w:p w14:paraId="7C729E08" w14:textId="6FE3107C" w:rsidR="00840704" w:rsidRPr="00E52986" w:rsidRDefault="004F014F" w:rsidP="00840704">
      <w:pPr>
        <w:spacing w:after="0" w:line="240" w:lineRule="auto"/>
        <w:ind w:firstLine="284"/>
        <w:jc w:val="both"/>
        <w:rPr>
          <w:rFonts w:ascii="Times New Roman" w:hAnsi="Times New Roman" w:cs="Times New Roman"/>
          <w:lang w:val="en-US"/>
        </w:rPr>
      </w:pPr>
      <w:proofErr w:type="gramStart"/>
      <w:r w:rsidRPr="00B40495">
        <w:rPr>
          <w:rFonts w:ascii="Times New Roman" w:hAnsi="Times New Roman" w:cs="Times New Roman"/>
          <w:lang w:val="en-US"/>
        </w:rPr>
        <w:t xml:space="preserve">Raynaud 1887; Paris – Mas </w:t>
      </w:r>
      <w:proofErr w:type="spellStart"/>
      <w:r w:rsidRPr="00B40495">
        <w:rPr>
          <w:rFonts w:ascii="Times New Roman" w:hAnsi="Times New Roman" w:cs="Times New Roman"/>
          <w:lang w:val="en-US"/>
        </w:rPr>
        <w:t>Latrie</w:t>
      </w:r>
      <w:proofErr w:type="spellEnd"/>
      <w:r w:rsidRPr="00B40495">
        <w:rPr>
          <w:rFonts w:ascii="Times New Roman" w:hAnsi="Times New Roman" w:cs="Times New Roman"/>
          <w:lang w:val="en-US"/>
        </w:rPr>
        <w:t xml:space="preserve"> 1906; Kohler 1913; </w:t>
      </w:r>
      <w:proofErr w:type="spellStart"/>
      <w:r w:rsidRPr="00B40495">
        <w:rPr>
          <w:rFonts w:ascii="Times New Roman" w:hAnsi="Times New Roman" w:cs="Times New Roman"/>
          <w:lang w:val="en-US"/>
        </w:rPr>
        <w:t>Melani</w:t>
      </w:r>
      <w:proofErr w:type="spellEnd"/>
      <w:r w:rsidRPr="00B40495">
        <w:rPr>
          <w:rFonts w:ascii="Times New Roman" w:hAnsi="Times New Roman" w:cs="Times New Roman"/>
          <w:lang w:val="en-US"/>
        </w:rPr>
        <w:t xml:space="preserve"> 1994, 126.</w:t>
      </w:r>
      <w:proofErr w:type="gramEnd"/>
    </w:p>
    <w:p w14:paraId="3DFE5296" w14:textId="1B27DBD8" w:rsidR="00EC5216" w:rsidRDefault="00AC105B" w:rsidP="00EC5216">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436F41E6" w14:textId="0D22291B" w:rsidR="00840704" w:rsidRDefault="004F014F" w:rsidP="00840704">
      <w:pPr>
        <w:spacing w:after="0" w:line="240" w:lineRule="auto"/>
        <w:ind w:firstLine="284"/>
        <w:jc w:val="both"/>
        <w:rPr>
          <w:rFonts w:ascii="Times New Roman" w:hAnsi="Times New Roman" w:cs="Times New Roman"/>
          <w:lang w:val="en-US"/>
        </w:rPr>
      </w:pPr>
      <w:r w:rsidRPr="00B40495">
        <w:rPr>
          <w:rFonts w:ascii="Times New Roman" w:hAnsi="Times New Roman" w:cs="Times New Roman"/>
          <w:lang w:val="en-US"/>
        </w:rPr>
        <w:t xml:space="preserve">10a’b’b’a’ccd’d’ (MW 1431,6 = Frank 577); 2 </w:t>
      </w:r>
      <w:proofErr w:type="spellStart"/>
      <w:r w:rsidRPr="00B40495">
        <w:rPr>
          <w:rFonts w:ascii="Times New Roman" w:hAnsi="Times New Roman" w:cs="Times New Roman"/>
          <w:i/>
          <w:lang w:val="en-US"/>
        </w:rPr>
        <w:t>coblas</w:t>
      </w:r>
      <w:proofErr w:type="spellEnd"/>
      <w:r w:rsidRPr="00B40495">
        <w:rPr>
          <w:rFonts w:ascii="Times New Roman" w:hAnsi="Times New Roman" w:cs="Times New Roman"/>
          <w:i/>
          <w:lang w:val="en-US"/>
        </w:rPr>
        <w:t xml:space="preserve"> </w:t>
      </w:r>
      <w:proofErr w:type="spellStart"/>
      <w:r w:rsidRPr="00B40495">
        <w:rPr>
          <w:rFonts w:ascii="Times New Roman" w:hAnsi="Times New Roman" w:cs="Times New Roman"/>
          <w:i/>
          <w:lang w:val="en-US"/>
        </w:rPr>
        <w:t>unissonans</w:t>
      </w:r>
      <w:proofErr w:type="spellEnd"/>
      <w:r w:rsidRPr="00B40495">
        <w:rPr>
          <w:rFonts w:ascii="Times New Roman" w:hAnsi="Times New Roman" w:cs="Times New Roman"/>
          <w:lang w:val="en-US"/>
        </w:rPr>
        <w:t xml:space="preserve">; rhyme a = </w:t>
      </w:r>
      <w:r w:rsidRPr="00B40495">
        <w:rPr>
          <w:rFonts w:ascii="Times New Roman" w:hAnsi="Times New Roman" w:cs="Times New Roman"/>
          <w:i/>
          <w:lang w:val="en-US"/>
        </w:rPr>
        <w:t>-</w:t>
      </w:r>
      <w:proofErr w:type="spellStart"/>
      <w:r w:rsidRPr="00B40495">
        <w:rPr>
          <w:rFonts w:ascii="Times New Roman" w:hAnsi="Times New Roman" w:cs="Times New Roman"/>
          <w:i/>
          <w:lang w:val="en-US"/>
        </w:rPr>
        <w:t>aire</w:t>
      </w:r>
      <w:proofErr w:type="spellEnd"/>
      <w:r w:rsidRPr="00B40495">
        <w:rPr>
          <w:rFonts w:ascii="Times New Roman" w:hAnsi="Times New Roman" w:cs="Times New Roman"/>
          <w:lang w:val="en-US"/>
        </w:rPr>
        <w:t xml:space="preserve">; rhyme b = </w:t>
      </w:r>
      <w:r w:rsidRPr="00B40495">
        <w:rPr>
          <w:rFonts w:ascii="Times New Roman" w:hAnsi="Times New Roman" w:cs="Times New Roman"/>
          <w:i/>
          <w:lang w:val="en-US"/>
        </w:rPr>
        <w:t>-</w:t>
      </w:r>
      <w:proofErr w:type="spellStart"/>
      <w:r w:rsidRPr="00B40495">
        <w:rPr>
          <w:rFonts w:ascii="Times New Roman" w:hAnsi="Times New Roman" w:cs="Times New Roman"/>
          <w:i/>
          <w:lang w:val="en-US"/>
        </w:rPr>
        <w:t>ie</w:t>
      </w:r>
      <w:proofErr w:type="spellEnd"/>
      <w:r w:rsidRPr="00B40495">
        <w:rPr>
          <w:rFonts w:ascii="Times New Roman" w:hAnsi="Times New Roman" w:cs="Times New Roman"/>
          <w:lang w:val="en-US"/>
        </w:rPr>
        <w:t xml:space="preserve">; rhyme c = </w:t>
      </w:r>
      <w:r w:rsidRPr="00B40495">
        <w:rPr>
          <w:rFonts w:ascii="Times New Roman" w:hAnsi="Times New Roman" w:cs="Times New Roman"/>
          <w:i/>
          <w:lang w:val="en-US"/>
        </w:rPr>
        <w:t>-</w:t>
      </w:r>
      <w:proofErr w:type="gramStart"/>
      <w:r w:rsidRPr="00B40495">
        <w:rPr>
          <w:rFonts w:ascii="Times New Roman" w:hAnsi="Times New Roman" w:cs="Times New Roman"/>
          <w:i/>
          <w:lang w:val="en-US"/>
        </w:rPr>
        <w:t>o(</w:t>
      </w:r>
      <w:proofErr w:type="gramEnd"/>
      <w:r w:rsidRPr="00B40495">
        <w:rPr>
          <w:rFonts w:ascii="Times New Roman" w:hAnsi="Times New Roman" w:cs="Times New Roman"/>
          <w:i/>
          <w:lang w:val="en-US"/>
        </w:rPr>
        <w:t>u)r</w:t>
      </w:r>
      <w:r w:rsidRPr="00B40495">
        <w:rPr>
          <w:rFonts w:ascii="Times New Roman" w:hAnsi="Times New Roman" w:cs="Times New Roman"/>
          <w:lang w:val="en-US"/>
        </w:rPr>
        <w:t xml:space="preserve">; rhyme d = </w:t>
      </w:r>
      <w:r w:rsidRPr="00B40495">
        <w:rPr>
          <w:rFonts w:ascii="Times New Roman" w:hAnsi="Times New Roman" w:cs="Times New Roman"/>
          <w:i/>
          <w:lang w:val="en-US"/>
        </w:rPr>
        <w:t>-</w:t>
      </w:r>
      <w:proofErr w:type="spellStart"/>
      <w:r w:rsidRPr="00B40495">
        <w:rPr>
          <w:rFonts w:ascii="Times New Roman" w:hAnsi="Times New Roman" w:cs="Times New Roman"/>
          <w:i/>
          <w:lang w:val="en-US"/>
        </w:rPr>
        <w:t>endre</w:t>
      </w:r>
      <w:proofErr w:type="spellEnd"/>
      <w:r w:rsidRPr="00B40495">
        <w:rPr>
          <w:rFonts w:ascii="Times New Roman" w:hAnsi="Times New Roman" w:cs="Times New Roman"/>
          <w:lang w:val="en-US"/>
        </w:rPr>
        <w:t>; identical versification and rhymes in the</w:t>
      </w:r>
      <w:r>
        <w:rPr>
          <w:rFonts w:ascii="Times New Roman" w:hAnsi="Times New Roman" w:cs="Times New Roman"/>
          <w:lang w:val="en-US"/>
        </w:rPr>
        <w:t xml:space="preserve"> “</w:t>
      </w:r>
      <w:proofErr w:type="spellStart"/>
      <w:r w:rsidRPr="00B516BA">
        <w:rPr>
          <w:rFonts w:ascii="Times New Roman" w:hAnsi="Times New Roman" w:cs="Times New Roman"/>
          <w:lang w:val="en-US"/>
        </w:rPr>
        <w:t>sirventes</w:t>
      </w:r>
      <w:proofErr w:type="spellEnd"/>
      <w:r w:rsidRPr="00B40495">
        <w:rPr>
          <w:rFonts w:ascii="Times New Roman" w:hAnsi="Times New Roman" w:cs="Times New Roman"/>
          <w:lang w:val="en-US"/>
        </w:rPr>
        <w:t xml:space="preserve">” RS 184a; one </w:t>
      </w:r>
      <w:r w:rsidRPr="00B516BA">
        <w:rPr>
          <w:rFonts w:ascii="Times New Roman" w:hAnsi="Times New Roman" w:cs="Times New Roman"/>
          <w:lang w:val="en-US"/>
        </w:rPr>
        <w:t>approximate rhyme</w:t>
      </w:r>
      <w:r w:rsidRPr="00B40495">
        <w:rPr>
          <w:rFonts w:ascii="Times New Roman" w:hAnsi="Times New Roman" w:cs="Times New Roman"/>
          <w:lang w:val="en-US"/>
        </w:rPr>
        <w:t xml:space="preserve"> in v. 12 (</w:t>
      </w:r>
      <w:proofErr w:type="spellStart"/>
      <w:r w:rsidRPr="00B40495">
        <w:rPr>
          <w:rFonts w:ascii="Times New Roman" w:hAnsi="Times New Roman" w:cs="Times New Roman"/>
          <w:i/>
          <w:lang w:val="en-US"/>
        </w:rPr>
        <w:t>terre</w:t>
      </w:r>
      <w:proofErr w:type="spellEnd"/>
      <w:r w:rsidRPr="00B40495">
        <w:rPr>
          <w:rFonts w:ascii="Times New Roman" w:hAnsi="Times New Roman" w:cs="Times New Roman"/>
          <w:lang w:val="en-US"/>
        </w:rPr>
        <w:t xml:space="preserve"> rhymes in </w:t>
      </w:r>
      <w:r w:rsidRPr="00B40495">
        <w:rPr>
          <w:rFonts w:ascii="Times New Roman" w:hAnsi="Times New Roman" w:cs="Times New Roman"/>
          <w:i/>
          <w:lang w:val="en-US"/>
        </w:rPr>
        <w:t>-</w:t>
      </w:r>
      <w:proofErr w:type="spellStart"/>
      <w:r w:rsidRPr="00B40495">
        <w:rPr>
          <w:rFonts w:ascii="Times New Roman" w:hAnsi="Times New Roman" w:cs="Times New Roman"/>
          <w:i/>
          <w:lang w:val="en-US"/>
        </w:rPr>
        <w:t>aire</w:t>
      </w:r>
      <w:proofErr w:type="spellEnd"/>
      <w:r w:rsidRPr="00B40495">
        <w:rPr>
          <w:rFonts w:ascii="Times New Roman" w:hAnsi="Times New Roman" w:cs="Times New Roman"/>
          <w:lang w:val="en-US"/>
        </w:rPr>
        <w:t>).</w:t>
      </w:r>
    </w:p>
    <w:p w14:paraId="3D77DAD7" w14:textId="502CC8C8" w:rsidR="00AC105B" w:rsidRDefault="00AC105B" w:rsidP="00AC105B">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2E5716">
        <w:rPr>
          <w:lang w:val="en-US"/>
        </w:rPr>
        <w:t>,</w:t>
      </w:r>
      <w:r w:rsidR="00D5518F">
        <w:rPr>
          <w:lang w:val="en-US"/>
        </w:rPr>
        <w:t>@xml:lang</w:t>
      </w:r>
      <w:r>
        <w:rPr>
          <w:lang w:val="en-US"/>
        </w:rPr>
        <w:t>=</w:t>
      </w:r>
      <w:r w:rsidR="008A7CF8">
        <w:rPr>
          <w:lang w:val="en-US"/>
        </w:rPr>
        <w:t>it</w:t>
      </w:r>
      <w:r>
        <w:rPr>
          <w:lang w:val="en-US"/>
        </w:rPr>
        <w:t>]</w:t>
      </w:r>
    </w:p>
    <w:p w14:paraId="2631B1CC" w14:textId="0CEDE5F0" w:rsidR="00EC5216" w:rsidRPr="00E52986" w:rsidRDefault="004F014F" w:rsidP="00840704">
      <w:pPr>
        <w:spacing w:after="0" w:line="240" w:lineRule="auto"/>
        <w:ind w:firstLine="284"/>
        <w:jc w:val="both"/>
        <w:rPr>
          <w:rFonts w:ascii="Times New Roman" w:hAnsi="Times New Roman" w:cs="Times New Roman"/>
          <w:lang w:val="en-US"/>
        </w:rPr>
      </w:pPr>
      <w:r>
        <w:rPr>
          <w:rFonts w:ascii="Times New Roman" w:hAnsi="Times New Roman" w:cs="Times New Roman"/>
        </w:rPr>
        <w:t>10a’b’b’a’ccd’d’</w:t>
      </w:r>
      <w:r w:rsidRPr="004110FE">
        <w:rPr>
          <w:rFonts w:ascii="Times New Roman" w:hAnsi="Times New Roman" w:cs="Times New Roman"/>
        </w:rPr>
        <w:t xml:space="preserve"> </w:t>
      </w:r>
      <w:r w:rsidRPr="00715F95">
        <w:rPr>
          <w:rFonts w:ascii="Times New Roman" w:hAnsi="Times New Roman" w:cs="Times New Roman"/>
        </w:rPr>
        <w:t xml:space="preserve">(MW </w:t>
      </w:r>
      <w:r>
        <w:rPr>
          <w:rFonts w:ascii="Times New Roman" w:hAnsi="Times New Roman" w:cs="Times New Roman"/>
        </w:rPr>
        <w:t>1431,6</w:t>
      </w:r>
      <w:r w:rsidRPr="00715F95">
        <w:rPr>
          <w:rFonts w:ascii="Times New Roman" w:hAnsi="Times New Roman" w:cs="Times New Roman"/>
        </w:rPr>
        <w:t xml:space="preserve"> = Frank </w:t>
      </w:r>
      <w:r>
        <w:rPr>
          <w:rFonts w:ascii="Times New Roman" w:hAnsi="Times New Roman" w:cs="Times New Roman"/>
        </w:rPr>
        <w:t>577</w:t>
      </w:r>
      <w:r w:rsidRPr="00715F95">
        <w:rPr>
          <w:rFonts w:ascii="Times New Roman" w:hAnsi="Times New Roman" w:cs="Times New Roman"/>
        </w:rPr>
        <w:t xml:space="preserve">); </w:t>
      </w:r>
      <w:r>
        <w:rPr>
          <w:rFonts w:ascii="Times New Roman" w:hAnsi="Times New Roman" w:cs="Times New Roman"/>
        </w:rPr>
        <w:t>2</w:t>
      </w:r>
      <w:r w:rsidRPr="00715F95">
        <w:rPr>
          <w:rFonts w:ascii="Times New Roman" w:hAnsi="Times New Roman" w:cs="Times New Roman"/>
        </w:rPr>
        <w:t xml:space="preserve"> </w:t>
      </w:r>
      <w:r w:rsidRPr="00715F95">
        <w:rPr>
          <w:rFonts w:ascii="Times New Roman" w:hAnsi="Times New Roman" w:cs="Times New Roman"/>
          <w:i/>
        </w:rPr>
        <w:t xml:space="preserve">coblas </w:t>
      </w:r>
      <w:r>
        <w:rPr>
          <w:rFonts w:ascii="Times New Roman" w:hAnsi="Times New Roman" w:cs="Times New Roman"/>
          <w:i/>
        </w:rPr>
        <w:t>unissonans</w:t>
      </w:r>
      <w:r w:rsidRPr="00715F95">
        <w:rPr>
          <w:rFonts w:ascii="Times New Roman" w:hAnsi="Times New Roman" w:cs="Times New Roman"/>
        </w:rPr>
        <w:t xml:space="preserve">; rima a = </w:t>
      </w:r>
      <w:r w:rsidRPr="0008364E">
        <w:rPr>
          <w:rFonts w:ascii="Times New Roman" w:hAnsi="Times New Roman" w:cs="Times New Roman"/>
          <w:i/>
        </w:rPr>
        <w:t>-</w:t>
      </w:r>
      <w:r>
        <w:rPr>
          <w:rFonts w:ascii="Times New Roman" w:hAnsi="Times New Roman" w:cs="Times New Roman"/>
          <w:i/>
        </w:rPr>
        <w:t>aire</w:t>
      </w:r>
      <w:r w:rsidRPr="00715F95">
        <w:rPr>
          <w:rFonts w:ascii="Times New Roman" w:hAnsi="Times New Roman" w:cs="Times New Roman"/>
        </w:rPr>
        <w:t xml:space="preserve">; rima b = </w:t>
      </w:r>
      <w:r w:rsidRPr="0008364E">
        <w:rPr>
          <w:rFonts w:ascii="Times New Roman" w:hAnsi="Times New Roman" w:cs="Times New Roman"/>
          <w:i/>
        </w:rPr>
        <w:t>-i</w:t>
      </w:r>
      <w:r>
        <w:rPr>
          <w:rFonts w:ascii="Times New Roman" w:hAnsi="Times New Roman" w:cs="Times New Roman"/>
          <w:i/>
        </w:rPr>
        <w:t>e</w:t>
      </w:r>
      <w:r>
        <w:rPr>
          <w:rFonts w:ascii="Times New Roman" w:hAnsi="Times New Roman" w:cs="Times New Roman"/>
        </w:rPr>
        <w:t xml:space="preserve">; rima c = </w:t>
      </w:r>
      <w:r>
        <w:rPr>
          <w:rFonts w:ascii="Times New Roman" w:hAnsi="Times New Roman" w:cs="Times New Roman"/>
          <w:i/>
        </w:rPr>
        <w:t>-o(u)r</w:t>
      </w:r>
      <w:r>
        <w:rPr>
          <w:rFonts w:ascii="Times New Roman" w:hAnsi="Times New Roman" w:cs="Times New Roman"/>
        </w:rPr>
        <w:t xml:space="preserve">; rima d = </w:t>
      </w:r>
      <w:r>
        <w:rPr>
          <w:rFonts w:ascii="Times New Roman" w:hAnsi="Times New Roman" w:cs="Times New Roman"/>
          <w:i/>
        </w:rPr>
        <w:t>-endre</w:t>
      </w:r>
      <w:r>
        <w:rPr>
          <w:rFonts w:ascii="Times New Roman" w:hAnsi="Times New Roman" w:cs="Times New Roman"/>
        </w:rPr>
        <w:t>; stesso schema e rime del “sirventese” RS 184a; una rima imperfetta per l’orecchio al v. 12 (</w:t>
      </w:r>
      <w:r>
        <w:rPr>
          <w:rFonts w:ascii="Times New Roman" w:hAnsi="Times New Roman" w:cs="Times New Roman"/>
          <w:i/>
        </w:rPr>
        <w:t>terre</w:t>
      </w:r>
      <w:r>
        <w:rPr>
          <w:rFonts w:ascii="Times New Roman" w:hAnsi="Times New Roman" w:cs="Times New Roman"/>
        </w:rPr>
        <w:t xml:space="preserve"> in rima con </w:t>
      </w:r>
      <w:r>
        <w:rPr>
          <w:rFonts w:ascii="Times New Roman" w:hAnsi="Times New Roman" w:cs="Times New Roman"/>
          <w:i/>
        </w:rPr>
        <w:t>-aire</w:t>
      </w:r>
      <w:r>
        <w:rPr>
          <w:rFonts w:ascii="Times New Roman" w:hAnsi="Times New Roman" w:cs="Times New Roman"/>
        </w:rPr>
        <w:t>).</w:t>
      </w:r>
    </w:p>
    <w:p w14:paraId="7E8A3962" w14:textId="3863A000" w:rsidR="00BD6EC8" w:rsidRDefault="00AC105B" w:rsidP="00EC5216">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=en]</w:t>
      </w:r>
    </w:p>
    <w:p w14:paraId="15F14722" w14:textId="418D93FD" w:rsidR="00840704" w:rsidRDefault="00DD650D" w:rsidP="00840704">
      <w:pPr>
        <w:spacing w:after="0" w:line="240" w:lineRule="auto"/>
        <w:ind w:firstLine="284"/>
        <w:jc w:val="both"/>
        <w:rPr>
          <w:rFonts w:ascii="Times New Roman" w:hAnsi="Times New Roman" w:cs="Times New Roman"/>
          <w:lang w:val="en-US"/>
        </w:rPr>
      </w:pPr>
      <w:r w:rsidRPr="00B40495">
        <w:rPr>
          <w:rFonts w:ascii="Times New Roman" w:hAnsi="Times New Roman" w:cs="Times New Roman"/>
          <w:lang w:val="en-US"/>
        </w:rPr>
        <w:t xml:space="preserve">After the battle of Nicosia </w:t>
      </w:r>
      <w:r w:rsidRPr="0013015C">
        <w:rPr>
          <w:rFonts w:ascii="Times New Roman" w:hAnsi="Times New Roman" w:cs="Times New Roman"/>
          <w:lang w:val="en-US"/>
        </w:rPr>
        <w:t xml:space="preserve">during the war for the control of Cyprus (14 July 1229; see the historical introductions to the Verse Letter and the song RS 184a), </w:t>
      </w:r>
      <w:r w:rsidRPr="00B40495">
        <w:rPr>
          <w:rFonts w:ascii="Times New Roman" w:hAnsi="Times New Roman" w:cs="Times New Roman"/>
          <w:lang w:val="en-US"/>
        </w:rPr>
        <w:t xml:space="preserve">the five bailiffs fled with their men to castles in the uplands facing the northern coast: </w:t>
      </w:r>
      <w:proofErr w:type="spellStart"/>
      <w:r w:rsidRPr="00B40495">
        <w:rPr>
          <w:rFonts w:ascii="Times New Roman" w:hAnsi="Times New Roman" w:cs="Times New Roman"/>
          <w:lang w:val="en-US"/>
        </w:rPr>
        <w:t>A</w:t>
      </w:r>
      <w:r>
        <w:rPr>
          <w:rFonts w:ascii="Times New Roman" w:hAnsi="Times New Roman" w:cs="Times New Roman"/>
          <w:lang w:val="en-US"/>
        </w:rPr>
        <w:t>i</w:t>
      </w:r>
      <w:r w:rsidRPr="00B40495">
        <w:rPr>
          <w:rFonts w:ascii="Times New Roman" w:hAnsi="Times New Roman" w:cs="Times New Roman"/>
          <w:lang w:val="en-US"/>
        </w:rPr>
        <w:t>mer</w:t>
      </w:r>
      <w:r>
        <w:rPr>
          <w:rFonts w:ascii="Times New Roman" w:hAnsi="Times New Roman" w:cs="Times New Roman"/>
          <w:lang w:val="en-US"/>
        </w:rPr>
        <w:t>y</w:t>
      </w:r>
      <w:proofErr w:type="spellEnd"/>
      <w:r w:rsidRPr="00B40495">
        <w:rPr>
          <w:rFonts w:ascii="Times New Roman" w:hAnsi="Times New Roman" w:cs="Times New Roman"/>
          <w:lang w:val="en-US"/>
        </w:rPr>
        <w:t xml:space="preserve"> </w:t>
      </w:r>
      <w:proofErr w:type="spellStart"/>
      <w:r w:rsidRPr="00B40495">
        <w:rPr>
          <w:rFonts w:ascii="Times New Roman" w:hAnsi="Times New Roman" w:cs="Times New Roman"/>
          <w:lang w:val="en-US"/>
        </w:rPr>
        <w:t>Barlais</w:t>
      </w:r>
      <w:proofErr w:type="spellEnd"/>
      <w:r w:rsidRPr="00B40495">
        <w:rPr>
          <w:rFonts w:ascii="Times New Roman" w:hAnsi="Times New Roman" w:cs="Times New Roman"/>
          <w:lang w:val="en-US"/>
        </w:rPr>
        <w:t xml:space="preserve">, </w:t>
      </w:r>
      <w:proofErr w:type="spellStart"/>
      <w:r w:rsidRPr="00B40495">
        <w:rPr>
          <w:rFonts w:ascii="Times New Roman" w:hAnsi="Times New Roman" w:cs="Times New Roman"/>
          <w:lang w:val="en-US"/>
        </w:rPr>
        <w:t>Ama</w:t>
      </w:r>
      <w:r>
        <w:rPr>
          <w:rFonts w:ascii="Times New Roman" w:hAnsi="Times New Roman" w:cs="Times New Roman"/>
          <w:lang w:val="en-US"/>
        </w:rPr>
        <w:t>ury</w:t>
      </w:r>
      <w:proofErr w:type="spellEnd"/>
      <w:r w:rsidRPr="00B40495">
        <w:rPr>
          <w:rFonts w:ascii="Times New Roman" w:hAnsi="Times New Roman" w:cs="Times New Roman"/>
          <w:lang w:val="en-US"/>
        </w:rPr>
        <w:t xml:space="preserve"> of </w:t>
      </w:r>
      <w:proofErr w:type="spellStart"/>
      <w:r w:rsidRPr="00B40495">
        <w:rPr>
          <w:rFonts w:ascii="Times New Roman" w:hAnsi="Times New Roman" w:cs="Times New Roman"/>
          <w:lang w:val="en-US"/>
        </w:rPr>
        <w:t>Bet</w:t>
      </w:r>
      <w:r>
        <w:rPr>
          <w:rFonts w:ascii="Times New Roman" w:hAnsi="Times New Roman" w:cs="Times New Roman"/>
          <w:lang w:val="en-US"/>
        </w:rPr>
        <w:t>h</w:t>
      </w:r>
      <w:r w:rsidRPr="00B40495">
        <w:rPr>
          <w:rFonts w:ascii="Times New Roman" w:hAnsi="Times New Roman" w:cs="Times New Roman"/>
          <w:lang w:val="en-US"/>
        </w:rPr>
        <w:t>san</w:t>
      </w:r>
      <w:proofErr w:type="spellEnd"/>
      <w:r w:rsidRPr="00B40495">
        <w:rPr>
          <w:rFonts w:ascii="Times New Roman" w:hAnsi="Times New Roman" w:cs="Times New Roman"/>
          <w:lang w:val="en-US"/>
        </w:rPr>
        <w:t xml:space="preserve"> and Hugh of </w:t>
      </w:r>
      <w:proofErr w:type="spellStart"/>
      <w:r w:rsidRPr="00B40495">
        <w:rPr>
          <w:rFonts w:ascii="Times New Roman" w:hAnsi="Times New Roman" w:cs="Times New Roman"/>
          <w:lang w:val="en-US"/>
        </w:rPr>
        <w:t>Gibelet</w:t>
      </w:r>
      <w:proofErr w:type="spellEnd"/>
      <w:r w:rsidRPr="00B40495">
        <w:rPr>
          <w:rFonts w:ascii="Times New Roman" w:hAnsi="Times New Roman" w:cs="Times New Roman"/>
          <w:lang w:val="en-US"/>
        </w:rPr>
        <w:t xml:space="preserve"> withdrew to </w:t>
      </w:r>
      <w:proofErr w:type="spellStart"/>
      <w:r w:rsidRPr="00B40495">
        <w:rPr>
          <w:rFonts w:ascii="Times New Roman" w:hAnsi="Times New Roman" w:cs="Times New Roman"/>
          <w:lang w:val="en-US"/>
        </w:rPr>
        <w:t>Dieu</w:t>
      </w:r>
      <w:r>
        <w:rPr>
          <w:rFonts w:ascii="Times New Roman" w:hAnsi="Times New Roman" w:cs="Times New Roman"/>
          <w:lang w:val="en-US"/>
        </w:rPr>
        <w:t>damour</w:t>
      </w:r>
      <w:proofErr w:type="spellEnd"/>
      <w:r>
        <w:rPr>
          <w:rFonts w:ascii="Times New Roman" w:hAnsi="Times New Roman" w:cs="Times New Roman"/>
          <w:lang w:val="en-US"/>
        </w:rPr>
        <w:t xml:space="preserve"> (St. </w:t>
      </w:r>
      <w:proofErr w:type="spellStart"/>
      <w:r>
        <w:rPr>
          <w:rFonts w:ascii="Times New Roman" w:hAnsi="Times New Roman" w:cs="Times New Roman"/>
          <w:lang w:val="en-US"/>
        </w:rPr>
        <w:t>Hilarion</w:t>
      </w:r>
      <w:proofErr w:type="spellEnd"/>
      <w:r>
        <w:rPr>
          <w:rFonts w:ascii="Times New Roman" w:hAnsi="Times New Roman" w:cs="Times New Roman"/>
          <w:lang w:val="en-US"/>
        </w:rPr>
        <w:t>)</w:t>
      </w:r>
      <w:r w:rsidRPr="00B40495">
        <w:rPr>
          <w:rFonts w:ascii="Times New Roman" w:hAnsi="Times New Roman" w:cs="Times New Roman"/>
          <w:lang w:val="en-US"/>
        </w:rPr>
        <w:t xml:space="preserve">, while </w:t>
      </w:r>
      <w:proofErr w:type="spellStart"/>
      <w:r w:rsidRPr="00B40495">
        <w:rPr>
          <w:rFonts w:ascii="Times New Roman" w:hAnsi="Times New Roman" w:cs="Times New Roman"/>
          <w:lang w:val="en-US"/>
        </w:rPr>
        <w:t>Ga</w:t>
      </w:r>
      <w:r>
        <w:rPr>
          <w:rFonts w:ascii="Times New Roman" w:hAnsi="Times New Roman" w:cs="Times New Roman"/>
          <w:lang w:val="en-US"/>
        </w:rPr>
        <w:t>uv</w:t>
      </w:r>
      <w:r w:rsidRPr="00B40495">
        <w:rPr>
          <w:rFonts w:ascii="Times New Roman" w:hAnsi="Times New Roman" w:cs="Times New Roman"/>
          <w:lang w:val="en-US"/>
        </w:rPr>
        <w:t>ain</w:t>
      </w:r>
      <w:proofErr w:type="spellEnd"/>
      <w:r w:rsidRPr="00B40495">
        <w:rPr>
          <w:rFonts w:ascii="Times New Roman" w:hAnsi="Times New Roman" w:cs="Times New Roman"/>
          <w:lang w:val="en-US"/>
        </w:rPr>
        <w:t xml:space="preserve"> of</w:t>
      </w:r>
      <w:r>
        <w:rPr>
          <w:rFonts w:ascii="Times New Roman" w:hAnsi="Times New Roman" w:cs="Times New Roman"/>
          <w:lang w:val="en-US"/>
        </w:rPr>
        <w:t xml:space="preserve"> </w:t>
      </w:r>
      <w:proofErr w:type="spellStart"/>
      <w:r>
        <w:rPr>
          <w:rFonts w:ascii="Times New Roman" w:hAnsi="Times New Roman" w:cs="Times New Roman"/>
          <w:lang w:val="en-US"/>
        </w:rPr>
        <w:t>Chenichy</w:t>
      </w:r>
      <w:proofErr w:type="spellEnd"/>
      <w:r w:rsidRPr="00B40495">
        <w:rPr>
          <w:rFonts w:ascii="Times New Roman" w:hAnsi="Times New Roman" w:cs="Times New Roman"/>
          <w:lang w:val="en-US"/>
        </w:rPr>
        <w:t xml:space="preserve"> and his men went to </w:t>
      </w:r>
      <w:proofErr w:type="spellStart"/>
      <w:r>
        <w:rPr>
          <w:rFonts w:ascii="Times New Roman" w:hAnsi="Times New Roman" w:cs="Times New Roman"/>
          <w:lang w:val="en-US"/>
        </w:rPr>
        <w:t>Kantara</w:t>
      </w:r>
      <w:proofErr w:type="spellEnd"/>
      <w:r w:rsidRPr="00B40495">
        <w:rPr>
          <w:rFonts w:ascii="Times New Roman" w:hAnsi="Times New Roman" w:cs="Times New Roman"/>
          <w:lang w:val="en-US"/>
        </w:rPr>
        <w:t xml:space="preserve">. The author does not mention William of Rivet, who according to </w:t>
      </w:r>
      <w:proofErr w:type="spellStart"/>
      <w:r w:rsidRPr="00B40495">
        <w:rPr>
          <w:rFonts w:ascii="Times New Roman" w:hAnsi="Times New Roman" w:cs="Times New Roman"/>
          <w:lang w:val="en-US"/>
        </w:rPr>
        <w:t>Bustrone</w:t>
      </w:r>
      <w:proofErr w:type="spellEnd"/>
      <w:r w:rsidRPr="00B40495">
        <w:rPr>
          <w:rFonts w:ascii="Times New Roman" w:hAnsi="Times New Roman" w:cs="Times New Roman"/>
          <w:lang w:val="en-US"/>
        </w:rPr>
        <w:t xml:space="preserve"> withdrew to </w:t>
      </w:r>
      <w:proofErr w:type="spellStart"/>
      <w:r w:rsidRPr="00B40495">
        <w:rPr>
          <w:rFonts w:ascii="Times New Roman" w:hAnsi="Times New Roman" w:cs="Times New Roman"/>
          <w:lang w:val="en-US"/>
        </w:rPr>
        <w:t>Buffavento</w:t>
      </w:r>
      <w:proofErr w:type="spellEnd"/>
      <w:r w:rsidRPr="00B40495">
        <w:rPr>
          <w:rFonts w:ascii="Times New Roman" w:hAnsi="Times New Roman" w:cs="Times New Roman"/>
          <w:lang w:val="en-US"/>
        </w:rPr>
        <w:t xml:space="preserve"> (</w:t>
      </w:r>
      <w:r w:rsidRPr="0013015C">
        <w:rPr>
          <w:rFonts w:ascii="Times New Roman" w:hAnsi="Times New Roman" w:cs="Times New Roman"/>
          <w:lang w:val="en-US"/>
        </w:rPr>
        <w:t xml:space="preserve">Mas </w:t>
      </w:r>
      <w:proofErr w:type="spellStart"/>
      <w:r w:rsidRPr="0013015C">
        <w:rPr>
          <w:rFonts w:ascii="Times New Roman" w:hAnsi="Times New Roman" w:cs="Times New Roman"/>
          <w:lang w:val="en-US"/>
        </w:rPr>
        <w:t>Latrie</w:t>
      </w:r>
      <w:proofErr w:type="spellEnd"/>
      <w:r w:rsidRPr="0013015C">
        <w:rPr>
          <w:rFonts w:ascii="Times New Roman" w:hAnsi="Times New Roman" w:cs="Times New Roman"/>
          <w:lang w:val="en-US"/>
        </w:rPr>
        <w:t xml:space="preserve"> 1884</w:t>
      </w:r>
      <w:r w:rsidRPr="00B40495">
        <w:rPr>
          <w:rFonts w:ascii="Times New Roman" w:hAnsi="Times New Roman" w:cs="Times New Roman"/>
          <w:lang w:val="en-US"/>
        </w:rPr>
        <w:t xml:space="preserve">, p. 78). After the peace of </w:t>
      </w:r>
      <w:proofErr w:type="spellStart"/>
      <w:r w:rsidRPr="00B40495">
        <w:rPr>
          <w:rFonts w:ascii="Times New Roman" w:hAnsi="Times New Roman" w:cs="Times New Roman"/>
          <w:lang w:val="en-US"/>
        </w:rPr>
        <w:t>Kyrenia</w:t>
      </w:r>
      <w:proofErr w:type="spellEnd"/>
      <w:r w:rsidRPr="00B40495">
        <w:rPr>
          <w:rFonts w:ascii="Times New Roman" w:hAnsi="Times New Roman" w:cs="Times New Roman"/>
          <w:lang w:val="en-US"/>
        </w:rPr>
        <w:t xml:space="preserve">, Philippe de </w:t>
      </w:r>
      <w:proofErr w:type="spellStart"/>
      <w:r w:rsidRPr="00B40495">
        <w:rPr>
          <w:rFonts w:ascii="Times New Roman" w:hAnsi="Times New Roman" w:cs="Times New Roman"/>
          <w:lang w:val="en-US"/>
        </w:rPr>
        <w:t>Novare</w:t>
      </w:r>
      <w:proofErr w:type="spellEnd"/>
      <w:r w:rsidRPr="00B40495">
        <w:rPr>
          <w:rFonts w:ascii="Times New Roman" w:hAnsi="Times New Roman" w:cs="Times New Roman"/>
          <w:lang w:val="en-US"/>
        </w:rPr>
        <w:t xml:space="preserve"> followed John of </w:t>
      </w:r>
      <w:proofErr w:type="spellStart"/>
      <w:r w:rsidRPr="00B40495">
        <w:rPr>
          <w:rFonts w:ascii="Times New Roman" w:hAnsi="Times New Roman" w:cs="Times New Roman"/>
          <w:lang w:val="en-US"/>
        </w:rPr>
        <w:t>Ibelin</w:t>
      </w:r>
      <w:proofErr w:type="spellEnd"/>
      <w:r w:rsidRPr="00B40495">
        <w:rPr>
          <w:rFonts w:ascii="Times New Roman" w:hAnsi="Times New Roman" w:cs="Times New Roman"/>
          <w:lang w:val="en-US"/>
        </w:rPr>
        <w:t xml:space="preserve"> and took part in the siege of the castle of </w:t>
      </w:r>
      <w:proofErr w:type="spellStart"/>
      <w:r w:rsidRPr="00B40495">
        <w:rPr>
          <w:rFonts w:ascii="Times New Roman" w:hAnsi="Times New Roman" w:cs="Times New Roman"/>
          <w:lang w:val="en-US"/>
        </w:rPr>
        <w:t>Dieu</w:t>
      </w:r>
      <w:r>
        <w:rPr>
          <w:rFonts w:ascii="Times New Roman" w:hAnsi="Times New Roman" w:cs="Times New Roman"/>
          <w:lang w:val="en-US"/>
        </w:rPr>
        <w:t>damour</w:t>
      </w:r>
      <w:proofErr w:type="spellEnd"/>
      <w:r w:rsidRPr="00B40495">
        <w:rPr>
          <w:rFonts w:ascii="Times New Roman" w:hAnsi="Times New Roman" w:cs="Times New Roman"/>
          <w:lang w:val="en-US"/>
        </w:rPr>
        <w:t>, which he himself claims to have lasted about a year (</w:t>
      </w:r>
      <w:r w:rsidRPr="0013015C">
        <w:rPr>
          <w:rFonts w:ascii="Times New Roman" w:hAnsi="Times New Roman" w:cs="Times New Roman"/>
          <w:lang w:val="en-US"/>
        </w:rPr>
        <w:t xml:space="preserve">see </w:t>
      </w:r>
      <w:r w:rsidRPr="00B40495">
        <w:rPr>
          <w:rFonts w:ascii="Times New Roman" w:hAnsi="Times New Roman" w:cs="Times New Roman"/>
          <w:lang w:val="en-US"/>
        </w:rPr>
        <w:t>§ 53, 9</w:t>
      </w:r>
      <w:r>
        <w:rPr>
          <w:rFonts w:ascii="Times New Roman" w:hAnsi="Times New Roman" w:cs="Times New Roman"/>
          <w:lang w:val="en-US"/>
        </w:rPr>
        <w:t xml:space="preserve"> of the chronicle</w:t>
      </w:r>
      <w:r w:rsidRPr="00B40495">
        <w:rPr>
          <w:rFonts w:ascii="Times New Roman" w:hAnsi="Times New Roman" w:cs="Times New Roman"/>
          <w:lang w:val="en-US"/>
        </w:rPr>
        <w:t xml:space="preserve">), and on that occasion he was wounded in the arm (§ 53, 10-12); the </w:t>
      </w:r>
      <w:proofErr w:type="spellStart"/>
      <w:r w:rsidRPr="00B40495">
        <w:rPr>
          <w:rFonts w:ascii="Times New Roman" w:hAnsi="Times New Roman" w:cs="Times New Roman"/>
          <w:i/>
          <w:lang w:val="en-US"/>
        </w:rPr>
        <w:t>Estoire</w:t>
      </w:r>
      <w:proofErr w:type="spellEnd"/>
      <w:r w:rsidRPr="00B40495">
        <w:rPr>
          <w:rFonts w:ascii="Times New Roman" w:hAnsi="Times New Roman" w:cs="Times New Roman"/>
          <w:i/>
          <w:lang w:val="en-US"/>
        </w:rPr>
        <w:t xml:space="preserve"> de </w:t>
      </w:r>
      <w:proofErr w:type="spellStart"/>
      <w:r w:rsidRPr="00B40495">
        <w:rPr>
          <w:rFonts w:ascii="Times New Roman" w:hAnsi="Times New Roman" w:cs="Times New Roman"/>
          <w:i/>
          <w:lang w:val="en-US"/>
        </w:rPr>
        <w:t>Eracles</w:t>
      </w:r>
      <w:proofErr w:type="spellEnd"/>
      <w:r w:rsidRPr="00B40495">
        <w:rPr>
          <w:rFonts w:ascii="Times New Roman" w:hAnsi="Times New Roman" w:cs="Times New Roman"/>
          <w:lang w:val="en-US"/>
        </w:rPr>
        <w:t xml:space="preserve"> states more precisely that the siege lasted ten months (</w:t>
      </w:r>
      <w:proofErr w:type="spellStart"/>
      <w:r w:rsidRPr="00B40495">
        <w:rPr>
          <w:rFonts w:ascii="Times New Roman" w:hAnsi="Times New Roman" w:cs="Times New Roman"/>
          <w:i/>
          <w:lang w:val="en-US"/>
        </w:rPr>
        <w:t>Eracles</w:t>
      </w:r>
      <w:proofErr w:type="spellEnd"/>
      <w:r w:rsidRPr="00B40495">
        <w:rPr>
          <w:rFonts w:ascii="Times New Roman" w:hAnsi="Times New Roman" w:cs="Times New Roman"/>
          <w:lang w:val="en-US"/>
        </w:rPr>
        <w:t xml:space="preserve"> XXXIII, 11, p. 377). The song, written immediately after Philippe was wounded, is therefore likely to have been composed between the second half of July 1239 and the end of the siege in May-June 1230.</w:t>
      </w:r>
    </w:p>
    <w:p w14:paraId="1E8B2258" w14:textId="77777777" w:rsidR="007230C8" w:rsidRDefault="007230C8" w:rsidP="00840704">
      <w:pPr>
        <w:spacing w:after="0" w:line="240" w:lineRule="auto"/>
        <w:ind w:firstLine="284"/>
        <w:jc w:val="both"/>
        <w:rPr>
          <w:rFonts w:ascii="Times New Roman" w:hAnsi="Times New Roman" w:cs="Times New Roman"/>
          <w:lang w:val="en-US"/>
        </w:rPr>
      </w:pPr>
    </w:p>
    <w:p w14:paraId="76C33FA2" w14:textId="073063C5" w:rsidR="00AC105B" w:rsidRDefault="00AC105B" w:rsidP="00AC105B">
      <w:pPr>
        <w:pStyle w:val="Heading2"/>
        <w:rPr>
          <w:lang w:val="en-US"/>
        </w:rPr>
      </w:pPr>
      <w:r>
        <w:rPr>
          <w:lang w:val="en-US"/>
        </w:rPr>
        <w:lastRenderedPageBreak/>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26FBE37E" w14:textId="3D607676" w:rsidR="00EC5216" w:rsidRPr="00E52986" w:rsidRDefault="007230C8" w:rsidP="00840704">
      <w:pPr>
        <w:spacing w:after="0" w:line="240" w:lineRule="auto"/>
        <w:ind w:firstLine="284"/>
        <w:jc w:val="both"/>
        <w:rPr>
          <w:rFonts w:ascii="Times New Roman" w:hAnsi="Times New Roman" w:cs="Times New Roman"/>
          <w:lang w:val="en-US"/>
        </w:rPr>
      </w:pPr>
      <w:r w:rsidRPr="007230C8">
        <w:rPr>
          <w:rFonts w:ascii="Times New Roman" w:hAnsi="Times New Roman" w:cs="Times New Roman"/>
        </w:rPr>
        <w:t>Dopo la battaglia di Nicosia durante la guerra per il controllo dell’isola di Cipro (14 luglio 1229; si vedano le introduzioni storiche alla Lettera in versi e alla canzone RS 184a), i cinque balivi si rifugiarono con i loro uomini nei castelli posti sulle alture che si affacciano sulla costa settentrionale di Cipro: Amerigo Barlais, Amalrico di Betsan e Ugo di Gibelet si ritirarono a Diodamore (Sant’Ilario), mentre Galvano di Chenichy e i suoi uomini andarono a La Candare (Kantara); l’autore non parla di Guglielmo di Rivet, che secondo Bustrone si ritirò a Buffavento (p. 78). Trattata la pace di Kyrenia, Filippo di Novara seguì Giovanni d’Ibelin e partecipò all’assedio del castello di Diodamore, che egli stesso sostiene essere durato quasi un anno (par. 53, 9 della cronaca), e in quell’occasione fu ferito a un braccio (par. 53, 10-12); l’Estoire de Eracles precisa che l’assedio durò dieci mesi (Eracles XXXIII, 11, p. 377); la canzone, scritta subito dopo la ferita ricevuta, sarebbe quindi stata composta tra la seconda metà di luglio del 1239 e la fine dell’assedio a maggio-giugno del 1230.</w:t>
      </w:r>
    </w:p>
    <w:p w14:paraId="3B6D111A" w14:textId="77467ACE"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=en]</w:t>
      </w:r>
    </w:p>
    <w:p w14:paraId="594E7BAC" w14:textId="5414C15E" w:rsidR="007230C8" w:rsidRPr="00B40495" w:rsidRDefault="007230C8" w:rsidP="007230C8">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w:t>
      </w:r>
      <w:r w:rsidRPr="00B40495">
        <w:rPr>
          <w:rFonts w:ascii="Times New Roman" w:hAnsi="Times New Roman" w:cs="Times New Roman"/>
          <w:lang w:val="en-US"/>
        </w:rPr>
        <w:t xml:space="preserve">Paris – </w:t>
      </w:r>
      <w:proofErr w:type="gramStart"/>
      <w:r w:rsidRPr="00B40495">
        <w:rPr>
          <w:rFonts w:ascii="Times New Roman" w:hAnsi="Times New Roman" w:cs="Times New Roman"/>
          <w:lang w:val="en-US"/>
        </w:rPr>
        <w:t xml:space="preserve">Mas </w:t>
      </w:r>
      <w:proofErr w:type="spellStart"/>
      <w:r w:rsidRPr="00B40495">
        <w:rPr>
          <w:rFonts w:ascii="Times New Roman" w:hAnsi="Times New Roman" w:cs="Times New Roman"/>
          <w:lang w:val="en-US"/>
        </w:rPr>
        <w:t>Latrie’s</w:t>
      </w:r>
      <w:proofErr w:type="spellEnd"/>
      <w:r w:rsidRPr="00B40495">
        <w:rPr>
          <w:rFonts w:ascii="Times New Roman" w:hAnsi="Times New Roman" w:cs="Times New Roman"/>
          <w:lang w:val="en-US"/>
        </w:rPr>
        <w:t xml:space="preserve"> </w:t>
      </w:r>
      <w:proofErr w:type="spellStart"/>
      <w:r w:rsidRPr="00B40495">
        <w:rPr>
          <w:rFonts w:ascii="Times New Roman" w:hAnsi="Times New Roman" w:cs="Times New Roman"/>
          <w:lang w:val="en-US"/>
        </w:rPr>
        <w:t>suppletion</w:t>
      </w:r>
      <w:proofErr w:type="spellEnd"/>
      <w:r w:rsidRPr="00B40495">
        <w:rPr>
          <w:rFonts w:ascii="Times New Roman" w:hAnsi="Times New Roman" w:cs="Times New Roman"/>
          <w:lang w:val="en-US"/>
        </w:rPr>
        <w:t xml:space="preserve"> has been accepted by Kohler and </w:t>
      </w:r>
      <w:proofErr w:type="spellStart"/>
      <w:r w:rsidRPr="00B40495">
        <w:rPr>
          <w:rFonts w:ascii="Times New Roman" w:hAnsi="Times New Roman" w:cs="Times New Roman"/>
          <w:lang w:val="en-US"/>
        </w:rPr>
        <w:t>Melani</w:t>
      </w:r>
      <w:proofErr w:type="spellEnd"/>
      <w:proofErr w:type="gramEnd"/>
      <w:r w:rsidRPr="00B40495">
        <w:rPr>
          <w:rFonts w:ascii="Times New Roman" w:hAnsi="Times New Roman" w:cs="Times New Roman"/>
          <w:lang w:val="en-US"/>
        </w:rPr>
        <w:t>.</w:t>
      </w:r>
    </w:p>
    <w:p w14:paraId="32EB491B" w14:textId="7EE1C843" w:rsidR="007230C8" w:rsidRPr="00B40495" w:rsidRDefault="007230C8" w:rsidP="007230C8">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=2]</w:t>
      </w:r>
      <w:r w:rsidRPr="00B40495">
        <w:rPr>
          <w:rFonts w:ascii="Times New Roman" w:hAnsi="Times New Roman" w:cs="Times New Roman"/>
          <w:lang w:val="en-US"/>
        </w:rPr>
        <w:t xml:space="preserve">The author continues to identify the bailiff </w:t>
      </w:r>
      <w:proofErr w:type="spellStart"/>
      <w:r w:rsidRPr="00B40495">
        <w:rPr>
          <w:rFonts w:ascii="Times New Roman" w:hAnsi="Times New Roman" w:cs="Times New Roman"/>
          <w:lang w:val="en-US"/>
        </w:rPr>
        <w:t>A</w:t>
      </w:r>
      <w:r>
        <w:rPr>
          <w:rFonts w:ascii="Times New Roman" w:hAnsi="Times New Roman" w:cs="Times New Roman"/>
          <w:lang w:val="en-US"/>
        </w:rPr>
        <w:t>i</w:t>
      </w:r>
      <w:r w:rsidRPr="00B40495">
        <w:rPr>
          <w:rFonts w:ascii="Times New Roman" w:hAnsi="Times New Roman" w:cs="Times New Roman"/>
          <w:lang w:val="en-US"/>
        </w:rPr>
        <w:t>mer</w:t>
      </w:r>
      <w:r>
        <w:rPr>
          <w:rFonts w:ascii="Times New Roman" w:hAnsi="Times New Roman" w:cs="Times New Roman"/>
          <w:lang w:val="en-US"/>
        </w:rPr>
        <w:t>y</w:t>
      </w:r>
      <w:proofErr w:type="spellEnd"/>
      <w:r w:rsidRPr="00B40495">
        <w:rPr>
          <w:rFonts w:ascii="Times New Roman" w:hAnsi="Times New Roman" w:cs="Times New Roman"/>
          <w:lang w:val="en-US"/>
        </w:rPr>
        <w:t xml:space="preserve"> </w:t>
      </w:r>
      <w:proofErr w:type="spellStart"/>
      <w:r w:rsidRPr="00B40495">
        <w:rPr>
          <w:rFonts w:ascii="Times New Roman" w:hAnsi="Times New Roman" w:cs="Times New Roman"/>
          <w:lang w:val="en-US"/>
        </w:rPr>
        <w:t>Barlais</w:t>
      </w:r>
      <w:proofErr w:type="spellEnd"/>
      <w:r w:rsidRPr="00B40495">
        <w:rPr>
          <w:rFonts w:ascii="Times New Roman" w:hAnsi="Times New Roman" w:cs="Times New Roman"/>
          <w:lang w:val="en-US"/>
        </w:rPr>
        <w:t xml:space="preserve"> with the fox of the </w:t>
      </w:r>
      <w:r w:rsidRPr="00B40495">
        <w:rPr>
          <w:rFonts w:ascii="Times New Roman" w:hAnsi="Times New Roman" w:cs="Times New Roman"/>
          <w:i/>
          <w:lang w:val="en-US"/>
        </w:rPr>
        <w:t xml:space="preserve">Roman de </w:t>
      </w:r>
      <w:proofErr w:type="spellStart"/>
      <w:r w:rsidRPr="00B40495">
        <w:rPr>
          <w:rFonts w:ascii="Times New Roman" w:hAnsi="Times New Roman" w:cs="Times New Roman"/>
          <w:i/>
          <w:lang w:val="en-US"/>
        </w:rPr>
        <w:t>Renart</w:t>
      </w:r>
      <w:proofErr w:type="spellEnd"/>
      <w:r w:rsidRPr="00B40495">
        <w:rPr>
          <w:rFonts w:ascii="Times New Roman" w:hAnsi="Times New Roman" w:cs="Times New Roman"/>
          <w:lang w:val="en-US"/>
        </w:rPr>
        <w:t>.</w:t>
      </w:r>
    </w:p>
    <w:p w14:paraId="07605F90" w14:textId="65C2120D" w:rsidR="007230C8" w:rsidRPr="00B40495" w:rsidRDefault="007230C8" w:rsidP="007230C8">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=4]</w:t>
      </w:r>
      <w:proofErr w:type="spellStart"/>
      <w:r w:rsidRPr="00B40495">
        <w:rPr>
          <w:rFonts w:ascii="Times New Roman" w:hAnsi="Times New Roman" w:cs="Times New Roman"/>
          <w:i/>
          <w:lang w:val="en-US"/>
        </w:rPr>
        <w:t>Maucreus</w:t>
      </w:r>
      <w:proofErr w:type="spellEnd"/>
      <w:r w:rsidRPr="00B40495">
        <w:rPr>
          <w:rFonts w:ascii="Times New Roman" w:hAnsi="Times New Roman" w:cs="Times New Roman"/>
          <w:lang w:val="en-US"/>
        </w:rPr>
        <w:t xml:space="preserve"> (or </w:t>
      </w:r>
      <w:proofErr w:type="spellStart"/>
      <w:r w:rsidRPr="00B40495">
        <w:rPr>
          <w:rFonts w:ascii="Times New Roman" w:hAnsi="Times New Roman" w:cs="Times New Roman"/>
          <w:i/>
          <w:lang w:val="en-US"/>
        </w:rPr>
        <w:t>Maupertuis</w:t>
      </w:r>
      <w:proofErr w:type="spellEnd"/>
      <w:r w:rsidRPr="00B40495">
        <w:rPr>
          <w:rFonts w:ascii="Times New Roman" w:hAnsi="Times New Roman" w:cs="Times New Roman"/>
          <w:lang w:val="en-US"/>
        </w:rPr>
        <w:t xml:space="preserve">) is the fox’s refuge in the </w:t>
      </w:r>
      <w:r w:rsidRPr="00B40495">
        <w:rPr>
          <w:rFonts w:ascii="Times New Roman" w:hAnsi="Times New Roman" w:cs="Times New Roman"/>
          <w:i/>
          <w:lang w:val="en-US"/>
        </w:rPr>
        <w:t xml:space="preserve">Roman de </w:t>
      </w:r>
      <w:proofErr w:type="spellStart"/>
      <w:r w:rsidRPr="00B40495">
        <w:rPr>
          <w:rFonts w:ascii="Times New Roman" w:hAnsi="Times New Roman" w:cs="Times New Roman"/>
          <w:i/>
          <w:lang w:val="en-US"/>
        </w:rPr>
        <w:t>Renart</w:t>
      </w:r>
      <w:proofErr w:type="spellEnd"/>
      <w:r w:rsidRPr="00B40495">
        <w:rPr>
          <w:rFonts w:ascii="Times New Roman" w:hAnsi="Times New Roman" w:cs="Times New Roman"/>
          <w:lang w:val="en-US"/>
        </w:rPr>
        <w:t>.</w:t>
      </w:r>
    </w:p>
    <w:p w14:paraId="173EC71F" w14:textId="79B05647" w:rsidR="007230C8" w:rsidRPr="00B40495" w:rsidRDefault="007230C8" w:rsidP="007230C8">
      <w:pPr>
        <w:spacing w:after="0" w:line="240" w:lineRule="auto"/>
        <w:ind w:firstLine="284"/>
        <w:jc w:val="both"/>
        <w:rPr>
          <w:rFonts w:ascii="Times New Roman" w:hAnsi="Times New Roman" w:cs="Times New Roman"/>
          <w:lang w:val="en-US"/>
        </w:rPr>
      </w:pPr>
      <w:r>
        <w:rPr>
          <w:rFonts w:ascii="Times New Roman" w:hAnsi="Times New Roman" w:cs="Times New Roman"/>
        </w:rPr>
        <w:t>[n=5-7]</w:t>
      </w:r>
      <w:r w:rsidRPr="00B40495">
        <w:rPr>
          <w:rFonts w:ascii="Times New Roman" w:hAnsi="Times New Roman" w:cs="Times New Roman"/>
          <w:lang w:val="en-US"/>
        </w:rPr>
        <w:t xml:space="preserve">These lines reveal Philippe de </w:t>
      </w:r>
      <w:proofErr w:type="spellStart"/>
      <w:r w:rsidRPr="00B40495">
        <w:rPr>
          <w:rFonts w:ascii="Times New Roman" w:hAnsi="Times New Roman" w:cs="Times New Roman"/>
          <w:lang w:val="en-US"/>
        </w:rPr>
        <w:t>Novare’s</w:t>
      </w:r>
      <w:proofErr w:type="spellEnd"/>
      <w:r w:rsidRPr="00B40495">
        <w:rPr>
          <w:rFonts w:ascii="Times New Roman" w:hAnsi="Times New Roman" w:cs="Times New Roman"/>
          <w:lang w:val="en-US"/>
        </w:rPr>
        <w:t xml:space="preserve"> strategy and anticipate the second stanza. His song serves on the one hand to let it be known that he is still alive, and on the other to insinuate doubts into the minds of the bailiff’s men that they have been exploited by their leaders for the sake of a selfish project that</w:t>
      </w:r>
      <w:r>
        <w:rPr>
          <w:rFonts w:ascii="Times New Roman" w:hAnsi="Times New Roman" w:cs="Times New Roman"/>
          <w:lang w:val="en-US"/>
        </w:rPr>
        <w:t xml:space="preserve"> </w:t>
      </w:r>
      <w:r w:rsidRPr="00B516BA">
        <w:rPr>
          <w:rFonts w:ascii="Times New Roman" w:hAnsi="Times New Roman" w:cs="Times New Roman"/>
          <w:lang w:val="en-US"/>
        </w:rPr>
        <w:t>will bring them no benefit</w:t>
      </w:r>
      <w:r w:rsidRPr="00B40495">
        <w:rPr>
          <w:rFonts w:ascii="Times New Roman" w:hAnsi="Times New Roman" w:cs="Times New Roman"/>
          <w:lang w:val="en-US"/>
        </w:rPr>
        <w:t>.</w:t>
      </w:r>
    </w:p>
    <w:p w14:paraId="5E699F64" w14:textId="6C8FE2E8" w:rsidR="007230C8" w:rsidRPr="0013015C" w:rsidRDefault="007230C8" w:rsidP="007230C8">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=10]</w:t>
      </w:r>
      <w:proofErr w:type="spellStart"/>
      <w:r>
        <w:rPr>
          <w:rFonts w:ascii="Times New Roman" w:hAnsi="Times New Roman" w:cs="Times New Roman"/>
          <w:lang w:val="en-US"/>
        </w:rPr>
        <w:t>Aimery</w:t>
      </w:r>
      <w:proofErr w:type="spellEnd"/>
      <w:r w:rsidRPr="0013015C">
        <w:rPr>
          <w:rFonts w:ascii="Times New Roman" w:hAnsi="Times New Roman" w:cs="Times New Roman"/>
          <w:lang w:val="en-US"/>
        </w:rPr>
        <w:t xml:space="preserve"> </w:t>
      </w:r>
      <w:proofErr w:type="spellStart"/>
      <w:r w:rsidRPr="0013015C">
        <w:rPr>
          <w:rFonts w:ascii="Times New Roman" w:hAnsi="Times New Roman" w:cs="Times New Roman"/>
          <w:lang w:val="en-US"/>
        </w:rPr>
        <w:t>Barlais</w:t>
      </w:r>
      <w:proofErr w:type="spellEnd"/>
      <w:r w:rsidRPr="0013015C">
        <w:rPr>
          <w:rFonts w:ascii="Times New Roman" w:hAnsi="Times New Roman" w:cs="Times New Roman"/>
          <w:lang w:val="en-US"/>
        </w:rPr>
        <w:t xml:space="preserve">, always indicated by the satirical pseudonym </w:t>
      </w:r>
      <w:proofErr w:type="spellStart"/>
      <w:r w:rsidRPr="0013015C">
        <w:rPr>
          <w:rFonts w:ascii="Times New Roman" w:hAnsi="Times New Roman" w:cs="Times New Roman"/>
          <w:i/>
          <w:lang w:val="en-US"/>
        </w:rPr>
        <w:t>Renart</w:t>
      </w:r>
      <w:proofErr w:type="spellEnd"/>
      <w:r w:rsidRPr="0013015C">
        <w:rPr>
          <w:rFonts w:ascii="Times New Roman" w:hAnsi="Times New Roman" w:cs="Times New Roman"/>
          <w:lang w:val="en-US"/>
        </w:rPr>
        <w:t xml:space="preserve">, and also compared with </w:t>
      </w:r>
      <w:proofErr w:type="spellStart"/>
      <w:r w:rsidRPr="0013015C">
        <w:rPr>
          <w:rFonts w:ascii="Times New Roman" w:hAnsi="Times New Roman" w:cs="Times New Roman"/>
          <w:lang w:val="en-US"/>
        </w:rPr>
        <w:t>Ganelon</w:t>
      </w:r>
      <w:proofErr w:type="spellEnd"/>
      <w:r w:rsidRPr="0013015C">
        <w:rPr>
          <w:rFonts w:ascii="Times New Roman" w:hAnsi="Times New Roman" w:cs="Times New Roman"/>
          <w:lang w:val="en-US"/>
        </w:rPr>
        <w:t>,</w:t>
      </w:r>
      <w:r>
        <w:rPr>
          <w:rFonts w:ascii="Times New Roman" w:hAnsi="Times New Roman" w:cs="Times New Roman"/>
          <w:lang w:val="en-US"/>
        </w:rPr>
        <w:t xml:space="preserve"> the more classical type of tra</w:t>
      </w:r>
      <w:r w:rsidRPr="0013015C">
        <w:rPr>
          <w:rFonts w:ascii="Times New Roman" w:hAnsi="Times New Roman" w:cs="Times New Roman"/>
          <w:lang w:val="en-US"/>
        </w:rPr>
        <w:t>itor in French literature.</w:t>
      </w:r>
    </w:p>
    <w:p w14:paraId="1514A2D6" w14:textId="219055CE" w:rsidR="007230C8" w:rsidRPr="00B40495" w:rsidRDefault="007230C8" w:rsidP="007230C8">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=13]</w:t>
      </w:r>
      <w:r w:rsidRPr="00B40495">
        <w:rPr>
          <w:rFonts w:ascii="Times New Roman" w:hAnsi="Times New Roman" w:cs="Times New Roman"/>
          <w:lang w:val="en-US"/>
        </w:rPr>
        <w:t xml:space="preserve">The verb </w:t>
      </w:r>
      <w:proofErr w:type="spellStart"/>
      <w:r w:rsidRPr="00B40495">
        <w:rPr>
          <w:rFonts w:ascii="Times New Roman" w:hAnsi="Times New Roman" w:cs="Times New Roman"/>
          <w:i/>
          <w:lang w:val="en-US"/>
        </w:rPr>
        <w:t>chufler</w:t>
      </w:r>
      <w:proofErr w:type="spellEnd"/>
      <w:r w:rsidRPr="00B40495">
        <w:rPr>
          <w:rFonts w:ascii="Times New Roman" w:hAnsi="Times New Roman" w:cs="Times New Roman"/>
          <w:lang w:val="en-US"/>
        </w:rPr>
        <w:t xml:space="preserve"> (or </w:t>
      </w:r>
      <w:proofErr w:type="spellStart"/>
      <w:r w:rsidRPr="00B40495">
        <w:rPr>
          <w:rFonts w:ascii="Times New Roman" w:hAnsi="Times New Roman" w:cs="Times New Roman"/>
          <w:i/>
          <w:lang w:val="en-US"/>
        </w:rPr>
        <w:t>chifler</w:t>
      </w:r>
      <w:proofErr w:type="spellEnd"/>
      <w:r w:rsidRPr="00B40495">
        <w:rPr>
          <w:rFonts w:ascii="Times New Roman" w:hAnsi="Times New Roman" w:cs="Times New Roman"/>
          <w:lang w:val="en-US"/>
        </w:rPr>
        <w:t xml:space="preserve"> &lt; </w:t>
      </w:r>
      <w:r w:rsidRPr="00B40495">
        <w:rPr>
          <w:rFonts w:ascii="Times New Roman" w:hAnsi="Times New Roman" w:cs="Times New Roman"/>
          <w:smallCaps/>
          <w:lang w:val="en-US"/>
        </w:rPr>
        <w:t>sibilare</w:t>
      </w:r>
      <w:r w:rsidRPr="00B40495">
        <w:rPr>
          <w:rFonts w:ascii="Times New Roman" w:hAnsi="Times New Roman" w:cs="Times New Roman"/>
          <w:lang w:val="en-US"/>
        </w:rPr>
        <w:t xml:space="preserve"> or </w:t>
      </w:r>
      <w:r w:rsidRPr="00B40495">
        <w:rPr>
          <w:rFonts w:ascii="Times New Roman" w:hAnsi="Times New Roman" w:cs="Times New Roman"/>
          <w:smallCaps/>
          <w:lang w:val="en-US"/>
        </w:rPr>
        <w:t>sifilare</w:t>
      </w:r>
      <w:r w:rsidRPr="00B40495">
        <w:rPr>
          <w:rFonts w:ascii="Times New Roman" w:hAnsi="Times New Roman" w:cs="Times New Roman"/>
          <w:lang w:val="en-US"/>
        </w:rPr>
        <w:t>, probably via the form *</w:t>
      </w:r>
      <w:r w:rsidRPr="00B40495">
        <w:rPr>
          <w:rFonts w:ascii="Times New Roman" w:hAnsi="Times New Roman" w:cs="Times New Roman"/>
          <w:smallCaps/>
          <w:lang w:val="en-US"/>
        </w:rPr>
        <w:t>sufilare</w:t>
      </w:r>
      <w:r w:rsidRPr="00B40495">
        <w:rPr>
          <w:rFonts w:ascii="Times New Roman" w:hAnsi="Times New Roman" w:cs="Times New Roman"/>
          <w:lang w:val="en-US"/>
        </w:rPr>
        <w:t xml:space="preserve">) </w:t>
      </w:r>
      <w:proofErr w:type="gramStart"/>
      <w:r w:rsidRPr="00B40495">
        <w:rPr>
          <w:rFonts w:ascii="Times New Roman" w:hAnsi="Times New Roman" w:cs="Times New Roman"/>
          <w:lang w:val="en-US"/>
        </w:rPr>
        <w:t>means</w:t>
      </w:r>
      <w:proofErr w:type="gramEnd"/>
      <w:r w:rsidRPr="00B40495">
        <w:rPr>
          <w:rFonts w:ascii="Times New Roman" w:hAnsi="Times New Roman" w:cs="Times New Roman"/>
          <w:lang w:val="en-US"/>
        </w:rPr>
        <w:t xml:space="preserve"> “</w:t>
      </w:r>
      <w:r>
        <w:rPr>
          <w:rFonts w:ascii="Times New Roman" w:hAnsi="Times New Roman" w:cs="Times New Roman"/>
          <w:lang w:val="en-US"/>
        </w:rPr>
        <w:t xml:space="preserve">to </w:t>
      </w:r>
      <w:r w:rsidRPr="00B40495">
        <w:rPr>
          <w:rFonts w:ascii="Times New Roman" w:hAnsi="Times New Roman" w:cs="Times New Roman"/>
          <w:lang w:val="en-US"/>
        </w:rPr>
        <w:t>mock, ridicule”.</w:t>
      </w:r>
    </w:p>
    <w:p w14:paraId="53B7A79C" w14:textId="6C4C6CCE" w:rsidR="007230C8" w:rsidRPr="00B40495" w:rsidRDefault="007230C8" w:rsidP="007230C8">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=16]</w:t>
      </w:r>
      <w:r w:rsidRPr="0013015C">
        <w:rPr>
          <w:rFonts w:ascii="Times New Roman" w:hAnsi="Times New Roman" w:cs="Times New Roman"/>
          <w:lang w:val="en-US"/>
        </w:rPr>
        <w:t xml:space="preserve">See the commentary of </w:t>
      </w:r>
      <w:proofErr w:type="spellStart"/>
      <w:r w:rsidRPr="00E40813">
        <w:rPr>
          <w:rFonts w:ascii="Times New Roman" w:hAnsi="Times New Roman" w:cs="Times New Roman"/>
          <w:lang w:val="en-US"/>
        </w:rPr>
        <w:t>Melani</w:t>
      </w:r>
      <w:proofErr w:type="spellEnd"/>
      <w:r w:rsidRPr="00E40813">
        <w:rPr>
          <w:rFonts w:ascii="Times New Roman" w:hAnsi="Times New Roman" w:cs="Times New Roman"/>
          <w:lang w:val="en-US"/>
        </w:rPr>
        <w:t xml:space="preserve"> 1994, p. 290 n. 252. </w:t>
      </w:r>
      <w:r w:rsidRPr="00B40495">
        <w:rPr>
          <w:rFonts w:ascii="Times New Roman" w:hAnsi="Times New Roman" w:cs="Times New Roman"/>
          <w:lang w:val="en-US"/>
        </w:rPr>
        <w:t xml:space="preserve">I understand these lines a little differently from </w:t>
      </w:r>
      <w:proofErr w:type="spellStart"/>
      <w:r w:rsidRPr="00B40495">
        <w:rPr>
          <w:rFonts w:ascii="Times New Roman" w:hAnsi="Times New Roman" w:cs="Times New Roman"/>
          <w:lang w:val="en-US"/>
        </w:rPr>
        <w:t>Melani</w:t>
      </w:r>
      <w:proofErr w:type="spellEnd"/>
      <w:r w:rsidRPr="00B40495">
        <w:rPr>
          <w:rFonts w:ascii="Times New Roman" w:hAnsi="Times New Roman" w:cs="Times New Roman"/>
          <w:lang w:val="en-US"/>
        </w:rPr>
        <w:t xml:space="preserve">: the personal pronouns of v. 16 may refer to the bailiffs rather than those serving them; hence while the men are constrained to fight outside, risking their lives, the bailiffs take refuge swiftly inside the castle (see vv. 34-35 of RS 1990a and the relevant comment). For the expression </w:t>
      </w:r>
      <w:proofErr w:type="spellStart"/>
      <w:r w:rsidRPr="00B40495">
        <w:rPr>
          <w:rFonts w:ascii="Times New Roman" w:hAnsi="Times New Roman" w:cs="Times New Roman"/>
          <w:i/>
          <w:lang w:val="en-US"/>
        </w:rPr>
        <w:t>prendre</w:t>
      </w:r>
      <w:proofErr w:type="spellEnd"/>
      <w:r w:rsidRPr="00B40495">
        <w:rPr>
          <w:rFonts w:ascii="Times New Roman" w:hAnsi="Times New Roman" w:cs="Times New Roman"/>
          <w:i/>
          <w:lang w:val="en-US"/>
        </w:rPr>
        <w:t xml:space="preserve"> </w:t>
      </w:r>
      <w:proofErr w:type="gramStart"/>
      <w:r w:rsidRPr="00B40495">
        <w:rPr>
          <w:rFonts w:ascii="Times New Roman" w:hAnsi="Times New Roman" w:cs="Times New Roman"/>
          <w:i/>
          <w:lang w:val="en-US"/>
        </w:rPr>
        <w:t>un</w:t>
      </w:r>
      <w:proofErr w:type="gramEnd"/>
      <w:r w:rsidRPr="00B40495">
        <w:rPr>
          <w:rFonts w:ascii="Times New Roman" w:hAnsi="Times New Roman" w:cs="Times New Roman"/>
          <w:i/>
          <w:lang w:val="en-US"/>
        </w:rPr>
        <w:t xml:space="preserve"> </w:t>
      </w:r>
      <w:proofErr w:type="spellStart"/>
      <w:r w:rsidRPr="00B40495">
        <w:rPr>
          <w:rFonts w:ascii="Times New Roman" w:hAnsi="Times New Roman" w:cs="Times New Roman"/>
          <w:i/>
          <w:lang w:val="en-US"/>
        </w:rPr>
        <w:t>saut</w:t>
      </w:r>
      <w:proofErr w:type="spellEnd"/>
      <w:r w:rsidRPr="00B40495">
        <w:rPr>
          <w:rFonts w:ascii="Times New Roman" w:hAnsi="Times New Roman" w:cs="Times New Roman"/>
          <w:lang w:val="en-US"/>
        </w:rPr>
        <w:t xml:space="preserve"> in the sense of “to flee” see TL, 9, 223, 38-40 and </w:t>
      </w:r>
      <w:proofErr w:type="spellStart"/>
      <w:r w:rsidRPr="00B40495">
        <w:rPr>
          <w:rFonts w:ascii="Times New Roman" w:hAnsi="Times New Roman" w:cs="Times New Roman"/>
          <w:i/>
          <w:lang w:val="en-US"/>
        </w:rPr>
        <w:t>Renart</w:t>
      </w:r>
      <w:proofErr w:type="spellEnd"/>
      <w:r w:rsidRPr="00B40495">
        <w:rPr>
          <w:rFonts w:ascii="Times New Roman" w:hAnsi="Times New Roman" w:cs="Times New Roman"/>
          <w:lang w:val="en-US"/>
        </w:rPr>
        <w:t xml:space="preserve"> (Martin) XXIII, 1679.</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=it]</w:t>
      </w:r>
    </w:p>
    <w:p w14:paraId="06239E50" w14:textId="7F1C0934" w:rsidR="007230C8" w:rsidRDefault="007230C8" w:rsidP="007230C8">
      <w:pPr>
        <w:spacing w:after="0" w:line="240" w:lineRule="auto"/>
        <w:ind w:firstLine="284"/>
        <w:jc w:val="both"/>
        <w:rPr>
          <w:rFonts w:ascii="Times New Roman" w:hAnsi="Times New Roman" w:cs="Times New Roman"/>
        </w:rPr>
      </w:pPr>
      <w:r>
        <w:rPr>
          <w:rFonts w:ascii="Times New Roman" w:hAnsi="Times New Roman" w:cs="Times New Roman"/>
        </w:rPr>
        <w:t>[n=</w:t>
      </w:r>
      <w:r w:rsidRPr="00177451">
        <w:rPr>
          <w:rFonts w:ascii="Times New Roman" w:hAnsi="Times New Roman" w:cs="Times New Roman"/>
        </w:rPr>
        <w:t>1</w:t>
      </w:r>
      <w:r>
        <w:rPr>
          <w:rFonts w:ascii="Times New Roman" w:hAnsi="Times New Roman" w:cs="Times New Roman"/>
        </w:rPr>
        <w:t>]Integrazione proposta da Paris – Mas Latrie e accettata da Kohler e da Melani.</w:t>
      </w:r>
    </w:p>
    <w:p w14:paraId="1F7D0CF3" w14:textId="58FDD3E4" w:rsidR="007230C8" w:rsidRDefault="007230C8" w:rsidP="007230C8">
      <w:pPr>
        <w:spacing w:after="0" w:line="240" w:lineRule="auto"/>
        <w:ind w:firstLine="284"/>
        <w:jc w:val="both"/>
        <w:rPr>
          <w:rFonts w:ascii="Times New Roman" w:hAnsi="Times New Roman" w:cs="Times New Roman"/>
        </w:rPr>
      </w:pPr>
      <w:r>
        <w:rPr>
          <w:rFonts w:ascii="Times New Roman" w:hAnsi="Times New Roman" w:cs="Times New Roman"/>
        </w:rPr>
        <w:t xml:space="preserve">[n=2]L’autore continua a identificare il balivo Amerigo Barlais con la volpe protagonista del </w:t>
      </w:r>
      <w:r>
        <w:rPr>
          <w:rFonts w:ascii="Times New Roman" w:hAnsi="Times New Roman" w:cs="Times New Roman"/>
          <w:i/>
        </w:rPr>
        <w:t>Roman de Renart</w:t>
      </w:r>
      <w:r>
        <w:rPr>
          <w:rFonts w:ascii="Times New Roman" w:hAnsi="Times New Roman" w:cs="Times New Roman"/>
        </w:rPr>
        <w:t>.</w:t>
      </w:r>
    </w:p>
    <w:p w14:paraId="1B668E5C" w14:textId="26467612" w:rsidR="007230C8" w:rsidRDefault="007230C8" w:rsidP="007230C8">
      <w:pPr>
        <w:spacing w:after="0" w:line="240" w:lineRule="auto"/>
        <w:ind w:firstLine="284"/>
        <w:jc w:val="both"/>
        <w:rPr>
          <w:rFonts w:ascii="Times New Roman" w:hAnsi="Times New Roman" w:cs="Times New Roman"/>
        </w:rPr>
      </w:pPr>
      <w:r>
        <w:rPr>
          <w:rFonts w:ascii="Times New Roman" w:hAnsi="Times New Roman" w:cs="Times New Roman"/>
        </w:rPr>
        <w:t>[n=4]</w:t>
      </w:r>
      <w:r>
        <w:rPr>
          <w:rFonts w:ascii="Times New Roman" w:hAnsi="Times New Roman" w:cs="Times New Roman"/>
          <w:i/>
        </w:rPr>
        <w:t>Maucreus</w:t>
      </w:r>
      <w:r>
        <w:rPr>
          <w:rFonts w:ascii="Times New Roman" w:hAnsi="Times New Roman" w:cs="Times New Roman"/>
        </w:rPr>
        <w:t xml:space="preserve"> (o </w:t>
      </w:r>
      <w:r>
        <w:rPr>
          <w:rFonts w:ascii="Times New Roman" w:hAnsi="Times New Roman" w:cs="Times New Roman"/>
          <w:i/>
        </w:rPr>
        <w:t>Maupertuis</w:t>
      </w:r>
      <w:r>
        <w:rPr>
          <w:rFonts w:ascii="Times New Roman" w:hAnsi="Times New Roman" w:cs="Times New Roman"/>
        </w:rPr>
        <w:t xml:space="preserve">) è il rifugio del protagonista nel </w:t>
      </w:r>
      <w:r>
        <w:rPr>
          <w:rFonts w:ascii="Times New Roman" w:hAnsi="Times New Roman" w:cs="Times New Roman"/>
          <w:i/>
        </w:rPr>
        <w:t>Roman de Renart</w:t>
      </w:r>
      <w:r>
        <w:rPr>
          <w:rFonts w:ascii="Times New Roman" w:hAnsi="Times New Roman" w:cs="Times New Roman"/>
        </w:rPr>
        <w:t>.</w:t>
      </w:r>
    </w:p>
    <w:p w14:paraId="48702F38" w14:textId="3C1B506E" w:rsidR="007230C8" w:rsidRDefault="007230C8" w:rsidP="007230C8">
      <w:pPr>
        <w:spacing w:after="0" w:line="240" w:lineRule="auto"/>
        <w:ind w:firstLine="284"/>
        <w:jc w:val="both"/>
        <w:rPr>
          <w:rFonts w:ascii="Times New Roman" w:hAnsi="Times New Roman" w:cs="Times New Roman"/>
        </w:rPr>
      </w:pPr>
      <w:r>
        <w:rPr>
          <w:rFonts w:ascii="Times New Roman" w:hAnsi="Times New Roman" w:cs="Times New Roman"/>
        </w:rPr>
        <w:t>[n=5-7]In questi versi si coglie la strategia di Filippo di Novara, che anticipa il contenuto della seconda strofa. La sua canzone serve da un lato a irridere il nemico mostrandosi vivo e in buona salute e dall’altro a insinuare negli uomini dei balivi il dubbio di essere sfruttati dai loro capi per un disegno egoistico che non prevede alcun vantaggio per loro.</w:t>
      </w:r>
    </w:p>
    <w:p w14:paraId="12D06258" w14:textId="57075ECC" w:rsidR="007230C8" w:rsidRDefault="007230C8" w:rsidP="007230C8">
      <w:pPr>
        <w:spacing w:after="0" w:line="240" w:lineRule="auto"/>
        <w:ind w:firstLine="284"/>
        <w:jc w:val="both"/>
        <w:rPr>
          <w:rFonts w:ascii="Times New Roman" w:hAnsi="Times New Roman" w:cs="Times New Roman"/>
        </w:rPr>
      </w:pPr>
      <w:r>
        <w:rPr>
          <w:rFonts w:ascii="Times New Roman" w:hAnsi="Times New Roman" w:cs="Times New Roman"/>
        </w:rPr>
        <w:t>[n=</w:t>
      </w:r>
      <w:r w:rsidRPr="00177451">
        <w:rPr>
          <w:rFonts w:ascii="Times New Roman" w:hAnsi="Times New Roman" w:cs="Times New Roman"/>
        </w:rPr>
        <w:t>1</w:t>
      </w:r>
      <w:r>
        <w:rPr>
          <w:rFonts w:ascii="Times New Roman" w:hAnsi="Times New Roman" w:cs="Times New Roman"/>
        </w:rPr>
        <w:t xml:space="preserve">0]Amerigo Barlais, sempre indicato con lo pseudonimo satirico di </w:t>
      </w:r>
      <w:r>
        <w:rPr>
          <w:rFonts w:ascii="Times New Roman" w:hAnsi="Times New Roman" w:cs="Times New Roman"/>
          <w:i/>
        </w:rPr>
        <w:t>Renart</w:t>
      </w:r>
      <w:r>
        <w:rPr>
          <w:rFonts w:ascii="Times New Roman" w:hAnsi="Times New Roman" w:cs="Times New Roman"/>
        </w:rPr>
        <w:t>, è anche paragonato a Gano, il tipo più classico del traditore nella letteratura epica francese.</w:t>
      </w:r>
    </w:p>
    <w:p w14:paraId="5F598C21" w14:textId="242AD866" w:rsidR="007230C8" w:rsidRDefault="007230C8" w:rsidP="007230C8">
      <w:pPr>
        <w:spacing w:after="0" w:line="240" w:lineRule="auto"/>
        <w:ind w:firstLine="284"/>
        <w:jc w:val="both"/>
        <w:rPr>
          <w:rFonts w:ascii="Times New Roman" w:hAnsi="Times New Roman" w:cs="Times New Roman"/>
        </w:rPr>
      </w:pPr>
      <w:r>
        <w:rPr>
          <w:rFonts w:ascii="Times New Roman" w:hAnsi="Times New Roman" w:cs="Times New Roman"/>
        </w:rPr>
        <w:t>[n=</w:t>
      </w:r>
      <w:r w:rsidRPr="00177451">
        <w:rPr>
          <w:rFonts w:ascii="Times New Roman" w:hAnsi="Times New Roman" w:cs="Times New Roman"/>
        </w:rPr>
        <w:t>1</w:t>
      </w:r>
      <w:r>
        <w:rPr>
          <w:rFonts w:ascii="Times New Roman" w:hAnsi="Times New Roman" w:cs="Times New Roman"/>
        </w:rPr>
        <w:t xml:space="preserve">3]Il verbo </w:t>
      </w:r>
      <w:r>
        <w:rPr>
          <w:rFonts w:ascii="Times New Roman" w:hAnsi="Times New Roman" w:cs="Times New Roman"/>
          <w:i/>
        </w:rPr>
        <w:t>chufler</w:t>
      </w:r>
      <w:r>
        <w:rPr>
          <w:rFonts w:ascii="Times New Roman" w:hAnsi="Times New Roman" w:cs="Times New Roman"/>
        </w:rPr>
        <w:t xml:space="preserve"> (o </w:t>
      </w:r>
      <w:r>
        <w:rPr>
          <w:rFonts w:ascii="Times New Roman" w:hAnsi="Times New Roman" w:cs="Times New Roman"/>
          <w:i/>
        </w:rPr>
        <w:t>chifler</w:t>
      </w:r>
      <w:r>
        <w:rPr>
          <w:rFonts w:ascii="Times New Roman" w:hAnsi="Times New Roman" w:cs="Times New Roman"/>
        </w:rPr>
        <w:t xml:space="preserve"> &lt; </w:t>
      </w:r>
      <w:r w:rsidRPr="004B70DD">
        <w:rPr>
          <w:rFonts w:ascii="Times New Roman" w:hAnsi="Times New Roman" w:cs="Times New Roman"/>
          <w:smallCaps/>
        </w:rPr>
        <w:t>sibilare</w:t>
      </w:r>
      <w:r>
        <w:rPr>
          <w:rFonts w:ascii="Times New Roman" w:hAnsi="Times New Roman" w:cs="Times New Roman"/>
        </w:rPr>
        <w:t xml:space="preserve"> o </w:t>
      </w:r>
      <w:r w:rsidRPr="004B70DD">
        <w:rPr>
          <w:rFonts w:ascii="Times New Roman" w:hAnsi="Times New Roman" w:cs="Times New Roman"/>
          <w:smallCaps/>
        </w:rPr>
        <w:t>sifilare</w:t>
      </w:r>
      <w:r>
        <w:rPr>
          <w:rFonts w:ascii="Times New Roman" w:hAnsi="Times New Roman" w:cs="Times New Roman"/>
        </w:rPr>
        <w:t>, probabilmente attraverso la forma *</w:t>
      </w:r>
      <w:r w:rsidRPr="004B70DD">
        <w:rPr>
          <w:rFonts w:ascii="Times New Roman" w:hAnsi="Times New Roman" w:cs="Times New Roman"/>
          <w:smallCaps/>
        </w:rPr>
        <w:t>sufilare</w:t>
      </w:r>
      <w:r>
        <w:rPr>
          <w:rFonts w:ascii="Times New Roman" w:hAnsi="Times New Roman" w:cs="Times New Roman"/>
        </w:rPr>
        <w:t>) significa “canzonare, farsi beffe di”.</w:t>
      </w:r>
    </w:p>
    <w:p w14:paraId="0961B6BE" w14:textId="2E564637" w:rsidR="007230C8" w:rsidRDefault="007230C8" w:rsidP="007230C8">
      <w:pPr>
        <w:spacing w:after="0" w:line="240" w:lineRule="auto"/>
        <w:ind w:firstLine="284"/>
        <w:jc w:val="both"/>
        <w:rPr>
          <w:rFonts w:ascii="Times New Roman" w:hAnsi="Times New Roman" w:cs="Times New Roman"/>
        </w:rPr>
      </w:pPr>
      <w:r>
        <w:rPr>
          <w:rFonts w:ascii="Times New Roman" w:hAnsi="Times New Roman" w:cs="Times New Roman"/>
        </w:rPr>
        <w:t>[n=</w:t>
      </w:r>
      <w:r w:rsidRPr="00177451">
        <w:rPr>
          <w:rFonts w:ascii="Times New Roman" w:hAnsi="Times New Roman" w:cs="Times New Roman"/>
        </w:rPr>
        <w:t>1</w:t>
      </w:r>
      <w:r>
        <w:rPr>
          <w:rFonts w:ascii="Times New Roman" w:hAnsi="Times New Roman" w:cs="Times New Roman"/>
        </w:rPr>
        <w:t>6]</w:t>
      </w:r>
      <w:r w:rsidRPr="008A1D8F">
        <w:rPr>
          <w:rFonts w:ascii="Times New Roman" w:hAnsi="Times New Roman" w:cs="Times New Roman"/>
        </w:rPr>
        <w:t>Si veda il commento di</w:t>
      </w:r>
      <w:r>
        <w:rPr>
          <w:rFonts w:ascii="Times New Roman" w:hAnsi="Times New Roman" w:cs="Times New Roman"/>
        </w:rPr>
        <w:t xml:space="preserve"> Melani 1994, p. 290 n. 252. A mio parere il senso di questi versi è un po’ diverso da come lo intende Melani, e i pronomi personali del v. 16 potrebbero riferirsi ai balivi piuttosto che a chi li serve; così, mentre gli uomini sono costretti a combattere all’esterno rischiando la vita, i balivi si rifugiano precipitosamente all’interno del castello (si vedano i vv. 34-35 di RS 1990a e il relativo commento). Per l’espressione </w:t>
      </w:r>
      <w:r>
        <w:rPr>
          <w:rFonts w:ascii="Times New Roman" w:hAnsi="Times New Roman" w:cs="Times New Roman"/>
          <w:i/>
        </w:rPr>
        <w:t>prendre un saut</w:t>
      </w:r>
      <w:r>
        <w:rPr>
          <w:rFonts w:ascii="Times New Roman" w:hAnsi="Times New Roman" w:cs="Times New Roman"/>
        </w:rPr>
        <w:t xml:space="preserve"> nel senso di “fuggire” si veda TL, 9, 223, 38-40 e </w:t>
      </w:r>
      <w:r>
        <w:rPr>
          <w:rFonts w:ascii="Times New Roman" w:hAnsi="Times New Roman" w:cs="Times New Roman"/>
          <w:i/>
        </w:rPr>
        <w:t>Renart</w:t>
      </w:r>
      <w:r>
        <w:rPr>
          <w:rFonts w:ascii="Times New Roman" w:hAnsi="Times New Roman" w:cs="Times New Roman"/>
        </w:rPr>
        <w:t xml:space="preserve"> (Martin) XXIII, 1679.</w:t>
      </w: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71EA2677" w14:textId="7CFECCCF" w:rsidR="008C1DCB" w:rsidRPr="00742933" w:rsidRDefault="008C1DCB" w:rsidP="00742933">
      <w:pPr>
        <w:pStyle w:val="Bibliography"/>
        <w:rPr>
          <w:rStyle w:val="teibibl"/>
          <w:rPrChange w:id="12" w:author="Steve Ranford" w:date="2014-05-06T10:49:00Z">
            <w:rPr>
              <w:rFonts w:ascii="Times New Roman" w:hAnsi="Times New Roman" w:cs="Times New Roman"/>
              <w:lang w:val="en-US"/>
            </w:rPr>
          </w:rPrChange>
        </w:rPr>
        <w:pPrChange w:id="13" w:author="Steve Ranford" w:date="2014-05-06T10:49:00Z">
          <w:pPr>
            <w:pStyle w:val="ListParagraph"/>
            <w:numPr>
              <w:numId w:val="30"/>
            </w:numPr>
            <w:spacing w:after="120" w:line="240" w:lineRule="auto"/>
            <w:ind w:left="1004" w:hanging="360"/>
            <w:jc w:val="both"/>
          </w:pPr>
        </w:pPrChange>
      </w:pPr>
      <w:proofErr w:type="spellStart"/>
      <w:r w:rsidRPr="00742933">
        <w:rPr>
          <w:rStyle w:val="teibibl"/>
          <w:rPrChange w:id="14" w:author="Steve Ranford" w:date="2014-05-06T10:49:00Z">
            <w:rPr>
              <w:rFonts w:ascii="Times New Roman" w:hAnsi="Times New Roman" w:cs="Times New Roman"/>
              <w:u w:val="single"/>
              <w:lang w:val="en-US"/>
            </w:rPr>
          </w:rPrChange>
        </w:rPr>
        <w:t>Bromiley</w:t>
      </w:r>
      <w:proofErr w:type="spellEnd"/>
      <w:r w:rsidRPr="00742933">
        <w:rPr>
          <w:rStyle w:val="teibibl"/>
          <w:rPrChange w:id="15" w:author="Steve Ranford" w:date="2014-05-06T10:49:00Z">
            <w:rPr>
              <w:rFonts w:ascii="Times New Roman" w:hAnsi="Times New Roman" w:cs="Times New Roman"/>
              <w:u w:val="single"/>
              <w:lang w:val="en-US"/>
            </w:rPr>
          </w:rPrChange>
        </w:rPr>
        <w:t xml:space="preserve"> 1977: Geoffrey N. </w:t>
      </w:r>
      <w:proofErr w:type="spellStart"/>
      <w:r w:rsidRPr="00742933">
        <w:rPr>
          <w:rStyle w:val="teibibl"/>
          <w:rPrChange w:id="16" w:author="Steve Ranford" w:date="2014-05-06T10:49:00Z">
            <w:rPr>
              <w:rFonts w:ascii="Times New Roman" w:hAnsi="Times New Roman" w:cs="Times New Roman"/>
              <w:lang w:val="en-US"/>
            </w:rPr>
          </w:rPrChange>
        </w:rPr>
        <w:t>Bromiley</w:t>
      </w:r>
      <w:proofErr w:type="spellEnd"/>
      <w:r w:rsidRPr="00742933">
        <w:rPr>
          <w:rStyle w:val="teibibl"/>
          <w:rPrChange w:id="17" w:author="Steve Ranford" w:date="2014-05-06T10:49:00Z">
            <w:rPr>
              <w:rFonts w:ascii="Times New Roman" w:hAnsi="Times New Roman" w:cs="Times New Roman"/>
              <w:lang w:val="en-US"/>
            </w:rPr>
          </w:rPrChange>
        </w:rPr>
        <w:t xml:space="preserve">, «Philip of Novara’s account of the war between Frederick II of Hohenstaufen and the </w:t>
      </w:r>
      <w:proofErr w:type="spellStart"/>
      <w:r w:rsidRPr="00742933">
        <w:rPr>
          <w:rStyle w:val="teibibl"/>
          <w:rPrChange w:id="18" w:author="Steve Ranford" w:date="2014-05-06T10:49:00Z">
            <w:rPr>
              <w:rFonts w:ascii="Times New Roman" w:hAnsi="Times New Roman" w:cs="Times New Roman"/>
              <w:lang w:val="en-US"/>
            </w:rPr>
          </w:rPrChange>
        </w:rPr>
        <w:t>Ibelins</w:t>
      </w:r>
      <w:proofErr w:type="spellEnd"/>
      <w:r w:rsidRPr="00742933">
        <w:rPr>
          <w:rStyle w:val="teibibl"/>
          <w:rPrChange w:id="19" w:author="Steve Ranford" w:date="2014-05-06T10:49:00Z">
            <w:rPr>
              <w:rFonts w:ascii="Times New Roman" w:hAnsi="Times New Roman" w:cs="Times New Roman"/>
              <w:lang w:val="en-US"/>
            </w:rPr>
          </w:rPrChange>
        </w:rPr>
        <w:t>», Journal of Medieval History, 3, 1977, pp. 325-337.</w:t>
      </w:r>
    </w:p>
    <w:p w14:paraId="3ED2A9A7" w14:textId="77777777" w:rsidR="008C1DCB" w:rsidRPr="00742933" w:rsidRDefault="008C1DCB" w:rsidP="00742933">
      <w:pPr>
        <w:pStyle w:val="Bibliography"/>
        <w:rPr>
          <w:rStyle w:val="teibibl"/>
          <w:rPrChange w:id="20" w:author="Steve Ranford" w:date="2014-05-06T10:49:00Z">
            <w:rPr>
              <w:rFonts w:ascii="Times New Roman" w:hAnsi="Times New Roman" w:cs="Times New Roman"/>
              <w:lang w:val="en-US"/>
            </w:rPr>
          </w:rPrChange>
        </w:rPr>
        <w:pPrChange w:id="21" w:author="Steve Ranford" w:date="2014-05-06T10:49:00Z">
          <w:pPr>
            <w:pStyle w:val="ListParagraph"/>
            <w:numPr>
              <w:numId w:val="30"/>
            </w:numPr>
            <w:spacing w:after="120" w:line="240" w:lineRule="auto"/>
            <w:ind w:left="1004" w:hanging="360"/>
            <w:jc w:val="both"/>
          </w:pPr>
        </w:pPrChange>
      </w:pPr>
      <w:proofErr w:type="spellStart"/>
      <w:r w:rsidRPr="00742933">
        <w:rPr>
          <w:rStyle w:val="teibibl"/>
          <w:rPrChange w:id="22" w:author="Steve Ranford" w:date="2014-05-06T10:49:00Z">
            <w:rPr>
              <w:rFonts w:ascii="Times New Roman" w:hAnsi="Times New Roman" w:cs="Times New Roman"/>
              <w:u w:val="single"/>
              <w:lang w:val="en-US"/>
            </w:rPr>
          </w:rPrChange>
        </w:rPr>
        <w:t>Edbury</w:t>
      </w:r>
      <w:proofErr w:type="spellEnd"/>
      <w:r w:rsidRPr="00742933">
        <w:rPr>
          <w:rStyle w:val="teibibl"/>
          <w:rPrChange w:id="23" w:author="Steve Ranford" w:date="2014-05-06T10:49:00Z">
            <w:rPr>
              <w:rFonts w:ascii="Times New Roman" w:hAnsi="Times New Roman" w:cs="Times New Roman"/>
              <w:u w:val="single"/>
              <w:lang w:val="en-US"/>
            </w:rPr>
          </w:rPrChange>
        </w:rPr>
        <w:t xml:space="preserve"> 1991: Peter W. </w:t>
      </w:r>
      <w:proofErr w:type="spellStart"/>
      <w:r w:rsidRPr="00742933">
        <w:rPr>
          <w:rStyle w:val="teibibl"/>
          <w:rPrChange w:id="24" w:author="Steve Ranford" w:date="2014-05-06T10:49:00Z">
            <w:rPr>
              <w:rFonts w:ascii="Times New Roman" w:hAnsi="Times New Roman" w:cs="Times New Roman"/>
              <w:lang w:val="en-US"/>
            </w:rPr>
          </w:rPrChange>
        </w:rPr>
        <w:t>Edbury</w:t>
      </w:r>
      <w:proofErr w:type="spellEnd"/>
      <w:r w:rsidRPr="00742933">
        <w:rPr>
          <w:rStyle w:val="teibibl"/>
          <w:rPrChange w:id="25" w:author="Steve Ranford" w:date="2014-05-06T10:49:00Z">
            <w:rPr>
              <w:rFonts w:ascii="Times New Roman" w:hAnsi="Times New Roman" w:cs="Times New Roman"/>
              <w:lang w:val="en-US"/>
            </w:rPr>
          </w:rPrChange>
        </w:rPr>
        <w:t>, The Kingdom of Cyprus and the Crusades (1191-1374), Cambridge University Press</w:t>
      </w:r>
      <w:proofErr w:type="gramStart"/>
      <w:r w:rsidRPr="00742933">
        <w:rPr>
          <w:rStyle w:val="teibibl"/>
          <w:rPrChange w:id="26" w:author="Steve Ranford" w:date="2014-05-06T10:49:00Z">
            <w:rPr>
              <w:rFonts w:ascii="Times New Roman" w:hAnsi="Times New Roman" w:cs="Times New Roman"/>
              <w:lang w:val="en-US"/>
            </w:rPr>
          </w:rPrChange>
        </w:rPr>
        <w:t>,1991</w:t>
      </w:r>
      <w:proofErr w:type="gramEnd"/>
      <w:r w:rsidRPr="00742933">
        <w:rPr>
          <w:rStyle w:val="teibibl"/>
          <w:rPrChange w:id="27" w:author="Steve Ranford" w:date="2014-05-06T10:49:00Z">
            <w:rPr>
              <w:rFonts w:ascii="Times New Roman" w:hAnsi="Times New Roman" w:cs="Times New Roman"/>
              <w:lang w:val="en-US"/>
            </w:rPr>
          </w:rPrChange>
        </w:rPr>
        <w:t>.</w:t>
      </w:r>
    </w:p>
    <w:p w14:paraId="32C3406A" w14:textId="77777777" w:rsidR="008C1DCB" w:rsidRPr="00742933" w:rsidRDefault="008C1DCB" w:rsidP="00742933">
      <w:pPr>
        <w:pStyle w:val="Bibliography"/>
        <w:rPr>
          <w:rStyle w:val="teibibl"/>
          <w:rPrChange w:id="28" w:author="Steve Ranford" w:date="2014-05-06T10:49:00Z">
            <w:rPr>
              <w:rFonts w:ascii="Times New Roman" w:hAnsi="Times New Roman" w:cs="Times New Roman"/>
              <w:lang w:val="en-US"/>
            </w:rPr>
          </w:rPrChange>
        </w:rPr>
        <w:pPrChange w:id="29" w:author="Steve Ranford" w:date="2014-05-06T10:49:00Z">
          <w:pPr>
            <w:pStyle w:val="ListParagraph"/>
            <w:numPr>
              <w:numId w:val="30"/>
            </w:numPr>
            <w:spacing w:after="120" w:line="240" w:lineRule="auto"/>
            <w:ind w:left="1004" w:hanging="360"/>
            <w:jc w:val="both"/>
          </w:pPr>
        </w:pPrChange>
      </w:pPr>
      <w:proofErr w:type="spellStart"/>
      <w:r w:rsidRPr="00742933">
        <w:rPr>
          <w:rStyle w:val="teibibl"/>
          <w:rPrChange w:id="30" w:author="Steve Ranford" w:date="2014-05-06T10:49:00Z">
            <w:rPr>
              <w:rFonts w:ascii="Times New Roman" w:hAnsi="Times New Roman" w:cs="Times New Roman"/>
              <w:u w:val="single"/>
              <w:lang w:val="en-US"/>
            </w:rPr>
          </w:rPrChange>
        </w:rPr>
        <w:t>Edbury</w:t>
      </w:r>
      <w:proofErr w:type="spellEnd"/>
      <w:r w:rsidRPr="00742933">
        <w:rPr>
          <w:rStyle w:val="teibibl"/>
          <w:rPrChange w:id="31" w:author="Steve Ranford" w:date="2014-05-06T10:49:00Z">
            <w:rPr>
              <w:rFonts w:ascii="Times New Roman" w:hAnsi="Times New Roman" w:cs="Times New Roman"/>
              <w:u w:val="single"/>
              <w:lang w:val="en-US"/>
            </w:rPr>
          </w:rPrChange>
        </w:rPr>
        <w:t xml:space="preserve"> 1997: Peter W. </w:t>
      </w:r>
      <w:proofErr w:type="spellStart"/>
      <w:r w:rsidRPr="00742933">
        <w:rPr>
          <w:rStyle w:val="teibibl"/>
          <w:rPrChange w:id="32" w:author="Steve Ranford" w:date="2014-05-06T10:49:00Z">
            <w:rPr>
              <w:rFonts w:ascii="Times New Roman" w:hAnsi="Times New Roman" w:cs="Times New Roman"/>
              <w:lang w:val="en-US"/>
            </w:rPr>
          </w:rPrChange>
        </w:rPr>
        <w:t>Edbury</w:t>
      </w:r>
      <w:proofErr w:type="spellEnd"/>
      <w:r w:rsidRPr="00742933">
        <w:rPr>
          <w:rStyle w:val="teibibl"/>
          <w:rPrChange w:id="33" w:author="Steve Ranford" w:date="2014-05-06T10:49:00Z">
            <w:rPr>
              <w:rFonts w:ascii="Times New Roman" w:hAnsi="Times New Roman" w:cs="Times New Roman"/>
              <w:lang w:val="en-US"/>
            </w:rPr>
          </w:rPrChange>
        </w:rPr>
        <w:t xml:space="preserve">, John of </w:t>
      </w:r>
      <w:proofErr w:type="spellStart"/>
      <w:r w:rsidRPr="00742933">
        <w:rPr>
          <w:rStyle w:val="teibibl"/>
          <w:rPrChange w:id="34" w:author="Steve Ranford" w:date="2014-05-06T10:49:00Z">
            <w:rPr>
              <w:rFonts w:ascii="Times New Roman" w:hAnsi="Times New Roman" w:cs="Times New Roman"/>
              <w:i/>
              <w:lang w:val="en-US"/>
            </w:rPr>
          </w:rPrChange>
        </w:rPr>
        <w:t>Ibelin</w:t>
      </w:r>
      <w:proofErr w:type="spellEnd"/>
      <w:r w:rsidRPr="00742933">
        <w:rPr>
          <w:rStyle w:val="teibibl"/>
          <w:rPrChange w:id="35" w:author="Steve Ranford" w:date="2014-05-06T10:49:00Z">
            <w:rPr>
              <w:rFonts w:ascii="Times New Roman" w:hAnsi="Times New Roman" w:cs="Times New Roman"/>
              <w:i/>
              <w:lang w:val="en-US"/>
            </w:rPr>
          </w:rPrChange>
        </w:rPr>
        <w:t xml:space="preserve"> and the Kingdom of Jerusalem, Woodbridge, The </w:t>
      </w:r>
      <w:proofErr w:type="spellStart"/>
      <w:r w:rsidRPr="00742933">
        <w:rPr>
          <w:rStyle w:val="teibibl"/>
          <w:rPrChange w:id="36" w:author="Steve Ranford" w:date="2014-05-06T10:49:00Z">
            <w:rPr>
              <w:rFonts w:ascii="Times New Roman" w:hAnsi="Times New Roman" w:cs="Times New Roman"/>
              <w:lang w:val="en-US"/>
            </w:rPr>
          </w:rPrChange>
        </w:rPr>
        <w:t>Boydell</w:t>
      </w:r>
      <w:proofErr w:type="spellEnd"/>
      <w:r w:rsidRPr="00742933">
        <w:rPr>
          <w:rStyle w:val="teibibl"/>
          <w:rPrChange w:id="37" w:author="Steve Ranford" w:date="2014-05-06T10:49:00Z">
            <w:rPr>
              <w:rFonts w:ascii="Times New Roman" w:hAnsi="Times New Roman" w:cs="Times New Roman"/>
              <w:lang w:val="en-US"/>
            </w:rPr>
          </w:rPrChange>
        </w:rPr>
        <w:t xml:space="preserve"> Press, 2007.</w:t>
      </w:r>
    </w:p>
    <w:p w14:paraId="078AE6B2" w14:textId="77777777" w:rsidR="008C1DCB" w:rsidRPr="00742933" w:rsidRDefault="008C1DCB" w:rsidP="00742933">
      <w:pPr>
        <w:pStyle w:val="Bibliography"/>
        <w:rPr>
          <w:rStyle w:val="teibibl"/>
          <w:rPrChange w:id="38" w:author="Steve Ranford" w:date="2014-05-06T10:49:00Z">
            <w:rPr>
              <w:rFonts w:ascii="Times New Roman" w:hAnsi="Times New Roman" w:cs="Times New Roman"/>
              <w:bCs/>
              <w:iCs/>
              <w:lang w:val="en-US"/>
            </w:rPr>
          </w:rPrChange>
        </w:rPr>
        <w:pPrChange w:id="39"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40" w:author="Steve Ranford" w:date="2014-05-06T10:49:00Z">
            <w:rPr>
              <w:rFonts w:ascii="Times New Roman" w:hAnsi="Times New Roman" w:cs="Times New Roman"/>
              <w:u w:val="single"/>
              <w:lang w:val="en-US"/>
            </w:rPr>
          </w:rPrChange>
        </w:rPr>
        <w:t xml:space="preserve">Hill 1948: George Hill, A History of Cyprus, II, The Frankish Period (1192-1432), </w:t>
      </w:r>
      <w:proofErr w:type="gramStart"/>
      <w:r w:rsidRPr="00742933">
        <w:rPr>
          <w:rStyle w:val="teibibl"/>
          <w:rPrChange w:id="41" w:author="Steve Ranford" w:date="2014-05-06T10:49:00Z">
            <w:rPr>
              <w:rFonts w:ascii="Times New Roman" w:hAnsi="Times New Roman" w:cs="Times New Roman"/>
              <w:bCs/>
              <w:iCs/>
              <w:lang w:val="en-US"/>
            </w:rPr>
          </w:rPrChange>
        </w:rPr>
        <w:t>Cambridge</w:t>
      </w:r>
      <w:proofErr w:type="gramEnd"/>
      <w:r w:rsidRPr="00742933">
        <w:rPr>
          <w:rStyle w:val="teibibl"/>
          <w:rPrChange w:id="42" w:author="Steve Ranford" w:date="2014-05-06T10:49:00Z">
            <w:rPr>
              <w:rFonts w:ascii="Times New Roman" w:hAnsi="Times New Roman" w:cs="Times New Roman"/>
              <w:bCs/>
              <w:iCs/>
              <w:lang w:val="en-US"/>
            </w:rPr>
          </w:rPrChange>
        </w:rPr>
        <w:t xml:space="preserve"> University Press, 1948.</w:t>
      </w:r>
    </w:p>
    <w:p w14:paraId="76C0F960" w14:textId="77777777" w:rsidR="008C1DCB" w:rsidRPr="00742933" w:rsidRDefault="008C1DCB" w:rsidP="00742933">
      <w:pPr>
        <w:pStyle w:val="Bibliography"/>
        <w:rPr>
          <w:rStyle w:val="teibibl"/>
          <w:rPrChange w:id="43" w:author="Steve Ranford" w:date="2014-05-06T10:49:00Z">
            <w:rPr>
              <w:rFonts w:ascii="Times New Roman" w:hAnsi="Times New Roman" w:cs="Times New Roman"/>
              <w:bCs/>
              <w:iCs/>
              <w:lang w:val="fr-CH"/>
            </w:rPr>
          </w:rPrChange>
        </w:rPr>
        <w:pPrChange w:id="44"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45" w:author="Steve Ranford" w:date="2014-05-06T10:49:00Z">
            <w:rPr>
              <w:rFonts w:ascii="Times New Roman" w:hAnsi="Times New Roman" w:cs="Times New Roman"/>
              <w:bCs/>
              <w:iCs/>
              <w:u w:val="single"/>
              <w:lang w:val="fr-CH"/>
            </w:rPr>
          </w:rPrChange>
        </w:rPr>
        <w:t xml:space="preserve">Jacoby 1984: David Jacoby, «La </w:t>
      </w:r>
      <w:proofErr w:type="spellStart"/>
      <w:r w:rsidRPr="00742933">
        <w:rPr>
          <w:rStyle w:val="teibibl"/>
          <w:rPrChange w:id="46" w:author="Steve Ranford" w:date="2014-05-06T10:49:00Z">
            <w:rPr>
              <w:rFonts w:ascii="Times New Roman" w:hAnsi="Times New Roman" w:cs="Times New Roman"/>
              <w:bCs/>
              <w:iCs/>
              <w:lang w:val="fr-CH"/>
            </w:rPr>
          </w:rPrChange>
        </w:rPr>
        <w:t>littérature</w:t>
      </w:r>
      <w:proofErr w:type="spellEnd"/>
      <w:r w:rsidRPr="00742933">
        <w:rPr>
          <w:rStyle w:val="teibibl"/>
          <w:rPrChange w:id="47" w:author="Steve Ranford" w:date="2014-05-06T10:49:00Z">
            <w:rPr>
              <w:rFonts w:ascii="Times New Roman" w:hAnsi="Times New Roman" w:cs="Times New Roman"/>
              <w:bCs/>
              <w:iCs/>
              <w:lang w:val="fr-CH"/>
            </w:rPr>
          </w:rPrChange>
        </w:rPr>
        <w:t xml:space="preserve"> </w:t>
      </w:r>
      <w:proofErr w:type="spellStart"/>
      <w:r w:rsidRPr="00742933">
        <w:rPr>
          <w:rStyle w:val="teibibl"/>
          <w:rPrChange w:id="48" w:author="Steve Ranford" w:date="2014-05-06T10:49:00Z">
            <w:rPr>
              <w:rFonts w:ascii="Times New Roman" w:hAnsi="Times New Roman" w:cs="Times New Roman"/>
              <w:bCs/>
              <w:iCs/>
              <w:lang w:val="fr-CH"/>
            </w:rPr>
          </w:rPrChange>
        </w:rPr>
        <w:t>française</w:t>
      </w:r>
      <w:proofErr w:type="spellEnd"/>
      <w:r w:rsidRPr="00742933">
        <w:rPr>
          <w:rStyle w:val="teibibl"/>
          <w:rPrChange w:id="49" w:author="Steve Ranford" w:date="2014-05-06T10:49:00Z">
            <w:rPr>
              <w:rFonts w:ascii="Times New Roman" w:hAnsi="Times New Roman" w:cs="Times New Roman"/>
              <w:bCs/>
              <w:iCs/>
              <w:lang w:val="fr-CH"/>
            </w:rPr>
          </w:rPrChange>
        </w:rPr>
        <w:t xml:space="preserve"> </w:t>
      </w:r>
      <w:proofErr w:type="spellStart"/>
      <w:r w:rsidRPr="00742933">
        <w:rPr>
          <w:rStyle w:val="teibibl"/>
          <w:rPrChange w:id="50" w:author="Steve Ranford" w:date="2014-05-06T10:49:00Z">
            <w:rPr>
              <w:rFonts w:ascii="Times New Roman" w:hAnsi="Times New Roman" w:cs="Times New Roman"/>
              <w:bCs/>
              <w:iCs/>
              <w:lang w:val="fr-CH"/>
            </w:rPr>
          </w:rPrChange>
        </w:rPr>
        <w:t>dans</w:t>
      </w:r>
      <w:proofErr w:type="spellEnd"/>
      <w:r w:rsidRPr="00742933">
        <w:rPr>
          <w:rStyle w:val="teibibl"/>
          <w:rPrChange w:id="51" w:author="Steve Ranford" w:date="2014-05-06T10:49:00Z">
            <w:rPr>
              <w:rFonts w:ascii="Times New Roman" w:hAnsi="Times New Roman" w:cs="Times New Roman"/>
              <w:bCs/>
              <w:iCs/>
              <w:lang w:val="fr-CH"/>
            </w:rPr>
          </w:rPrChange>
        </w:rPr>
        <w:t xml:space="preserve"> les </w:t>
      </w:r>
      <w:proofErr w:type="spellStart"/>
      <w:r w:rsidRPr="00742933">
        <w:rPr>
          <w:rStyle w:val="teibibl"/>
          <w:rPrChange w:id="52" w:author="Steve Ranford" w:date="2014-05-06T10:49:00Z">
            <w:rPr>
              <w:rFonts w:ascii="Times New Roman" w:hAnsi="Times New Roman" w:cs="Times New Roman"/>
              <w:bCs/>
              <w:iCs/>
              <w:lang w:val="fr-CH"/>
            </w:rPr>
          </w:rPrChange>
        </w:rPr>
        <w:t>états</w:t>
      </w:r>
      <w:proofErr w:type="spellEnd"/>
      <w:r w:rsidRPr="00742933">
        <w:rPr>
          <w:rStyle w:val="teibibl"/>
          <w:rPrChange w:id="53" w:author="Steve Ranford" w:date="2014-05-06T10:49:00Z">
            <w:rPr>
              <w:rFonts w:ascii="Times New Roman" w:hAnsi="Times New Roman" w:cs="Times New Roman"/>
              <w:bCs/>
              <w:iCs/>
              <w:lang w:val="fr-CH"/>
            </w:rPr>
          </w:rPrChange>
        </w:rPr>
        <w:t xml:space="preserve"> </w:t>
      </w:r>
      <w:proofErr w:type="spellStart"/>
      <w:r w:rsidRPr="00742933">
        <w:rPr>
          <w:rStyle w:val="teibibl"/>
          <w:rPrChange w:id="54" w:author="Steve Ranford" w:date="2014-05-06T10:49:00Z">
            <w:rPr>
              <w:rFonts w:ascii="Times New Roman" w:hAnsi="Times New Roman" w:cs="Times New Roman"/>
              <w:bCs/>
              <w:iCs/>
              <w:lang w:val="fr-CH"/>
            </w:rPr>
          </w:rPrChange>
        </w:rPr>
        <w:t>latins</w:t>
      </w:r>
      <w:proofErr w:type="spellEnd"/>
      <w:r w:rsidRPr="00742933">
        <w:rPr>
          <w:rStyle w:val="teibibl"/>
          <w:rPrChange w:id="55" w:author="Steve Ranford" w:date="2014-05-06T10:49:00Z">
            <w:rPr>
              <w:rFonts w:ascii="Times New Roman" w:hAnsi="Times New Roman" w:cs="Times New Roman"/>
              <w:bCs/>
              <w:iCs/>
              <w:lang w:val="fr-CH"/>
            </w:rPr>
          </w:rPrChange>
        </w:rPr>
        <w:t xml:space="preserve"> de la </w:t>
      </w:r>
      <w:proofErr w:type="spellStart"/>
      <w:r w:rsidRPr="00742933">
        <w:rPr>
          <w:rStyle w:val="teibibl"/>
          <w:rPrChange w:id="56" w:author="Steve Ranford" w:date="2014-05-06T10:49:00Z">
            <w:rPr>
              <w:rFonts w:ascii="Times New Roman" w:hAnsi="Times New Roman" w:cs="Times New Roman"/>
              <w:bCs/>
              <w:iCs/>
              <w:lang w:val="fr-CH"/>
            </w:rPr>
          </w:rPrChange>
        </w:rPr>
        <w:t>Méditerranée</w:t>
      </w:r>
      <w:proofErr w:type="spellEnd"/>
      <w:r w:rsidRPr="00742933">
        <w:rPr>
          <w:rStyle w:val="teibibl"/>
          <w:rPrChange w:id="57" w:author="Steve Ranford" w:date="2014-05-06T10:49:00Z">
            <w:rPr>
              <w:rFonts w:ascii="Times New Roman" w:hAnsi="Times New Roman" w:cs="Times New Roman"/>
              <w:bCs/>
              <w:iCs/>
              <w:lang w:val="fr-CH"/>
            </w:rPr>
          </w:rPrChange>
        </w:rPr>
        <w:t xml:space="preserve"> </w:t>
      </w:r>
      <w:proofErr w:type="spellStart"/>
      <w:r w:rsidRPr="00742933">
        <w:rPr>
          <w:rStyle w:val="teibibl"/>
          <w:rPrChange w:id="58" w:author="Steve Ranford" w:date="2014-05-06T10:49:00Z">
            <w:rPr>
              <w:rFonts w:ascii="Times New Roman" w:hAnsi="Times New Roman" w:cs="Times New Roman"/>
              <w:bCs/>
              <w:iCs/>
              <w:lang w:val="fr-CH"/>
            </w:rPr>
          </w:rPrChange>
        </w:rPr>
        <w:t>orientale</w:t>
      </w:r>
      <w:proofErr w:type="spellEnd"/>
      <w:r w:rsidRPr="00742933">
        <w:rPr>
          <w:rStyle w:val="teibibl"/>
          <w:rPrChange w:id="59" w:author="Steve Ranford" w:date="2014-05-06T10:49:00Z">
            <w:rPr>
              <w:rFonts w:ascii="Times New Roman" w:hAnsi="Times New Roman" w:cs="Times New Roman"/>
              <w:bCs/>
              <w:iCs/>
              <w:lang w:val="fr-CH"/>
            </w:rPr>
          </w:rPrChange>
        </w:rPr>
        <w:t xml:space="preserve"> à </w:t>
      </w:r>
      <w:proofErr w:type="spellStart"/>
      <w:r w:rsidRPr="00742933">
        <w:rPr>
          <w:rStyle w:val="teibibl"/>
          <w:rPrChange w:id="60" w:author="Steve Ranford" w:date="2014-05-06T10:49:00Z">
            <w:rPr>
              <w:rFonts w:ascii="Times New Roman" w:hAnsi="Times New Roman" w:cs="Times New Roman"/>
              <w:bCs/>
              <w:iCs/>
              <w:lang w:val="fr-CH"/>
            </w:rPr>
          </w:rPrChange>
        </w:rPr>
        <w:t>l’époque</w:t>
      </w:r>
      <w:proofErr w:type="spellEnd"/>
      <w:r w:rsidRPr="00742933">
        <w:rPr>
          <w:rStyle w:val="teibibl"/>
          <w:rPrChange w:id="61" w:author="Steve Ranford" w:date="2014-05-06T10:49:00Z">
            <w:rPr>
              <w:rFonts w:ascii="Times New Roman" w:hAnsi="Times New Roman" w:cs="Times New Roman"/>
              <w:bCs/>
              <w:iCs/>
              <w:lang w:val="fr-CH"/>
            </w:rPr>
          </w:rPrChange>
        </w:rPr>
        <w:t xml:space="preserve"> des </w:t>
      </w:r>
      <w:proofErr w:type="spellStart"/>
      <w:r w:rsidRPr="00742933">
        <w:rPr>
          <w:rStyle w:val="teibibl"/>
          <w:rPrChange w:id="62" w:author="Steve Ranford" w:date="2014-05-06T10:49:00Z">
            <w:rPr>
              <w:rFonts w:ascii="Times New Roman" w:hAnsi="Times New Roman" w:cs="Times New Roman"/>
              <w:bCs/>
              <w:iCs/>
              <w:lang w:val="fr-CH"/>
            </w:rPr>
          </w:rPrChange>
        </w:rPr>
        <w:t>croisades</w:t>
      </w:r>
      <w:proofErr w:type="spellEnd"/>
      <w:r w:rsidRPr="00742933">
        <w:rPr>
          <w:rStyle w:val="teibibl"/>
          <w:rPrChange w:id="63" w:author="Steve Ranford" w:date="2014-05-06T10:49:00Z">
            <w:rPr>
              <w:rFonts w:ascii="Times New Roman" w:hAnsi="Times New Roman" w:cs="Times New Roman"/>
              <w:bCs/>
              <w:iCs/>
              <w:lang w:val="fr-CH"/>
            </w:rPr>
          </w:rPrChange>
        </w:rPr>
        <w:t xml:space="preserve">: diffusion et </w:t>
      </w:r>
      <w:proofErr w:type="spellStart"/>
      <w:r w:rsidRPr="00742933">
        <w:rPr>
          <w:rStyle w:val="teibibl"/>
          <w:rPrChange w:id="64" w:author="Steve Ranford" w:date="2014-05-06T10:49:00Z">
            <w:rPr>
              <w:rFonts w:ascii="Times New Roman" w:hAnsi="Times New Roman" w:cs="Times New Roman"/>
              <w:bCs/>
              <w:iCs/>
              <w:lang w:val="fr-CH"/>
            </w:rPr>
          </w:rPrChange>
        </w:rPr>
        <w:t>création</w:t>
      </w:r>
      <w:proofErr w:type="spellEnd"/>
      <w:r w:rsidRPr="00742933">
        <w:rPr>
          <w:rStyle w:val="teibibl"/>
          <w:rPrChange w:id="65" w:author="Steve Ranford" w:date="2014-05-06T10:49:00Z">
            <w:rPr>
              <w:rFonts w:ascii="Times New Roman" w:hAnsi="Times New Roman" w:cs="Times New Roman"/>
              <w:bCs/>
              <w:iCs/>
              <w:lang w:val="fr-CH"/>
            </w:rPr>
          </w:rPrChange>
        </w:rPr>
        <w:t xml:space="preserve">», in </w:t>
      </w:r>
      <w:proofErr w:type="spellStart"/>
      <w:r w:rsidRPr="00742933">
        <w:rPr>
          <w:rStyle w:val="teibibl"/>
          <w:rPrChange w:id="66" w:author="Steve Ranford" w:date="2014-05-06T10:49:00Z">
            <w:rPr>
              <w:rFonts w:ascii="Times New Roman" w:hAnsi="Times New Roman" w:cs="Times New Roman"/>
              <w:bCs/>
              <w:i/>
              <w:iCs/>
              <w:lang w:val="fr-CH"/>
            </w:rPr>
          </w:rPrChange>
        </w:rPr>
        <w:t>Essor</w:t>
      </w:r>
      <w:proofErr w:type="spellEnd"/>
      <w:r w:rsidRPr="00742933">
        <w:rPr>
          <w:rStyle w:val="teibibl"/>
          <w:rPrChange w:id="67" w:author="Steve Ranford" w:date="2014-05-06T10:49:00Z">
            <w:rPr>
              <w:rFonts w:ascii="Times New Roman" w:hAnsi="Times New Roman" w:cs="Times New Roman"/>
              <w:bCs/>
              <w:i/>
              <w:iCs/>
              <w:lang w:val="fr-CH"/>
            </w:rPr>
          </w:rPrChange>
        </w:rPr>
        <w:t xml:space="preserve"> et fortune de la Chanson de </w:t>
      </w:r>
      <w:proofErr w:type="spellStart"/>
      <w:r w:rsidRPr="00742933">
        <w:rPr>
          <w:rStyle w:val="teibibl"/>
          <w:rPrChange w:id="68" w:author="Steve Ranford" w:date="2014-05-06T10:49:00Z">
            <w:rPr>
              <w:rFonts w:ascii="Times New Roman" w:hAnsi="Times New Roman" w:cs="Times New Roman"/>
              <w:bCs/>
              <w:i/>
              <w:iCs/>
              <w:lang w:val="fr-CH"/>
            </w:rPr>
          </w:rPrChange>
        </w:rPr>
        <w:t>geste</w:t>
      </w:r>
      <w:proofErr w:type="spellEnd"/>
      <w:r w:rsidRPr="00742933">
        <w:rPr>
          <w:rStyle w:val="teibibl"/>
          <w:rPrChange w:id="69"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70" w:author="Steve Ranford" w:date="2014-05-06T10:49:00Z">
            <w:rPr>
              <w:rFonts w:ascii="Times New Roman" w:hAnsi="Times New Roman" w:cs="Times New Roman"/>
              <w:bCs/>
              <w:i/>
              <w:iCs/>
              <w:lang w:val="fr-CH"/>
            </w:rPr>
          </w:rPrChange>
        </w:rPr>
        <w:t>dans</w:t>
      </w:r>
      <w:proofErr w:type="spellEnd"/>
      <w:r w:rsidRPr="00742933">
        <w:rPr>
          <w:rStyle w:val="teibibl"/>
          <w:rPrChange w:id="71"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72" w:author="Steve Ranford" w:date="2014-05-06T10:49:00Z">
            <w:rPr>
              <w:rFonts w:ascii="Times New Roman" w:hAnsi="Times New Roman" w:cs="Times New Roman"/>
              <w:bCs/>
              <w:i/>
              <w:iCs/>
              <w:lang w:val="fr-CH"/>
            </w:rPr>
          </w:rPrChange>
        </w:rPr>
        <w:t>l’Europe</w:t>
      </w:r>
      <w:proofErr w:type="spellEnd"/>
      <w:r w:rsidRPr="00742933">
        <w:rPr>
          <w:rStyle w:val="teibibl"/>
          <w:rPrChange w:id="73" w:author="Steve Ranford" w:date="2014-05-06T10:49:00Z">
            <w:rPr>
              <w:rFonts w:ascii="Times New Roman" w:hAnsi="Times New Roman" w:cs="Times New Roman"/>
              <w:bCs/>
              <w:i/>
              <w:iCs/>
              <w:lang w:val="fr-CH"/>
            </w:rPr>
          </w:rPrChange>
        </w:rPr>
        <w:t xml:space="preserve"> et </w:t>
      </w:r>
      <w:proofErr w:type="spellStart"/>
      <w:r w:rsidRPr="00742933">
        <w:rPr>
          <w:rStyle w:val="teibibl"/>
          <w:rPrChange w:id="74" w:author="Steve Ranford" w:date="2014-05-06T10:49:00Z">
            <w:rPr>
              <w:rFonts w:ascii="Times New Roman" w:hAnsi="Times New Roman" w:cs="Times New Roman"/>
              <w:bCs/>
              <w:i/>
              <w:iCs/>
              <w:lang w:val="fr-CH"/>
            </w:rPr>
          </w:rPrChange>
        </w:rPr>
        <w:t>l’Orient</w:t>
      </w:r>
      <w:proofErr w:type="spellEnd"/>
      <w:r w:rsidRPr="00742933">
        <w:rPr>
          <w:rStyle w:val="teibibl"/>
          <w:rPrChange w:id="75"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76" w:author="Steve Ranford" w:date="2014-05-06T10:49:00Z">
            <w:rPr>
              <w:rFonts w:ascii="Times New Roman" w:hAnsi="Times New Roman" w:cs="Times New Roman"/>
              <w:bCs/>
              <w:i/>
              <w:iCs/>
              <w:lang w:val="fr-CH"/>
            </w:rPr>
          </w:rPrChange>
        </w:rPr>
        <w:t>latin</w:t>
      </w:r>
      <w:proofErr w:type="spellEnd"/>
      <w:r w:rsidRPr="00742933">
        <w:rPr>
          <w:rStyle w:val="teibibl"/>
          <w:rPrChange w:id="77"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78" w:author="Steve Ranford" w:date="2014-05-06T10:49:00Z">
            <w:rPr>
              <w:rFonts w:ascii="Times New Roman" w:hAnsi="Times New Roman" w:cs="Times New Roman"/>
              <w:bCs/>
              <w:i/>
              <w:iCs/>
              <w:lang w:val="fr-CH"/>
            </w:rPr>
          </w:rPrChange>
        </w:rPr>
        <w:t>actes</w:t>
      </w:r>
      <w:proofErr w:type="spellEnd"/>
      <w:r w:rsidRPr="00742933">
        <w:rPr>
          <w:rStyle w:val="teibibl"/>
          <w:rPrChange w:id="79" w:author="Steve Ranford" w:date="2014-05-06T10:49:00Z">
            <w:rPr>
              <w:rFonts w:ascii="Times New Roman" w:hAnsi="Times New Roman" w:cs="Times New Roman"/>
              <w:bCs/>
              <w:i/>
              <w:iCs/>
              <w:lang w:val="fr-CH"/>
            </w:rPr>
          </w:rPrChange>
        </w:rPr>
        <w:t xml:space="preserve"> du </w:t>
      </w:r>
      <w:proofErr w:type="spellStart"/>
      <w:r w:rsidRPr="00742933">
        <w:rPr>
          <w:rStyle w:val="teibibl"/>
          <w:rPrChange w:id="80" w:author="Steve Ranford" w:date="2014-05-06T10:49:00Z">
            <w:rPr>
              <w:rFonts w:ascii="Times New Roman" w:hAnsi="Times New Roman" w:cs="Times New Roman"/>
              <w:bCs/>
              <w:i/>
              <w:iCs/>
              <w:lang w:val="fr-CH"/>
            </w:rPr>
          </w:rPrChange>
        </w:rPr>
        <w:t>IXe</w:t>
      </w:r>
      <w:proofErr w:type="spellEnd"/>
      <w:r w:rsidRPr="00742933">
        <w:rPr>
          <w:rStyle w:val="teibibl"/>
          <w:rPrChange w:id="81"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82" w:author="Steve Ranford" w:date="2014-05-06T10:49:00Z">
            <w:rPr>
              <w:rFonts w:ascii="Times New Roman" w:hAnsi="Times New Roman" w:cs="Times New Roman"/>
              <w:bCs/>
              <w:i/>
              <w:iCs/>
              <w:lang w:val="fr-CH"/>
            </w:rPr>
          </w:rPrChange>
        </w:rPr>
        <w:t>congrès</w:t>
      </w:r>
      <w:proofErr w:type="spellEnd"/>
      <w:r w:rsidRPr="00742933">
        <w:rPr>
          <w:rStyle w:val="teibibl"/>
          <w:rPrChange w:id="83" w:author="Steve Ranford" w:date="2014-05-06T10:49:00Z">
            <w:rPr>
              <w:rFonts w:ascii="Times New Roman" w:hAnsi="Times New Roman" w:cs="Times New Roman"/>
              <w:bCs/>
              <w:i/>
              <w:iCs/>
              <w:lang w:val="fr-CH"/>
            </w:rPr>
          </w:rPrChange>
        </w:rPr>
        <w:t xml:space="preserve"> international de la </w:t>
      </w:r>
      <w:proofErr w:type="spellStart"/>
      <w:r w:rsidRPr="00742933">
        <w:rPr>
          <w:rStyle w:val="teibibl"/>
          <w:rPrChange w:id="84" w:author="Steve Ranford" w:date="2014-05-06T10:49:00Z">
            <w:rPr>
              <w:rFonts w:ascii="Times New Roman" w:hAnsi="Times New Roman" w:cs="Times New Roman"/>
              <w:bCs/>
              <w:i/>
              <w:iCs/>
              <w:lang w:val="fr-CH"/>
            </w:rPr>
          </w:rPrChange>
        </w:rPr>
        <w:t>Société</w:t>
      </w:r>
      <w:proofErr w:type="spellEnd"/>
      <w:r w:rsidRPr="00742933">
        <w:rPr>
          <w:rStyle w:val="teibibl"/>
          <w:rPrChange w:id="85"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86" w:author="Steve Ranford" w:date="2014-05-06T10:49:00Z">
            <w:rPr>
              <w:rFonts w:ascii="Times New Roman" w:hAnsi="Times New Roman" w:cs="Times New Roman"/>
              <w:bCs/>
              <w:i/>
              <w:iCs/>
              <w:lang w:val="fr-CH"/>
            </w:rPr>
          </w:rPrChange>
        </w:rPr>
        <w:t>Rencesvals</w:t>
      </w:r>
      <w:proofErr w:type="spellEnd"/>
      <w:r w:rsidRPr="00742933">
        <w:rPr>
          <w:rStyle w:val="teibibl"/>
          <w:rPrChange w:id="87" w:author="Steve Ranford" w:date="2014-05-06T10:49:00Z">
            <w:rPr>
              <w:rFonts w:ascii="Times New Roman" w:hAnsi="Times New Roman" w:cs="Times New Roman"/>
              <w:bCs/>
              <w:i/>
              <w:iCs/>
              <w:lang w:val="fr-CH"/>
            </w:rPr>
          </w:rPrChange>
        </w:rPr>
        <w:t xml:space="preserve"> pour </w:t>
      </w:r>
      <w:proofErr w:type="spellStart"/>
      <w:r w:rsidRPr="00742933">
        <w:rPr>
          <w:rStyle w:val="teibibl"/>
          <w:rPrChange w:id="88" w:author="Steve Ranford" w:date="2014-05-06T10:49:00Z">
            <w:rPr>
              <w:rFonts w:ascii="Times New Roman" w:hAnsi="Times New Roman" w:cs="Times New Roman"/>
              <w:bCs/>
              <w:i/>
              <w:iCs/>
              <w:lang w:val="fr-CH"/>
            </w:rPr>
          </w:rPrChange>
        </w:rPr>
        <w:t>l’étude</w:t>
      </w:r>
      <w:proofErr w:type="spellEnd"/>
      <w:r w:rsidRPr="00742933">
        <w:rPr>
          <w:rStyle w:val="teibibl"/>
          <w:rPrChange w:id="89" w:author="Steve Ranford" w:date="2014-05-06T10:49:00Z">
            <w:rPr>
              <w:rFonts w:ascii="Times New Roman" w:hAnsi="Times New Roman" w:cs="Times New Roman"/>
              <w:bCs/>
              <w:i/>
              <w:iCs/>
              <w:lang w:val="fr-CH"/>
            </w:rPr>
          </w:rPrChange>
        </w:rPr>
        <w:t xml:space="preserve"> des </w:t>
      </w:r>
      <w:proofErr w:type="spellStart"/>
      <w:r w:rsidRPr="00742933">
        <w:rPr>
          <w:rStyle w:val="teibibl"/>
          <w:rPrChange w:id="90" w:author="Steve Ranford" w:date="2014-05-06T10:49:00Z">
            <w:rPr>
              <w:rFonts w:ascii="Times New Roman" w:hAnsi="Times New Roman" w:cs="Times New Roman"/>
              <w:bCs/>
              <w:i/>
              <w:iCs/>
              <w:lang w:val="fr-CH"/>
            </w:rPr>
          </w:rPrChange>
        </w:rPr>
        <w:t>épopées</w:t>
      </w:r>
      <w:proofErr w:type="spellEnd"/>
      <w:r w:rsidRPr="00742933">
        <w:rPr>
          <w:rStyle w:val="teibibl"/>
          <w:rPrChange w:id="91"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92" w:author="Steve Ranford" w:date="2014-05-06T10:49:00Z">
            <w:rPr>
              <w:rFonts w:ascii="Times New Roman" w:hAnsi="Times New Roman" w:cs="Times New Roman"/>
              <w:bCs/>
              <w:i/>
              <w:iCs/>
              <w:lang w:val="fr-CH"/>
            </w:rPr>
          </w:rPrChange>
        </w:rPr>
        <w:t>romanes</w:t>
      </w:r>
      <w:proofErr w:type="spellEnd"/>
      <w:r w:rsidRPr="00742933">
        <w:rPr>
          <w:rStyle w:val="teibibl"/>
          <w:rPrChange w:id="93" w:author="Steve Ranford" w:date="2014-05-06T10:49:00Z">
            <w:rPr>
              <w:rFonts w:ascii="Times New Roman" w:hAnsi="Times New Roman" w:cs="Times New Roman"/>
              <w:bCs/>
              <w:i/>
              <w:iCs/>
              <w:lang w:val="fr-CH"/>
            </w:rPr>
          </w:rPrChange>
        </w:rPr>
        <w:t xml:space="preserve">, </w:t>
      </w:r>
      <w:proofErr w:type="spellStart"/>
      <w:r w:rsidRPr="00742933">
        <w:rPr>
          <w:rStyle w:val="teibibl"/>
          <w:rPrChange w:id="94" w:author="Steve Ranford" w:date="2014-05-06T10:49:00Z">
            <w:rPr>
              <w:rFonts w:ascii="Times New Roman" w:hAnsi="Times New Roman" w:cs="Times New Roman"/>
              <w:bCs/>
              <w:i/>
              <w:iCs/>
              <w:lang w:val="fr-CH"/>
            </w:rPr>
          </w:rPrChange>
        </w:rPr>
        <w:t>Padoue-Venise</w:t>
      </w:r>
      <w:proofErr w:type="spellEnd"/>
      <w:r w:rsidRPr="00742933">
        <w:rPr>
          <w:rStyle w:val="teibibl"/>
          <w:rPrChange w:id="95" w:author="Steve Ranford" w:date="2014-05-06T10:49:00Z">
            <w:rPr>
              <w:rFonts w:ascii="Times New Roman" w:hAnsi="Times New Roman" w:cs="Times New Roman"/>
              <w:bCs/>
              <w:i/>
              <w:iCs/>
              <w:lang w:val="fr-CH"/>
            </w:rPr>
          </w:rPrChange>
        </w:rPr>
        <w:t xml:space="preserve">, 29 </w:t>
      </w:r>
      <w:proofErr w:type="spellStart"/>
      <w:r w:rsidRPr="00742933">
        <w:rPr>
          <w:rStyle w:val="teibibl"/>
          <w:rPrChange w:id="96" w:author="Steve Ranford" w:date="2014-05-06T10:49:00Z">
            <w:rPr>
              <w:rFonts w:ascii="Times New Roman" w:hAnsi="Times New Roman" w:cs="Times New Roman"/>
              <w:bCs/>
              <w:i/>
              <w:iCs/>
              <w:lang w:val="fr-CH"/>
            </w:rPr>
          </w:rPrChange>
        </w:rPr>
        <w:t>août</w:t>
      </w:r>
      <w:proofErr w:type="spellEnd"/>
      <w:r w:rsidRPr="00742933">
        <w:rPr>
          <w:rStyle w:val="teibibl"/>
          <w:rPrChange w:id="97" w:author="Steve Ranford" w:date="2014-05-06T10:49:00Z">
            <w:rPr>
              <w:rFonts w:ascii="Times New Roman" w:hAnsi="Times New Roman" w:cs="Times New Roman"/>
              <w:bCs/>
              <w:i/>
              <w:iCs/>
              <w:lang w:val="fr-CH"/>
            </w:rPr>
          </w:rPrChange>
        </w:rPr>
        <w:t xml:space="preserve"> - 4 </w:t>
      </w:r>
      <w:proofErr w:type="spellStart"/>
      <w:r w:rsidRPr="00742933">
        <w:rPr>
          <w:rStyle w:val="teibibl"/>
          <w:rPrChange w:id="98" w:author="Steve Ranford" w:date="2014-05-06T10:49:00Z">
            <w:rPr>
              <w:rFonts w:ascii="Times New Roman" w:hAnsi="Times New Roman" w:cs="Times New Roman"/>
              <w:bCs/>
              <w:i/>
              <w:iCs/>
              <w:lang w:val="fr-CH"/>
            </w:rPr>
          </w:rPrChange>
        </w:rPr>
        <w:t>septembre</w:t>
      </w:r>
      <w:proofErr w:type="spellEnd"/>
      <w:r w:rsidRPr="00742933">
        <w:rPr>
          <w:rStyle w:val="teibibl"/>
          <w:rPrChange w:id="99" w:author="Steve Ranford" w:date="2014-05-06T10:49:00Z">
            <w:rPr>
              <w:rFonts w:ascii="Times New Roman" w:hAnsi="Times New Roman" w:cs="Times New Roman"/>
              <w:bCs/>
              <w:i/>
              <w:iCs/>
              <w:lang w:val="fr-CH"/>
            </w:rPr>
          </w:rPrChange>
        </w:rPr>
        <w:t xml:space="preserve"> 1982, II, Modena, </w:t>
      </w:r>
      <w:proofErr w:type="spellStart"/>
      <w:r w:rsidRPr="00742933">
        <w:rPr>
          <w:rStyle w:val="teibibl"/>
          <w:rPrChange w:id="100" w:author="Steve Ranford" w:date="2014-05-06T10:49:00Z">
            <w:rPr>
              <w:rFonts w:ascii="Times New Roman" w:hAnsi="Times New Roman" w:cs="Times New Roman"/>
              <w:bCs/>
              <w:iCs/>
              <w:lang w:val="fr-CH"/>
            </w:rPr>
          </w:rPrChange>
        </w:rPr>
        <w:t>Mucchi</w:t>
      </w:r>
      <w:proofErr w:type="spellEnd"/>
      <w:r w:rsidRPr="00742933">
        <w:rPr>
          <w:rStyle w:val="teibibl"/>
          <w:rPrChange w:id="101" w:author="Steve Ranford" w:date="2014-05-06T10:49:00Z">
            <w:rPr>
              <w:rFonts w:ascii="Times New Roman" w:hAnsi="Times New Roman" w:cs="Times New Roman"/>
              <w:bCs/>
              <w:iCs/>
              <w:lang w:val="fr-CH"/>
            </w:rPr>
          </w:rPrChange>
        </w:rPr>
        <w:t>, 1984, pp. 617-646.</w:t>
      </w:r>
    </w:p>
    <w:p w14:paraId="642BD959" w14:textId="77777777" w:rsidR="008C1DCB" w:rsidRPr="00742933" w:rsidRDefault="008C1DCB" w:rsidP="00742933">
      <w:pPr>
        <w:pStyle w:val="Bibliography"/>
        <w:rPr>
          <w:rStyle w:val="teibibl"/>
          <w:rPrChange w:id="102" w:author="Steve Ranford" w:date="2014-05-06T10:49:00Z">
            <w:rPr>
              <w:rFonts w:ascii="Times New Roman" w:hAnsi="Times New Roman" w:cs="Times New Roman"/>
              <w:lang w:val="fr-CH"/>
            </w:rPr>
          </w:rPrChange>
        </w:rPr>
        <w:pPrChange w:id="103"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104" w:author="Steve Ranford" w:date="2014-05-06T10:49:00Z">
            <w:rPr>
              <w:rFonts w:ascii="Times New Roman" w:hAnsi="Times New Roman" w:cs="Times New Roman"/>
              <w:u w:val="single"/>
              <w:lang w:val="fr-CH"/>
            </w:rPr>
          </w:rPrChange>
        </w:rPr>
        <w:t xml:space="preserve">Kohler 1913: Philippe de </w:t>
      </w:r>
      <w:proofErr w:type="spellStart"/>
      <w:r w:rsidRPr="00742933">
        <w:rPr>
          <w:rStyle w:val="teibibl"/>
          <w:rPrChange w:id="105" w:author="Steve Ranford" w:date="2014-05-06T10:49:00Z">
            <w:rPr>
              <w:rFonts w:ascii="Times New Roman" w:hAnsi="Times New Roman" w:cs="Times New Roman"/>
              <w:lang w:val="fr-CH"/>
            </w:rPr>
          </w:rPrChange>
        </w:rPr>
        <w:t>Novare</w:t>
      </w:r>
      <w:proofErr w:type="spellEnd"/>
      <w:r w:rsidRPr="00742933">
        <w:rPr>
          <w:rStyle w:val="teibibl"/>
          <w:rPrChange w:id="106" w:author="Steve Ranford" w:date="2014-05-06T10:49:00Z">
            <w:rPr>
              <w:rFonts w:ascii="Times New Roman" w:hAnsi="Times New Roman" w:cs="Times New Roman"/>
              <w:lang w:val="fr-CH"/>
            </w:rPr>
          </w:rPrChange>
        </w:rPr>
        <w:t xml:space="preserve">, </w:t>
      </w:r>
      <w:proofErr w:type="spellStart"/>
      <w:r w:rsidRPr="00742933">
        <w:rPr>
          <w:rStyle w:val="teibibl"/>
          <w:rPrChange w:id="107" w:author="Steve Ranford" w:date="2014-05-06T10:49:00Z">
            <w:rPr>
              <w:rFonts w:ascii="Times New Roman" w:hAnsi="Times New Roman" w:cs="Times New Roman"/>
              <w:i/>
              <w:lang w:val="fr-CH"/>
            </w:rPr>
          </w:rPrChange>
        </w:rPr>
        <w:t>Mémoires</w:t>
      </w:r>
      <w:proofErr w:type="spellEnd"/>
      <w:r w:rsidRPr="00742933">
        <w:rPr>
          <w:rStyle w:val="teibibl"/>
          <w:rPrChange w:id="108" w:author="Steve Ranford" w:date="2014-05-06T10:49:00Z">
            <w:rPr>
              <w:rFonts w:ascii="Times New Roman" w:hAnsi="Times New Roman" w:cs="Times New Roman"/>
              <w:lang w:val="fr-CH"/>
            </w:rPr>
          </w:rPrChange>
        </w:rPr>
        <w:t xml:space="preserve">, </w:t>
      </w:r>
      <w:proofErr w:type="spellStart"/>
      <w:r w:rsidRPr="00742933">
        <w:rPr>
          <w:rStyle w:val="teibibl"/>
          <w:rPrChange w:id="109" w:author="Steve Ranford" w:date="2014-05-06T10:49:00Z">
            <w:rPr>
              <w:rFonts w:ascii="Times New Roman" w:hAnsi="Times New Roman" w:cs="Times New Roman"/>
              <w:lang w:val="fr-CH"/>
            </w:rPr>
          </w:rPrChange>
        </w:rPr>
        <w:t>édités</w:t>
      </w:r>
      <w:proofErr w:type="spellEnd"/>
      <w:r w:rsidRPr="00742933">
        <w:rPr>
          <w:rStyle w:val="teibibl"/>
          <w:rPrChange w:id="110" w:author="Steve Ranford" w:date="2014-05-06T10:49:00Z">
            <w:rPr>
              <w:rFonts w:ascii="Times New Roman" w:hAnsi="Times New Roman" w:cs="Times New Roman"/>
              <w:lang w:val="fr-CH"/>
            </w:rPr>
          </w:rPrChange>
        </w:rPr>
        <w:t xml:space="preserve"> par Charles Kohler, Paris, Champion, 1913.</w:t>
      </w:r>
    </w:p>
    <w:p w14:paraId="013E26BE" w14:textId="77777777" w:rsidR="008C1DCB" w:rsidRPr="00742933" w:rsidRDefault="008C1DCB" w:rsidP="00742933">
      <w:pPr>
        <w:pStyle w:val="Bibliography"/>
        <w:rPr>
          <w:rStyle w:val="teibibl"/>
          <w:rPrChange w:id="111" w:author="Steve Ranford" w:date="2014-05-06T10:49:00Z">
            <w:rPr>
              <w:rFonts w:ascii="Times New Roman" w:hAnsi="Times New Roman" w:cs="Times New Roman"/>
              <w:lang w:val="en-US"/>
            </w:rPr>
          </w:rPrChange>
        </w:rPr>
        <w:pPrChange w:id="112"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113" w:author="Steve Ranford" w:date="2014-05-06T10:49:00Z">
            <w:rPr>
              <w:rFonts w:ascii="Times New Roman" w:hAnsi="Times New Roman" w:cs="Times New Roman"/>
              <w:u w:val="single"/>
              <w:lang w:val="en-US"/>
            </w:rPr>
          </w:rPrChange>
        </w:rPr>
        <w:t xml:space="preserve">La Monte – Hubert 1936: John L. La Monte, Merton J. Hubert, The Wars of Frederick II against the </w:t>
      </w:r>
      <w:proofErr w:type="spellStart"/>
      <w:r w:rsidRPr="00742933">
        <w:rPr>
          <w:rStyle w:val="teibibl"/>
          <w:rPrChange w:id="114" w:author="Steve Ranford" w:date="2014-05-06T10:49:00Z">
            <w:rPr>
              <w:rFonts w:ascii="Times New Roman" w:hAnsi="Times New Roman" w:cs="Times New Roman"/>
              <w:i/>
              <w:lang w:val="en-US"/>
            </w:rPr>
          </w:rPrChange>
        </w:rPr>
        <w:t>Ibelins</w:t>
      </w:r>
      <w:proofErr w:type="spellEnd"/>
      <w:r w:rsidRPr="00742933">
        <w:rPr>
          <w:rStyle w:val="teibibl"/>
          <w:rPrChange w:id="115" w:author="Steve Ranford" w:date="2014-05-06T10:49:00Z">
            <w:rPr>
              <w:rFonts w:ascii="Times New Roman" w:hAnsi="Times New Roman" w:cs="Times New Roman"/>
              <w:i/>
              <w:lang w:val="en-US"/>
            </w:rPr>
          </w:rPrChange>
        </w:rPr>
        <w:t xml:space="preserve"> in Syria and Cyprus, New York, Columbia University Press, 1936.</w:t>
      </w:r>
    </w:p>
    <w:p w14:paraId="486100B8" w14:textId="77777777" w:rsidR="008C1DCB" w:rsidRPr="00742933" w:rsidRDefault="008C1DCB" w:rsidP="00742933">
      <w:pPr>
        <w:pStyle w:val="Bibliography"/>
        <w:rPr>
          <w:rStyle w:val="teibibl"/>
          <w:rPrChange w:id="116" w:author="Steve Ranford" w:date="2014-05-06T10:49:00Z">
            <w:rPr>
              <w:rFonts w:ascii="Times New Roman" w:hAnsi="Times New Roman" w:cs="Times New Roman"/>
              <w:lang w:val="en-US"/>
            </w:rPr>
          </w:rPrChange>
        </w:rPr>
        <w:pPrChange w:id="117"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118" w:author="Steve Ranford" w:date="2014-05-06T10:49:00Z">
            <w:rPr>
              <w:rFonts w:ascii="Times New Roman" w:hAnsi="Times New Roman" w:cs="Times New Roman"/>
              <w:u w:val="single"/>
              <w:lang w:val="en-US"/>
            </w:rPr>
          </w:rPrChange>
        </w:rPr>
        <w:t xml:space="preserve">La Monte 1937: John L. La Monte, «John </w:t>
      </w:r>
      <w:proofErr w:type="spellStart"/>
      <w:r w:rsidRPr="00742933">
        <w:rPr>
          <w:rStyle w:val="teibibl"/>
          <w:rPrChange w:id="119" w:author="Steve Ranford" w:date="2014-05-06T10:49:00Z">
            <w:rPr>
              <w:rFonts w:ascii="Times New Roman" w:hAnsi="Times New Roman" w:cs="Times New Roman"/>
              <w:lang w:val="en-US"/>
            </w:rPr>
          </w:rPrChange>
        </w:rPr>
        <w:t>d’Ibelin</w:t>
      </w:r>
      <w:proofErr w:type="spellEnd"/>
      <w:r w:rsidRPr="00742933">
        <w:rPr>
          <w:rStyle w:val="teibibl"/>
          <w:rPrChange w:id="120" w:author="Steve Ranford" w:date="2014-05-06T10:49:00Z">
            <w:rPr>
              <w:rFonts w:ascii="Times New Roman" w:hAnsi="Times New Roman" w:cs="Times New Roman"/>
              <w:lang w:val="en-US"/>
            </w:rPr>
          </w:rPrChange>
        </w:rPr>
        <w:t xml:space="preserve">, the Old Lord of Beirut, 1177-1236», </w:t>
      </w:r>
      <w:proofErr w:type="spellStart"/>
      <w:r w:rsidRPr="00742933">
        <w:rPr>
          <w:rStyle w:val="teibibl"/>
          <w:rPrChange w:id="121" w:author="Steve Ranford" w:date="2014-05-06T10:49:00Z">
            <w:rPr>
              <w:rFonts w:ascii="Times New Roman" w:hAnsi="Times New Roman" w:cs="Times New Roman"/>
              <w:i/>
              <w:lang w:val="en-US"/>
            </w:rPr>
          </w:rPrChange>
        </w:rPr>
        <w:t>Byzantion</w:t>
      </w:r>
      <w:proofErr w:type="spellEnd"/>
      <w:r w:rsidRPr="00742933">
        <w:rPr>
          <w:rStyle w:val="teibibl"/>
          <w:rPrChange w:id="122" w:author="Steve Ranford" w:date="2014-05-06T10:49:00Z">
            <w:rPr>
              <w:rFonts w:ascii="Times New Roman" w:hAnsi="Times New Roman" w:cs="Times New Roman"/>
              <w:lang w:val="en-US"/>
            </w:rPr>
          </w:rPrChange>
        </w:rPr>
        <w:t>, 12, 1937, pp. 417-448.</w:t>
      </w:r>
    </w:p>
    <w:p w14:paraId="4C656770" w14:textId="77777777" w:rsidR="008C1DCB" w:rsidRPr="00742933" w:rsidRDefault="008C1DCB" w:rsidP="00742933">
      <w:pPr>
        <w:pStyle w:val="Bibliography"/>
        <w:rPr>
          <w:rStyle w:val="teibibl"/>
          <w:rPrChange w:id="123" w:author="Steve Ranford" w:date="2014-05-06T10:49:00Z">
            <w:rPr>
              <w:rFonts w:ascii="Times New Roman" w:hAnsi="Times New Roman" w:cs="Times New Roman"/>
              <w:lang w:val="fr-CH"/>
            </w:rPr>
          </w:rPrChange>
        </w:rPr>
        <w:pPrChange w:id="124" w:author="Steve Ranford" w:date="2014-05-06T10:49:00Z">
          <w:pPr>
            <w:pStyle w:val="ListParagraph"/>
            <w:numPr>
              <w:numId w:val="30"/>
            </w:numPr>
            <w:tabs>
              <w:tab w:val="left" w:pos="4536"/>
              <w:tab w:val="right" w:pos="9639"/>
            </w:tabs>
            <w:spacing w:after="120" w:line="240" w:lineRule="auto"/>
            <w:ind w:left="1004" w:hanging="360"/>
            <w:jc w:val="both"/>
          </w:pPr>
        </w:pPrChange>
      </w:pPr>
      <w:proofErr w:type="spellStart"/>
      <w:r w:rsidRPr="00742933">
        <w:rPr>
          <w:rStyle w:val="teibibl"/>
          <w:rPrChange w:id="125" w:author="Steve Ranford" w:date="2014-05-06T10:49:00Z">
            <w:rPr>
              <w:rFonts w:ascii="Times New Roman" w:hAnsi="Times New Roman" w:cs="Times New Roman"/>
              <w:u w:val="single"/>
              <w:lang w:val="fr-CH"/>
            </w:rPr>
          </w:rPrChange>
        </w:rPr>
        <w:t>Lefèvre</w:t>
      </w:r>
      <w:proofErr w:type="spellEnd"/>
      <w:r w:rsidRPr="00742933">
        <w:rPr>
          <w:rStyle w:val="teibibl"/>
          <w:rPrChange w:id="126" w:author="Steve Ranford" w:date="2014-05-06T10:49:00Z">
            <w:rPr>
              <w:rFonts w:ascii="Times New Roman" w:hAnsi="Times New Roman" w:cs="Times New Roman"/>
              <w:u w:val="single"/>
              <w:lang w:val="fr-CH"/>
            </w:rPr>
          </w:rPrChange>
        </w:rPr>
        <w:t xml:space="preserve"> 1998: Sylvie </w:t>
      </w:r>
      <w:proofErr w:type="spellStart"/>
      <w:r w:rsidRPr="00742933">
        <w:rPr>
          <w:rStyle w:val="teibibl"/>
          <w:rPrChange w:id="127" w:author="Steve Ranford" w:date="2014-05-06T10:49:00Z">
            <w:rPr>
              <w:rFonts w:ascii="Times New Roman" w:hAnsi="Times New Roman" w:cs="Times New Roman"/>
              <w:lang w:val="fr-CH"/>
            </w:rPr>
          </w:rPrChange>
        </w:rPr>
        <w:t>Lefèvre</w:t>
      </w:r>
      <w:proofErr w:type="spellEnd"/>
      <w:r w:rsidRPr="00742933">
        <w:rPr>
          <w:rStyle w:val="teibibl"/>
          <w:rPrChange w:id="128" w:author="Steve Ranford" w:date="2014-05-06T10:49:00Z">
            <w:rPr>
              <w:rFonts w:ascii="Times New Roman" w:hAnsi="Times New Roman" w:cs="Times New Roman"/>
              <w:lang w:val="fr-CH"/>
            </w:rPr>
          </w:rPrChange>
        </w:rPr>
        <w:t xml:space="preserve">, «Philippe de </w:t>
      </w:r>
      <w:proofErr w:type="spellStart"/>
      <w:r w:rsidRPr="00742933">
        <w:rPr>
          <w:rStyle w:val="teibibl"/>
          <w:rPrChange w:id="129" w:author="Steve Ranford" w:date="2014-05-06T10:49:00Z">
            <w:rPr>
              <w:rFonts w:ascii="Times New Roman" w:hAnsi="Times New Roman" w:cs="Times New Roman"/>
              <w:lang w:val="fr-CH"/>
            </w:rPr>
          </w:rPrChange>
        </w:rPr>
        <w:t>Novare</w:t>
      </w:r>
      <w:proofErr w:type="spellEnd"/>
      <w:r w:rsidRPr="00742933">
        <w:rPr>
          <w:rStyle w:val="teibibl"/>
          <w:rPrChange w:id="130" w:author="Steve Ranford" w:date="2014-05-06T10:49:00Z">
            <w:rPr>
              <w:rFonts w:ascii="Times New Roman" w:hAnsi="Times New Roman" w:cs="Times New Roman"/>
              <w:lang w:val="fr-CH"/>
            </w:rPr>
          </w:rPrChange>
        </w:rPr>
        <w:t xml:space="preserve">, </w:t>
      </w:r>
      <w:proofErr w:type="spellStart"/>
      <w:r w:rsidRPr="00742933">
        <w:rPr>
          <w:rStyle w:val="teibibl"/>
          <w:rPrChange w:id="131" w:author="Steve Ranford" w:date="2014-05-06T10:49:00Z">
            <w:rPr>
              <w:rFonts w:ascii="Times New Roman" w:hAnsi="Times New Roman" w:cs="Times New Roman"/>
              <w:i/>
              <w:lang w:val="fr-CH"/>
            </w:rPr>
          </w:rPrChange>
        </w:rPr>
        <w:t>Mémoires</w:t>
      </w:r>
      <w:proofErr w:type="spellEnd"/>
      <w:r w:rsidRPr="00742933">
        <w:rPr>
          <w:rStyle w:val="teibibl"/>
          <w:rPrChange w:id="132" w:author="Steve Ranford" w:date="2014-05-06T10:49:00Z">
            <w:rPr>
              <w:rFonts w:ascii="Times New Roman" w:hAnsi="Times New Roman" w:cs="Times New Roman"/>
              <w:lang w:val="fr-CH"/>
            </w:rPr>
          </w:rPrChange>
        </w:rPr>
        <w:t xml:space="preserve">. Notice», in Le Roman de </w:t>
      </w:r>
      <w:proofErr w:type="spellStart"/>
      <w:r w:rsidRPr="00742933">
        <w:rPr>
          <w:rStyle w:val="teibibl"/>
          <w:rPrChange w:id="133" w:author="Steve Ranford" w:date="2014-05-06T10:49:00Z">
            <w:rPr>
              <w:rFonts w:ascii="Times New Roman" w:hAnsi="Times New Roman" w:cs="Times New Roman"/>
              <w:i/>
              <w:lang w:val="fr-CH"/>
            </w:rPr>
          </w:rPrChange>
        </w:rPr>
        <w:t>Renart</w:t>
      </w:r>
      <w:proofErr w:type="spellEnd"/>
      <w:r w:rsidRPr="00742933">
        <w:rPr>
          <w:rStyle w:val="teibibl"/>
          <w:rPrChange w:id="134" w:author="Steve Ranford" w:date="2014-05-06T10:49:00Z">
            <w:rPr>
              <w:rFonts w:ascii="Times New Roman" w:hAnsi="Times New Roman" w:cs="Times New Roman"/>
              <w:lang w:val="fr-CH"/>
            </w:rPr>
          </w:rPrChange>
        </w:rPr>
        <w:t xml:space="preserve">, </w:t>
      </w:r>
      <w:proofErr w:type="spellStart"/>
      <w:r w:rsidRPr="00742933">
        <w:rPr>
          <w:rStyle w:val="teibibl"/>
          <w:rPrChange w:id="135" w:author="Steve Ranford" w:date="2014-05-06T10:49:00Z">
            <w:rPr>
              <w:rFonts w:ascii="Times New Roman" w:hAnsi="Times New Roman" w:cs="Times New Roman"/>
              <w:lang w:val="fr-CH"/>
            </w:rPr>
          </w:rPrChange>
        </w:rPr>
        <w:t>édition</w:t>
      </w:r>
      <w:proofErr w:type="spellEnd"/>
      <w:r w:rsidRPr="00742933">
        <w:rPr>
          <w:rStyle w:val="teibibl"/>
          <w:rPrChange w:id="136" w:author="Steve Ranford" w:date="2014-05-06T10:49:00Z">
            <w:rPr>
              <w:rFonts w:ascii="Times New Roman" w:hAnsi="Times New Roman" w:cs="Times New Roman"/>
              <w:lang w:val="fr-CH"/>
            </w:rPr>
          </w:rPrChange>
        </w:rPr>
        <w:t xml:space="preserve"> </w:t>
      </w:r>
      <w:proofErr w:type="spellStart"/>
      <w:r w:rsidRPr="00742933">
        <w:rPr>
          <w:rStyle w:val="teibibl"/>
          <w:rPrChange w:id="137" w:author="Steve Ranford" w:date="2014-05-06T10:49:00Z">
            <w:rPr>
              <w:rFonts w:ascii="Times New Roman" w:hAnsi="Times New Roman" w:cs="Times New Roman"/>
              <w:lang w:val="fr-CH"/>
            </w:rPr>
          </w:rPrChange>
        </w:rPr>
        <w:t>publiée</w:t>
      </w:r>
      <w:proofErr w:type="spellEnd"/>
      <w:r w:rsidRPr="00742933">
        <w:rPr>
          <w:rStyle w:val="teibibl"/>
          <w:rPrChange w:id="138" w:author="Steve Ranford" w:date="2014-05-06T10:49:00Z">
            <w:rPr>
              <w:rFonts w:ascii="Times New Roman" w:hAnsi="Times New Roman" w:cs="Times New Roman"/>
              <w:lang w:val="fr-CH"/>
            </w:rPr>
          </w:rPrChange>
        </w:rPr>
        <w:t xml:space="preserve"> sous la direction </w:t>
      </w:r>
      <w:proofErr w:type="spellStart"/>
      <w:r w:rsidRPr="00742933">
        <w:rPr>
          <w:rStyle w:val="teibibl"/>
          <w:rPrChange w:id="139" w:author="Steve Ranford" w:date="2014-05-06T10:49:00Z">
            <w:rPr>
              <w:rFonts w:ascii="Times New Roman" w:hAnsi="Times New Roman" w:cs="Times New Roman"/>
              <w:lang w:val="fr-CH"/>
            </w:rPr>
          </w:rPrChange>
        </w:rPr>
        <w:t>d’Armand</w:t>
      </w:r>
      <w:proofErr w:type="spellEnd"/>
      <w:r w:rsidRPr="00742933">
        <w:rPr>
          <w:rStyle w:val="teibibl"/>
          <w:rPrChange w:id="140" w:author="Steve Ranford" w:date="2014-05-06T10:49:00Z">
            <w:rPr>
              <w:rFonts w:ascii="Times New Roman" w:hAnsi="Times New Roman" w:cs="Times New Roman"/>
              <w:lang w:val="fr-CH"/>
            </w:rPr>
          </w:rPrChange>
        </w:rPr>
        <w:t xml:space="preserve"> </w:t>
      </w:r>
      <w:proofErr w:type="spellStart"/>
      <w:r w:rsidRPr="00742933">
        <w:rPr>
          <w:rStyle w:val="teibibl"/>
          <w:rPrChange w:id="141" w:author="Steve Ranford" w:date="2014-05-06T10:49:00Z">
            <w:rPr>
              <w:rFonts w:ascii="Times New Roman" w:hAnsi="Times New Roman" w:cs="Times New Roman"/>
              <w:lang w:val="fr-CH"/>
            </w:rPr>
          </w:rPrChange>
        </w:rPr>
        <w:t>Strubel</w:t>
      </w:r>
      <w:proofErr w:type="spellEnd"/>
      <w:r w:rsidRPr="00742933">
        <w:rPr>
          <w:rStyle w:val="teibibl"/>
          <w:rPrChange w:id="142" w:author="Steve Ranford" w:date="2014-05-06T10:49:00Z">
            <w:rPr>
              <w:rFonts w:ascii="Times New Roman" w:hAnsi="Times New Roman" w:cs="Times New Roman"/>
              <w:lang w:val="fr-CH"/>
            </w:rPr>
          </w:rPrChange>
        </w:rPr>
        <w:t xml:space="preserve">, Paris, </w:t>
      </w:r>
      <w:proofErr w:type="spellStart"/>
      <w:r w:rsidRPr="00742933">
        <w:rPr>
          <w:rStyle w:val="teibibl"/>
          <w:rPrChange w:id="143" w:author="Steve Ranford" w:date="2014-05-06T10:49:00Z">
            <w:rPr>
              <w:rFonts w:ascii="Times New Roman" w:hAnsi="Times New Roman" w:cs="Times New Roman"/>
              <w:lang w:val="fr-CH"/>
            </w:rPr>
          </w:rPrChange>
        </w:rPr>
        <w:t>Gallimard</w:t>
      </w:r>
      <w:proofErr w:type="spellEnd"/>
      <w:r w:rsidRPr="00742933">
        <w:rPr>
          <w:rStyle w:val="teibibl"/>
          <w:rPrChange w:id="144" w:author="Steve Ranford" w:date="2014-05-06T10:49:00Z">
            <w:rPr>
              <w:rFonts w:ascii="Times New Roman" w:hAnsi="Times New Roman" w:cs="Times New Roman"/>
              <w:lang w:val="fr-CH"/>
            </w:rPr>
          </w:rPrChange>
        </w:rPr>
        <w:t>, 1998, pp. 1386-1393.</w:t>
      </w:r>
    </w:p>
    <w:p w14:paraId="693E1BC3" w14:textId="77777777" w:rsidR="008C1DCB" w:rsidRPr="00742933" w:rsidRDefault="008C1DCB" w:rsidP="00742933">
      <w:pPr>
        <w:pStyle w:val="Bibliography"/>
        <w:rPr>
          <w:rStyle w:val="teibibl"/>
          <w:rPrChange w:id="145" w:author="Steve Ranford" w:date="2014-05-06T10:49:00Z">
            <w:rPr>
              <w:rFonts w:ascii="Times New Roman" w:hAnsi="Times New Roman" w:cs="Times New Roman"/>
              <w:lang w:val="fr-CH"/>
            </w:rPr>
          </w:rPrChange>
        </w:rPr>
        <w:pPrChange w:id="146"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147" w:author="Steve Ranford" w:date="2014-05-06T10:49:00Z">
            <w:rPr>
              <w:rFonts w:ascii="Times New Roman" w:hAnsi="Times New Roman" w:cs="Times New Roman"/>
              <w:u w:val="single"/>
              <w:lang w:val="fr-CH"/>
            </w:rPr>
          </w:rPrChange>
        </w:rPr>
        <w:t xml:space="preserve">Mas </w:t>
      </w:r>
      <w:proofErr w:type="spellStart"/>
      <w:r w:rsidRPr="00742933">
        <w:rPr>
          <w:rStyle w:val="teibibl"/>
          <w:rPrChange w:id="148" w:author="Steve Ranford" w:date="2014-05-06T10:49:00Z">
            <w:rPr>
              <w:rFonts w:ascii="Times New Roman" w:hAnsi="Times New Roman" w:cs="Times New Roman"/>
              <w:u w:val="single"/>
              <w:lang w:val="fr-CH"/>
            </w:rPr>
          </w:rPrChange>
        </w:rPr>
        <w:t>Latrie</w:t>
      </w:r>
      <w:proofErr w:type="spellEnd"/>
      <w:r w:rsidRPr="00742933">
        <w:rPr>
          <w:rStyle w:val="teibibl"/>
          <w:rPrChange w:id="149" w:author="Steve Ranford" w:date="2014-05-06T10:49:00Z">
            <w:rPr>
              <w:rFonts w:ascii="Times New Roman" w:hAnsi="Times New Roman" w:cs="Times New Roman"/>
              <w:u w:val="single"/>
              <w:lang w:val="fr-CH"/>
            </w:rPr>
          </w:rPrChange>
        </w:rPr>
        <w:t xml:space="preserve"> 1852-1861: Louis de Mas </w:t>
      </w:r>
      <w:proofErr w:type="spellStart"/>
      <w:r w:rsidRPr="00742933">
        <w:rPr>
          <w:rStyle w:val="teibibl"/>
          <w:rPrChange w:id="150" w:author="Steve Ranford" w:date="2014-05-06T10:49:00Z">
            <w:rPr>
              <w:rFonts w:ascii="Times New Roman" w:hAnsi="Times New Roman" w:cs="Times New Roman"/>
              <w:lang w:val="fr-CH"/>
            </w:rPr>
          </w:rPrChange>
        </w:rPr>
        <w:t>Latrie</w:t>
      </w:r>
      <w:proofErr w:type="spellEnd"/>
      <w:r w:rsidRPr="00742933">
        <w:rPr>
          <w:rStyle w:val="teibibl"/>
          <w:rPrChange w:id="151" w:author="Steve Ranford" w:date="2014-05-06T10:49:00Z">
            <w:rPr>
              <w:rFonts w:ascii="Times New Roman" w:hAnsi="Times New Roman" w:cs="Times New Roman"/>
              <w:lang w:val="fr-CH"/>
            </w:rPr>
          </w:rPrChange>
        </w:rPr>
        <w:t xml:space="preserve">, Histoire de </w:t>
      </w:r>
      <w:proofErr w:type="spellStart"/>
      <w:r w:rsidRPr="00742933">
        <w:rPr>
          <w:rStyle w:val="teibibl"/>
          <w:rPrChange w:id="152" w:author="Steve Ranford" w:date="2014-05-06T10:49:00Z">
            <w:rPr>
              <w:rFonts w:ascii="Times New Roman" w:hAnsi="Times New Roman" w:cs="Times New Roman"/>
              <w:i/>
              <w:lang w:val="fr-CH"/>
            </w:rPr>
          </w:rPrChange>
        </w:rPr>
        <w:t>l’île</w:t>
      </w:r>
      <w:proofErr w:type="spellEnd"/>
      <w:r w:rsidRPr="00742933">
        <w:rPr>
          <w:rStyle w:val="teibibl"/>
          <w:rPrChange w:id="153" w:author="Steve Ranford" w:date="2014-05-06T10:49:00Z">
            <w:rPr>
              <w:rFonts w:ascii="Times New Roman" w:hAnsi="Times New Roman" w:cs="Times New Roman"/>
              <w:i/>
              <w:lang w:val="fr-CH"/>
            </w:rPr>
          </w:rPrChange>
        </w:rPr>
        <w:t xml:space="preserve"> de </w:t>
      </w:r>
      <w:proofErr w:type="spellStart"/>
      <w:r w:rsidRPr="00742933">
        <w:rPr>
          <w:rStyle w:val="teibibl"/>
          <w:rPrChange w:id="154" w:author="Steve Ranford" w:date="2014-05-06T10:49:00Z">
            <w:rPr>
              <w:rFonts w:ascii="Times New Roman" w:hAnsi="Times New Roman" w:cs="Times New Roman"/>
              <w:i/>
              <w:lang w:val="fr-CH"/>
            </w:rPr>
          </w:rPrChange>
        </w:rPr>
        <w:t>Chypre</w:t>
      </w:r>
      <w:proofErr w:type="spellEnd"/>
      <w:r w:rsidRPr="00742933">
        <w:rPr>
          <w:rStyle w:val="teibibl"/>
          <w:rPrChange w:id="155" w:author="Steve Ranford" w:date="2014-05-06T10:49:00Z">
            <w:rPr>
              <w:rFonts w:ascii="Times New Roman" w:hAnsi="Times New Roman" w:cs="Times New Roman"/>
              <w:i/>
              <w:lang w:val="fr-CH"/>
            </w:rPr>
          </w:rPrChange>
        </w:rPr>
        <w:t xml:space="preserve"> sous le </w:t>
      </w:r>
      <w:proofErr w:type="spellStart"/>
      <w:r w:rsidRPr="00742933">
        <w:rPr>
          <w:rStyle w:val="teibibl"/>
          <w:rPrChange w:id="156" w:author="Steve Ranford" w:date="2014-05-06T10:49:00Z">
            <w:rPr>
              <w:rFonts w:ascii="Times New Roman" w:hAnsi="Times New Roman" w:cs="Times New Roman"/>
              <w:i/>
              <w:lang w:val="fr-CH"/>
            </w:rPr>
          </w:rPrChange>
        </w:rPr>
        <w:t>règne</w:t>
      </w:r>
      <w:proofErr w:type="spellEnd"/>
      <w:r w:rsidRPr="00742933">
        <w:rPr>
          <w:rStyle w:val="teibibl"/>
          <w:rPrChange w:id="157" w:author="Steve Ranford" w:date="2014-05-06T10:49:00Z">
            <w:rPr>
              <w:rFonts w:ascii="Times New Roman" w:hAnsi="Times New Roman" w:cs="Times New Roman"/>
              <w:i/>
              <w:lang w:val="fr-CH"/>
            </w:rPr>
          </w:rPrChange>
        </w:rPr>
        <w:t xml:space="preserve"> des princes de la </w:t>
      </w:r>
      <w:proofErr w:type="spellStart"/>
      <w:r w:rsidRPr="00742933">
        <w:rPr>
          <w:rStyle w:val="teibibl"/>
          <w:rPrChange w:id="158" w:author="Steve Ranford" w:date="2014-05-06T10:49:00Z">
            <w:rPr>
              <w:rFonts w:ascii="Times New Roman" w:hAnsi="Times New Roman" w:cs="Times New Roman"/>
              <w:i/>
              <w:lang w:val="fr-CH"/>
            </w:rPr>
          </w:rPrChange>
        </w:rPr>
        <w:t>maison</w:t>
      </w:r>
      <w:proofErr w:type="spellEnd"/>
      <w:r w:rsidRPr="00742933">
        <w:rPr>
          <w:rStyle w:val="teibibl"/>
          <w:rPrChange w:id="159" w:author="Steve Ranford" w:date="2014-05-06T10:49:00Z">
            <w:rPr>
              <w:rFonts w:ascii="Times New Roman" w:hAnsi="Times New Roman" w:cs="Times New Roman"/>
              <w:i/>
              <w:lang w:val="fr-CH"/>
            </w:rPr>
          </w:rPrChange>
        </w:rPr>
        <w:t xml:space="preserve"> de </w:t>
      </w:r>
      <w:proofErr w:type="spellStart"/>
      <w:r w:rsidRPr="00742933">
        <w:rPr>
          <w:rStyle w:val="teibibl"/>
          <w:rPrChange w:id="160" w:author="Steve Ranford" w:date="2014-05-06T10:49:00Z">
            <w:rPr>
              <w:rFonts w:ascii="Times New Roman" w:hAnsi="Times New Roman" w:cs="Times New Roman"/>
              <w:i/>
              <w:lang w:val="fr-CH"/>
            </w:rPr>
          </w:rPrChange>
        </w:rPr>
        <w:t>Lusignan</w:t>
      </w:r>
      <w:proofErr w:type="spellEnd"/>
      <w:r w:rsidRPr="00742933">
        <w:rPr>
          <w:rStyle w:val="teibibl"/>
          <w:rPrChange w:id="161" w:author="Steve Ranford" w:date="2014-05-06T10:49:00Z">
            <w:rPr>
              <w:rFonts w:ascii="Times New Roman" w:hAnsi="Times New Roman" w:cs="Times New Roman"/>
              <w:lang w:val="fr-CH"/>
            </w:rPr>
          </w:rPrChange>
        </w:rPr>
        <w:t xml:space="preserve">, 3 </w:t>
      </w:r>
      <w:proofErr w:type="spellStart"/>
      <w:r w:rsidRPr="00742933">
        <w:rPr>
          <w:rStyle w:val="teibibl"/>
          <w:rPrChange w:id="162" w:author="Steve Ranford" w:date="2014-05-06T10:49:00Z">
            <w:rPr>
              <w:rFonts w:ascii="Times New Roman" w:hAnsi="Times New Roman" w:cs="Times New Roman"/>
              <w:lang w:val="fr-CH"/>
            </w:rPr>
          </w:rPrChange>
        </w:rPr>
        <w:t>voll</w:t>
      </w:r>
      <w:proofErr w:type="spellEnd"/>
      <w:proofErr w:type="gramStart"/>
      <w:r w:rsidRPr="00742933">
        <w:rPr>
          <w:rStyle w:val="teibibl"/>
          <w:rPrChange w:id="163" w:author="Steve Ranford" w:date="2014-05-06T10:49:00Z">
            <w:rPr>
              <w:rFonts w:ascii="Times New Roman" w:hAnsi="Times New Roman" w:cs="Times New Roman"/>
              <w:lang w:val="fr-CH"/>
            </w:rPr>
          </w:rPrChange>
        </w:rPr>
        <w:t>.,</w:t>
      </w:r>
      <w:proofErr w:type="gramEnd"/>
      <w:r w:rsidRPr="00742933">
        <w:rPr>
          <w:rStyle w:val="teibibl"/>
          <w:rPrChange w:id="164" w:author="Steve Ranford" w:date="2014-05-06T10:49:00Z">
            <w:rPr>
              <w:rFonts w:ascii="Times New Roman" w:hAnsi="Times New Roman" w:cs="Times New Roman"/>
              <w:lang w:val="fr-CH"/>
            </w:rPr>
          </w:rPrChange>
        </w:rPr>
        <w:t xml:space="preserve"> Paris, </w:t>
      </w:r>
      <w:proofErr w:type="spellStart"/>
      <w:r w:rsidRPr="00742933">
        <w:rPr>
          <w:rStyle w:val="teibibl"/>
          <w:rPrChange w:id="165" w:author="Steve Ranford" w:date="2014-05-06T10:49:00Z">
            <w:rPr>
              <w:rFonts w:ascii="Times New Roman" w:hAnsi="Times New Roman" w:cs="Times New Roman"/>
              <w:lang w:val="fr-CH"/>
            </w:rPr>
          </w:rPrChange>
        </w:rPr>
        <w:t>Imprimerie</w:t>
      </w:r>
      <w:proofErr w:type="spellEnd"/>
      <w:r w:rsidRPr="00742933">
        <w:rPr>
          <w:rStyle w:val="teibibl"/>
          <w:rPrChange w:id="166" w:author="Steve Ranford" w:date="2014-05-06T10:49:00Z">
            <w:rPr>
              <w:rFonts w:ascii="Times New Roman" w:hAnsi="Times New Roman" w:cs="Times New Roman"/>
              <w:lang w:val="fr-CH"/>
            </w:rPr>
          </w:rPrChange>
        </w:rPr>
        <w:t xml:space="preserve"> </w:t>
      </w:r>
      <w:proofErr w:type="spellStart"/>
      <w:r w:rsidRPr="00742933">
        <w:rPr>
          <w:rStyle w:val="teibibl"/>
          <w:rPrChange w:id="167" w:author="Steve Ranford" w:date="2014-05-06T10:49:00Z">
            <w:rPr>
              <w:rFonts w:ascii="Times New Roman" w:hAnsi="Times New Roman" w:cs="Times New Roman"/>
              <w:lang w:val="fr-CH"/>
            </w:rPr>
          </w:rPrChange>
        </w:rPr>
        <w:t>impériale</w:t>
      </w:r>
      <w:proofErr w:type="spellEnd"/>
      <w:r w:rsidRPr="00742933">
        <w:rPr>
          <w:rStyle w:val="teibibl"/>
          <w:rPrChange w:id="168" w:author="Steve Ranford" w:date="2014-05-06T10:49:00Z">
            <w:rPr>
              <w:rFonts w:ascii="Times New Roman" w:hAnsi="Times New Roman" w:cs="Times New Roman"/>
              <w:lang w:val="fr-CH"/>
            </w:rPr>
          </w:rPrChange>
        </w:rPr>
        <w:t>, 1852-1861.</w:t>
      </w:r>
    </w:p>
    <w:p w14:paraId="0EBBED25" w14:textId="77777777" w:rsidR="008C1DCB" w:rsidRPr="00742933" w:rsidRDefault="008C1DCB" w:rsidP="00742933">
      <w:pPr>
        <w:pStyle w:val="Bibliography"/>
        <w:rPr>
          <w:rStyle w:val="teibibl"/>
          <w:rPrChange w:id="169" w:author="Steve Ranford" w:date="2014-05-06T10:49:00Z">
            <w:rPr>
              <w:rFonts w:ascii="Times New Roman" w:hAnsi="Times New Roman" w:cs="Times New Roman"/>
            </w:rPr>
          </w:rPrChange>
        </w:rPr>
        <w:pPrChange w:id="170" w:author="Steve Ranford" w:date="2014-05-06T10:49:00Z">
          <w:pPr>
            <w:pStyle w:val="ListParagraph"/>
            <w:numPr>
              <w:numId w:val="30"/>
            </w:numPr>
            <w:tabs>
              <w:tab w:val="left" w:pos="4536"/>
              <w:tab w:val="right" w:pos="9639"/>
            </w:tabs>
            <w:spacing w:after="120" w:line="240" w:lineRule="auto"/>
            <w:ind w:left="1004" w:hanging="360"/>
            <w:jc w:val="both"/>
          </w:pPr>
        </w:pPrChange>
      </w:pPr>
      <w:proofErr w:type="spellStart"/>
      <w:r w:rsidRPr="00742933">
        <w:rPr>
          <w:rStyle w:val="teibibl"/>
          <w:rPrChange w:id="171" w:author="Steve Ranford" w:date="2014-05-06T10:49:00Z">
            <w:rPr>
              <w:rFonts w:ascii="Times New Roman" w:hAnsi="Times New Roman" w:cs="Times New Roman"/>
              <w:u w:val="single"/>
            </w:rPr>
          </w:rPrChange>
        </w:rPr>
        <w:t>Melani</w:t>
      </w:r>
      <w:proofErr w:type="spellEnd"/>
      <w:r w:rsidRPr="00742933">
        <w:rPr>
          <w:rStyle w:val="teibibl"/>
          <w:rPrChange w:id="172" w:author="Steve Ranford" w:date="2014-05-06T10:49:00Z">
            <w:rPr>
              <w:rFonts w:ascii="Times New Roman" w:hAnsi="Times New Roman" w:cs="Times New Roman"/>
              <w:u w:val="single"/>
            </w:rPr>
          </w:rPrChange>
        </w:rPr>
        <w:t xml:space="preserve"> 1994: Guerra di Federico II in </w:t>
      </w:r>
      <w:proofErr w:type="spellStart"/>
      <w:r w:rsidRPr="00742933">
        <w:rPr>
          <w:rStyle w:val="teibibl"/>
          <w:rPrChange w:id="173" w:author="Steve Ranford" w:date="2014-05-06T10:49:00Z">
            <w:rPr>
              <w:rFonts w:ascii="Times New Roman" w:hAnsi="Times New Roman" w:cs="Times New Roman"/>
              <w:i/>
            </w:rPr>
          </w:rPrChange>
        </w:rPr>
        <w:t>Oriente</w:t>
      </w:r>
      <w:proofErr w:type="spellEnd"/>
      <w:r w:rsidRPr="00742933">
        <w:rPr>
          <w:rStyle w:val="teibibl"/>
          <w:rPrChange w:id="174" w:author="Steve Ranford" w:date="2014-05-06T10:49:00Z">
            <w:rPr>
              <w:rFonts w:ascii="Times New Roman" w:hAnsi="Times New Roman" w:cs="Times New Roman"/>
              <w:i/>
            </w:rPr>
          </w:rPrChange>
        </w:rPr>
        <w:t xml:space="preserve"> (1223-1242), </w:t>
      </w:r>
      <w:proofErr w:type="spellStart"/>
      <w:r w:rsidRPr="00742933">
        <w:rPr>
          <w:rStyle w:val="teibibl"/>
          <w:rPrChange w:id="175" w:author="Steve Ranford" w:date="2014-05-06T10:49:00Z">
            <w:rPr>
              <w:rFonts w:ascii="Times New Roman" w:hAnsi="Times New Roman" w:cs="Times New Roman"/>
            </w:rPr>
          </w:rPrChange>
        </w:rPr>
        <w:t>introduzione</w:t>
      </w:r>
      <w:proofErr w:type="spellEnd"/>
      <w:r w:rsidRPr="00742933">
        <w:rPr>
          <w:rStyle w:val="teibibl"/>
          <w:rPrChange w:id="176" w:author="Steve Ranford" w:date="2014-05-06T10:49:00Z">
            <w:rPr>
              <w:rFonts w:ascii="Times New Roman" w:hAnsi="Times New Roman" w:cs="Times New Roman"/>
            </w:rPr>
          </w:rPrChange>
        </w:rPr>
        <w:t xml:space="preserve">, </w:t>
      </w:r>
      <w:proofErr w:type="spellStart"/>
      <w:r w:rsidRPr="00742933">
        <w:rPr>
          <w:rStyle w:val="teibibl"/>
          <w:rPrChange w:id="177" w:author="Steve Ranford" w:date="2014-05-06T10:49:00Z">
            <w:rPr>
              <w:rFonts w:ascii="Times New Roman" w:hAnsi="Times New Roman" w:cs="Times New Roman"/>
            </w:rPr>
          </w:rPrChange>
        </w:rPr>
        <w:t>testo</w:t>
      </w:r>
      <w:proofErr w:type="spellEnd"/>
      <w:r w:rsidRPr="00742933">
        <w:rPr>
          <w:rStyle w:val="teibibl"/>
          <w:rPrChange w:id="178" w:author="Steve Ranford" w:date="2014-05-06T10:49:00Z">
            <w:rPr>
              <w:rFonts w:ascii="Times New Roman" w:hAnsi="Times New Roman" w:cs="Times New Roman"/>
            </w:rPr>
          </w:rPrChange>
        </w:rPr>
        <w:t xml:space="preserve"> </w:t>
      </w:r>
      <w:proofErr w:type="spellStart"/>
      <w:r w:rsidRPr="00742933">
        <w:rPr>
          <w:rStyle w:val="teibibl"/>
          <w:rPrChange w:id="179" w:author="Steve Ranford" w:date="2014-05-06T10:49:00Z">
            <w:rPr>
              <w:rFonts w:ascii="Times New Roman" w:hAnsi="Times New Roman" w:cs="Times New Roman"/>
            </w:rPr>
          </w:rPrChange>
        </w:rPr>
        <w:t>critico</w:t>
      </w:r>
      <w:proofErr w:type="spellEnd"/>
      <w:r w:rsidRPr="00742933">
        <w:rPr>
          <w:rStyle w:val="teibibl"/>
          <w:rPrChange w:id="180" w:author="Steve Ranford" w:date="2014-05-06T10:49:00Z">
            <w:rPr>
              <w:rFonts w:ascii="Times New Roman" w:hAnsi="Times New Roman" w:cs="Times New Roman"/>
            </w:rPr>
          </w:rPrChange>
        </w:rPr>
        <w:t xml:space="preserve">, </w:t>
      </w:r>
      <w:proofErr w:type="spellStart"/>
      <w:r w:rsidRPr="00742933">
        <w:rPr>
          <w:rStyle w:val="teibibl"/>
          <w:rPrChange w:id="181" w:author="Steve Ranford" w:date="2014-05-06T10:49:00Z">
            <w:rPr>
              <w:rFonts w:ascii="Times New Roman" w:hAnsi="Times New Roman" w:cs="Times New Roman"/>
            </w:rPr>
          </w:rPrChange>
        </w:rPr>
        <w:t>traduzione</w:t>
      </w:r>
      <w:proofErr w:type="spellEnd"/>
      <w:r w:rsidRPr="00742933">
        <w:rPr>
          <w:rStyle w:val="teibibl"/>
          <w:rPrChange w:id="182" w:author="Steve Ranford" w:date="2014-05-06T10:49:00Z">
            <w:rPr>
              <w:rFonts w:ascii="Times New Roman" w:hAnsi="Times New Roman" w:cs="Times New Roman"/>
            </w:rPr>
          </w:rPrChange>
        </w:rPr>
        <w:t xml:space="preserve"> e note a </w:t>
      </w:r>
      <w:proofErr w:type="spellStart"/>
      <w:r w:rsidRPr="00742933">
        <w:rPr>
          <w:rStyle w:val="teibibl"/>
          <w:rPrChange w:id="183" w:author="Steve Ranford" w:date="2014-05-06T10:49:00Z">
            <w:rPr>
              <w:rFonts w:ascii="Times New Roman" w:hAnsi="Times New Roman" w:cs="Times New Roman"/>
            </w:rPr>
          </w:rPrChange>
        </w:rPr>
        <w:t>cura</w:t>
      </w:r>
      <w:proofErr w:type="spellEnd"/>
      <w:r w:rsidRPr="00742933">
        <w:rPr>
          <w:rStyle w:val="teibibl"/>
          <w:rPrChange w:id="184" w:author="Steve Ranford" w:date="2014-05-06T10:49:00Z">
            <w:rPr>
              <w:rFonts w:ascii="Times New Roman" w:hAnsi="Times New Roman" w:cs="Times New Roman"/>
            </w:rPr>
          </w:rPrChange>
        </w:rPr>
        <w:t xml:space="preserve"> di Silvio </w:t>
      </w:r>
      <w:proofErr w:type="spellStart"/>
      <w:r w:rsidRPr="00742933">
        <w:rPr>
          <w:rStyle w:val="teibibl"/>
          <w:rPrChange w:id="185" w:author="Steve Ranford" w:date="2014-05-06T10:49:00Z">
            <w:rPr>
              <w:rFonts w:ascii="Times New Roman" w:hAnsi="Times New Roman" w:cs="Times New Roman"/>
            </w:rPr>
          </w:rPrChange>
        </w:rPr>
        <w:t>Melani</w:t>
      </w:r>
      <w:proofErr w:type="spellEnd"/>
      <w:r w:rsidRPr="00742933">
        <w:rPr>
          <w:rStyle w:val="teibibl"/>
          <w:rPrChange w:id="186" w:author="Steve Ranford" w:date="2014-05-06T10:49:00Z">
            <w:rPr>
              <w:rFonts w:ascii="Times New Roman" w:hAnsi="Times New Roman" w:cs="Times New Roman"/>
            </w:rPr>
          </w:rPrChange>
        </w:rPr>
        <w:t xml:space="preserve">, Napoli, </w:t>
      </w:r>
      <w:proofErr w:type="spellStart"/>
      <w:r w:rsidRPr="00742933">
        <w:rPr>
          <w:rStyle w:val="teibibl"/>
          <w:rPrChange w:id="187" w:author="Steve Ranford" w:date="2014-05-06T10:49:00Z">
            <w:rPr>
              <w:rFonts w:ascii="Times New Roman" w:hAnsi="Times New Roman" w:cs="Times New Roman"/>
            </w:rPr>
          </w:rPrChange>
        </w:rPr>
        <w:t>Liguori</w:t>
      </w:r>
      <w:proofErr w:type="spellEnd"/>
      <w:r w:rsidRPr="00742933">
        <w:rPr>
          <w:rStyle w:val="teibibl"/>
          <w:rPrChange w:id="188" w:author="Steve Ranford" w:date="2014-05-06T10:49:00Z">
            <w:rPr>
              <w:rFonts w:ascii="Times New Roman" w:hAnsi="Times New Roman" w:cs="Times New Roman"/>
            </w:rPr>
          </w:rPrChange>
        </w:rPr>
        <w:t>, 1994.</w:t>
      </w:r>
    </w:p>
    <w:p w14:paraId="5A856E18" w14:textId="77777777" w:rsidR="008C1DCB" w:rsidRPr="00742933" w:rsidRDefault="008C1DCB" w:rsidP="00742933">
      <w:pPr>
        <w:pStyle w:val="Bibliography"/>
        <w:rPr>
          <w:rStyle w:val="teibibl"/>
          <w:rPrChange w:id="189" w:author="Steve Ranford" w:date="2014-05-06T10:49:00Z">
            <w:rPr>
              <w:rFonts w:ascii="Times New Roman" w:hAnsi="Times New Roman" w:cs="Times New Roman"/>
              <w:lang w:val="fr-CH"/>
            </w:rPr>
          </w:rPrChange>
        </w:rPr>
        <w:pPrChange w:id="190"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191" w:author="Steve Ranford" w:date="2014-05-06T10:49:00Z">
            <w:rPr>
              <w:rFonts w:ascii="Times New Roman" w:hAnsi="Times New Roman" w:cs="Times New Roman"/>
              <w:u w:val="single"/>
              <w:lang w:val="fr-CH"/>
            </w:rPr>
          </w:rPrChange>
        </w:rPr>
        <w:t xml:space="preserve">Paris 1890: Gaston Paris, «Philippe de </w:t>
      </w:r>
      <w:proofErr w:type="spellStart"/>
      <w:r w:rsidRPr="00742933">
        <w:rPr>
          <w:rStyle w:val="teibibl"/>
          <w:rPrChange w:id="192" w:author="Steve Ranford" w:date="2014-05-06T10:49:00Z">
            <w:rPr>
              <w:rFonts w:ascii="Times New Roman" w:hAnsi="Times New Roman" w:cs="Times New Roman"/>
              <w:lang w:val="fr-CH"/>
            </w:rPr>
          </w:rPrChange>
        </w:rPr>
        <w:t>Novare</w:t>
      </w:r>
      <w:proofErr w:type="spellEnd"/>
      <w:r w:rsidRPr="00742933">
        <w:rPr>
          <w:rStyle w:val="teibibl"/>
          <w:rPrChange w:id="193" w:author="Steve Ranford" w:date="2014-05-06T10:49:00Z">
            <w:rPr>
              <w:rFonts w:ascii="Times New Roman" w:hAnsi="Times New Roman" w:cs="Times New Roman"/>
              <w:lang w:val="fr-CH"/>
            </w:rPr>
          </w:rPrChange>
        </w:rPr>
        <w:t>», Romania, 19, 1890, pp. 99-102.</w:t>
      </w:r>
    </w:p>
    <w:p w14:paraId="4BDD7DC3" w14:textId="77777777" w:rsidR="008C1DCB" w:rsidRPr="00742933" w:rsidRDefault="008C1DCB" w:rsidP="00742933">
      <w:pPr>
        <w:pStyle w:val="Bibliography"/>
        <w:rPr>
          <w:rStyle w:val="teibibl"/>
          <w:rPrChange w:id="194" w:author="Steve Ranford" w:date="2014-05-06T10:49:00Z">
            <w:rPr>
              <w:rFonts w:ascii="Times New Roman" w:hAnsi="Times New Roman" w:cs="Times New Roman"/>
              <w:lang w:val="fr-CH"/>
            </w:rPr>
          </w:rPrChange>
        </w:rPr>
        <w:pPrChange w:id="195"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196" w:author="Steve Ranford" w:date="2014-05-06T10:49:00Z">
            <w:rPr>
              <w:rFonts w:ascii="Times New Roman" w:hAnsi="Times New Roman" w:cs="Times New Roman"/>
              <w:u w:val="single"/>
              <w:lang w:val="fr-CH"/>
            </w:rPr>
          </w:rPrChange>
        </w:rPr>
        <w:t xml:space="preserve">Paris 1902: Gaston Paris, «Les </w:t>
      </w:r>
      <w:proofErr w:type="spellStart"/>
      <w:r w:rsidRPr="00742933">
        <w:rPr>
          <w:rStyle w:val="teibibl"/>
          <w:rPrChange w:id="197" w:author="Steve Ranford" w:date="2014-05-06T10:49:00Z">
            <w:rPr>
              <w:rFonts w:ascii="Times New Roman" w:hAnsi="Times New Roman" w:cs="Times New Roman"/>
              <w:i/>
              <w:lang w:val="fr-CH"/>
            </w:rPr>
          </w:rPrChange>
        </w:rPr>
        <w:t>Mémoires</w:t>
      </w:r>
      <w:proofErr w:type="spellEnd"/>
      <w:r w:rsidRPr="00742933">
        <w:rPr>
          <w:rStyle w:val="teibibl"/>
          <w:rPrChange w:id="198" w:author="Steve Ranford" w:date="2014-05-06T10:49:00Z">
            <w:rPr>
              <w:rFonts w:ascii="Times New Roman" w:hAnsi="Times New Roman" w:cs="Times New Roman"/>
              <w:lang w:val="fr-CH"/>
            </w:rPr>
          </w:rPrChange>
        </w:rPr>
        <w:t xml:space="preserve"> de Philippe de </w:t>
      </w:r>
      <w:proofErr w:type="spellStart"/>
      <w:r w:rsidRPr="00742933">
        <w:rPr>
          <w:rStyle w:val="teibibl"/>
          <w:rPrChange w:id="199" w:author="Steve Ranford" w:date="2014-05-06T10:49:00Z">
            <w:rPr>
              <w:rFonts w:ascii="Times New Roman" w:hAnsi="Times New Roman" w:cs="Times New Roman"/>
              <w:lang w:val="fr-CH"/>
            </w:rPr>
          </w:rPrChange>
        </w:rPr>
        <w:t>Novare</w:t>
      </w:r>
      <w:proofErr w:type="spellEnd"/>
      <w:r w:rsidRPr="00742933">
        <w:rPr>
          <w:rStyle w:val="teibibl"/>
          <w:rPrChange w:id="200" w:author="Steve Ranford" w:date="2014-05-06T10:49:00Z">
            <w:rPr>
              <w:rFonts w:ascii="Times New Roman" w:hAnsi="Times New Roman" w:cs="Times New Roman"/>
              <w:lang w:val="fr-CH"/>
            </w:rPr>
          </w:rPrChange>
        </w:rPr>
        <w:t xml:space="preserve">», Revue de </w:t>
      </w:r>
      <w:proofErr w:type="spellStart"/>
      <w:r w:rsidRPr="00742933">
        <w:rPr>
          <w:rStyle w:val="teibibl"/>
          <w:rPrChange w:id="201" w:author="Steve Ranford" w:date="2014-05-06T10:49:00Z">
            <w:rPr>
              <w:rFonts w:ascii="Times New Roman" w:hAnsi="Times New Roman" w:cs="Times New Roman"/>
              <w:i/>
              <w:lang w:val="fr-CH"/>
            </w:rPr>
          </w:rPrChange>
        </w:rPr>
        <w:t>l’Orient</w:t>
      </w:r>
      <w:proofErr w:type="spellEnd"/>
      <w:r w:rsidRPr="00742933">
        <w:rPr>
          <w:rStyle w:val="teibibl"/>
          <w:rPrChange w:id="202" w:author="Steve Ranford" w:date="2014-05-06T10:49:00Z">
            <w:rPr>
              <w:rFonts w:ascii="Times New Roman" w:hAnsi="Times New Roman" w:cs="Times New Roman"/>
              <w:i/>
              <w:lang w:val="fr-CH"/>
            </w:rPr>
          </w:rPrChange>
        </w:rPr>
        <w:t xml:space="preserve"> </w:t>
      </w:r>
      <w:proofErr w:type="spellStart"/>
      <w:r w:rsidRPr="00742933">
        <w:rPr>
          <w:rStyle w:val="teibibl"/>
          <w:rPrChange w:id="203" w:author="Steve Ranford" w:date="2014-05-06T10:49:00Z">
            <w:rPr>
              <w:rFonts w:ascii="Times New Roman" w:hAnsi="Times New Roman" w:cs="Times New Roman"/>
              <w:i/>
              <w:lang w:val="fr-CH"/>
            </w:rPr>
          </w:rPrChange>
        </w:rPr>
        <w:t>latin</w:t>
      </w:r>
      <w:proofErr w:type="spellEnd"/>
      <w:r w:rsidRPr="00742933">
        <w:rPr>
          <w:rStyle w:val="teibibl"/>
          <w:rPrChange w:id="204" w:author="Steve Ranford" w:date="2014-05-06T10:49:00Z">
            <w:rPr>
              <w:rFonts w:ascii="Times New Roman" w:hAnsi="Times New Roman" w:cs="Times New Roman"/>
              <w:lang w:val="fr-CH"/>
            </w:rPr>
          </w:rPrChange>
        </w:rPr>
        <w:t xml:space="preserve">, 9, 1902, pp. 164-205, poi in Gaston Paris, Mélanges de </w:t>
      </w:r>
      <w:proofErr w:type="spellStart"/>
      <w:r w:rsidRPr="00742933">
        <w:rPr>
          <w:rStyle w:val="teibibl"/>
          <w:rPrChange w:id="205" w:author="Steve Ranford" w:date="2014-05-06T10:49:00Z">
            <w:rPr>
              <w:rFonts w:ascii="Times New Roman" w:hAnsi="Times New Roman" w:cs="Times New Roman"/>
              <w:i/>
              <w:lang w:val="fr-CH"/>
            </w:rPr>
          </w:rPrChange>
        </w:rPr>
        <w:t>littérature</w:t>
      </w:r>
      <w:proofErr w:type="spellEnd"/>
      <w:r w:rsidRPr="00742933">
        <w:rPr>
          <w:rStyle w:val="teibibl"/>
          <w:rPrChange w:id="206" w:author="Steve Ranford" w:date="2014-05-06T10:49:00Z">
            <w:rPr>
              <w:rFonts w:ascii="Times New Roman" w:hAnsi="Times New Roman" w:cs="Times New Roman"/>
              <w:i/>
              <w:lang w:val="fr-CH"/>
            </w:rPr>
          </w:rPrChange>
        </w:rPr>
        <w:t xml:space="preserve"> </w:t>
      </w:r>
      <w:proofErr w:type="spellStart"/>
      <w:r w:rsidRPr="00742933">
        <w:rPr>
          <w:rStyle w:val="teibibl"/>
          <w:rPrChange w:id="207" w:author="Steve Ranford" w:date="2014-05-06T10:49:00Z">
            <w:rPr>
              <w:rFonts w:ascii="Times New Roman" w:hAnsi="Times New Roman" w:cs="Times New Roman"/>
              <w:i/>
              <w:lang w:val="fr-CH"/>
            </w:rPr>
          </w:rPrChange>
        </w:rPr>
        <w:t>française</w:t>
      </w:r>
      <w:proofErr w:type="spellEnd"/>
      <w:r w:rsidRPr="00742933">
        <w:rPr>
          <w:rStyle w:val="teibibl"/>
          <w:rPrChange w:id="208" w:author="Steve Ranford" w:date="2014-05-06T10:49:00Z">
            <w:rPr>
              <w:rFonts w:ascii="Times New Roman" w:hAnsi="Times New Roman" w:cs="Times New Roman"/>
              <w:i/>
              <w:lang w:val="fr-CH"/>
            </w:rPr>
          </w:rPrChange>
        </w:rPr>
        <w:t xml:space="preserve"> du </w:t>
      </w:r>
      <w:proofErr w:type="spellStart"/>
      <w:r w:rsidRPr="00742933">
        <w:rPr>
          <w:rStyle w:val="teibibl"/>
          <w:rPrChange w:id="209" w:author="Steve Ranford" w:date="2014-05-06T10:49:00Z">
            <w:rPr>
              <w:rFonts w:ascii="Times New Roman" w:hAnsi="Times New Roman" w:cs="Times New Roman"/>
              <w:i/>
              <w:lang w:val="fr-CH"/>
            </w:rPr>
          </w:rPrChange>
        </w:rPr>
        <w:t>Moyen</w:t>
      </w:r>
      <w:proofErr w:type="spellEnd"/>
      <w:r w:rsidRPr="00742933">
        <w:rPr>
          <w:rStyle w:val="teibibl"/>
          <w:rPrChange w:id="210" w:author="Steve Ranford" w:date="2014-05-06T10:49:00Z">
            <w:rPr>
              <w:rFonts w:ascii="Times New Roman" w:hAnsi="Times New Roman" w:cs="Times New Roman"/>
              <w:i/>
              <w:lang w:val="fr-CH"/>
            </w:rPr>
          </w:rPrChange>
        </w:rPr>
        <w:t xml:space="preserve"> </w:t>
      </w:r>
      <w:proofErr w:type="spellStart"/>
      <w:r w:rsidRPr="00742933">
        <w:rPr>
          <w:rStyle w:val="teibibl"/>
          <w:rPrChange w:id="211" w:author="Steve Ranford" w:date="2014-05-06T10:49:00Z">
            <w:rPr>
              <w:rFonts w:ascii="Times New Roman" w:hAnsi="Times New Roman" w:cs="Times New Roman"/>
              <w:i/>
              <w:lang w:val="fr-CH"/>
            </w:rPr>
          </w:rPrChange>
        </w:rPr>
        <w:t>Âge</w:t>
      </w:r>
      <w:proofErr w:type="spellEnd"/>
      <w:r w:rsidRPr="00742933">
        <w:rPr>
          <w:rStyle w:val="teibibl"/>
          <w:rPrChange w:id="212" w:author="Steve Ranford" w:date="2014-05-06T10:49:00Z">
            <w:rPr>
              <w:rFonts w:ascii="Times New Roman" w:hAnsi="Times New Roman" w:cs="Times New Roman"/>
              <w:lang w:val="fr-CH"/>
            </w:rPr>
          </w:rPrChange>
        </w:rPr>
        <w:t xml:space="preserve">, </w:t>
      </w:r>
      <w:proofErr w:type="spellStart"/>
      <w:r w:rsidRPr="00742933">
        <w:rPr>
          <w:rStyle w:val="teibibl"/>
          <w:rPrChange w:id="213" w:author="Steve Ranford" w:date="2014-05-06T10:49:00Z">
            <w:rPr>
              <w:rFonts w:ascii="Times New Roman" w:hAnsi="Times New Roman" w:cs="Times New Roman"/>
              <w:lang w:val="fr-CH"/>
            </w:rPr>
          </w:rPrChange>
        </w:rPr>
        <w:t>publiés</w:t>
      </w:r>
      <w:proofErr w:type="spellEnd"/>
      <w:r w:rsidRPr="00742933">
        <w:rPr>
          <w:rStyle w:val="teibibl"/>
          <w:rPrChange w:id="214" w:author="Steve Ranford" w:date="2014-05-06T10:49:00Z">
            <w:rPr>
              <w:rFonts w:ascii="Times New Roman" w:hAnsi="Times New Roman" w:cs="Times New Roman"/>
              <w:lang w:val="fr-CH"/>
            </w:rPr>
          </w:rPrChange>
        </w:rPr>
        <w:t xml:space="preserve"> par Mario </w:t>
      </w:r>
      <w:proofErr w:type="spellStart"/>
      <w:r w:rsidRPr="00742933">
        <w:rPr>
          <w:rStyle w:val="teibibl"/>
          <w:rPrChange w:id="215" w:author="Steve Ranford" w:date="2014-05-06T10:49:00Z">
            <w:rPr>
              <w:rFonts w:ascii="Times New Roman" w:hAnsi="Times New Roman" w:cs="Times New Roman"/>
              <w:lang w:val="fr-CH"/>
            </w:rPr>
          </w:rPrChange>
        </w:rPr>
        <w:t>Roques</w:t>
      </w:r>
      <w:proofErr w:type="spellEnd"/>
      <w:r w:rsidRPr="00742933">
        <w:rPr>
          <w:rStyle w:val="teibibl"/>
          <w:rPrChange w:id="216" w:author="Steve Ranford" w:date="2014-05-06T10:49:00Z">
            <w:rPr>
              <w:rFonts w:ascii="Times New Roman" w:hAnsi="Times New Roman" w:cs="Times New Roman"/>
              <w:lang w:val="fr-CH"/>
            </w:rPr>
          </w:rPrChange>
        </w:rPr>
        <w:t>, Paris, Champion, 1912, pp. 427-470.</w:t>
      </w:r>
    </w:p>
    <w:p w14:paraId="0B2E8306" w14:textId="77777777" w:rsidR="008C1DCB" w:rsidRPr="00742933" w:rsidRDefault="008C1DCB" w:rsidP="00742933">
      <w:pPr>
        <w:pStyle w:val="Bibliography"/>
        <w:rPr>
          <w:rStyle w:val="teibibl"/>
          <w:rPrChange w:id="217" w:author="Steve Ranford" w:date="2014-05-06T10:49:00Z">
            <w:rPr>
              <w:rFonts w:ascii="Times New Roman" w:hAnsi="Times New Roman" w:cs="Times New Roman"/>
              <w:lang w:val="fr-CH"/>
            </w:rPr>
          </w:rPrChange>
        </w:rPr>
        <w:pPrChange w:id="218"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219" w:author="Steve Ranford" w:date="2014-05-06T10:49:00Z">
            <w:rPr>
              <w:rFonts w:ascii="Times New Roman" w:hAnsi="Times New Roman" w:cs="Times New Roman"/>
              <w:u w:val="single"/>
              <w:lang w:val="fr-CH"/>
            </w:rPr>
          </w:rPrChange>
        </w:rPr>
        <w:t xml:space="preserve">Paris – Mas </w:t>
      </w:r>
      <w:proofErr w:type="spellStart"/>
      <w:r w:rsidRPr="00742933">
        <w:rPr>
          <w:rStyle w:val="teibibl"/>
          <w:rPrChange w:id="220" w:author="Steve Ranford" w:date="2014-05-06T10:49:00Z">
            <w:rPr>
              <w:rFonts w:ascii="Times New Roman" w:hAnsi="Times New Roman" w:cs="Times New Roman"/>
              <w:u w:val="single"/>
              <w:lang w:val="fr-CH"/>
            </w:rPr>
          </w:rPrChange>
        </w:rPr>
        <w:t>Latrie</w:t>
      </w:r>
      <w:proofErr w:type="spellEnd"/>
      <w:r w:rsidRPr="00742933">
        <w:rPr>
          <w:rStyle w:val="teibibl"/>
          <w:rPrChange w:id="221" w:author="Steve Ranford" w:date="2014-05-06T10:49:00Z">
            <w:rPr>
              <w:rFonts w:ascii="Times New Roman" w:hAnsi="Times New Roman" w:cs="Times New Roman"/>
              <w:u w:val="single"/>
              <w:lang w:val="fr-CH"/>
            </w:rPr>
          </w:rPrChange>
        </w:rPr>
        <w:t xml:space="preserve"> 1906: Les </w:t>
      </w:r>
      <w:proofErr w:type="spellStart"/>
      <w:r w:rsidRPr="00742933">
        <w:rPr>
          <w:rStyle w:val="teibibl"/>
          <w:rPrChange w:id="222" w:author="Steve Ranford" w:date="2014-05-06T10:49:00Z">
            <w:rPr>
              <w:rFonts w:ascii="Times New Roman" w:hAnsi="Times New Roman" w:cs="Times New Roman"/>
              <w:i/>
              <w:lang w:val="fr-CH"/>
            </w:rPr>
          </w:rPrChange>
        </w:rPr>
        <w:t>Gestes</w:t>
      </w:r>
      <w:proofErr w:type="spellEnd"/>
      <w:r w:rsidRPr="00742933">
        <w:rPr>
          <w:rStyle w:val="teibibl"/>
          <w:rPrChange w:id="223" w:author="Steve Ranford" w:date="2014-05-06T10:49:00Z">
            <w:rPr>
              <w:rFonts w:ascii="Times New Roman" w:hAnsi="Times New Roman" w:cs="Times New Roman"/>
              <w:i/>
              <w:lang w:val="fr-CH"/>
            </w:rPr>
          </w:rPrChange>
        </w:rPr>
        <w:t xml:space="preserve"> des </w:t>
      </w:r>
      <w:proofErr w:type="spellStart"/>
      <w:r w:rsidRPr="00742933">
        <w:rPr>
          <w:rStyle w:val="teibibl"/>
          <w:rPrChange w:id="224" w:author="Steve Ranford" w:date="2014-05-06T10:49:00Z">
            <w:rPr>
              <w:rFonts w:ascii="Times New Roman" w:hAnsi="Times New Roman" w:cs="Times New Roman"/>
              <w:i/>
              <w:lang w:val="fr-CH"/>
            </w:rPr>
          </w:rPrChange>
        </w:rPr>
        <w:t>Chiprois</w:t>
      </w:r>
      <w:proofErr w:type="spellEnd"/>
      <w:r w:rsidRPr="00742933">
        <w:rPr>
          <w:rStyle w:val="teibibl"/>
          <w:rPrChange w:id="225" w:author="Steve Ranford" w:date="2014-05-06T10:49:00Z">
            <w:rPr>
              <w:rFonts w:ascii="Times New Roman" w:hAnsi="Times New Roman" w:cs="Times New Roman"/>
              <w:lang w:val="fr-CH"/>
            </w:rPr>
          </w:rPrChange>
        </w:rPr>
        <w:t xml:space="preserve">, </w:t>
      </w:r>
      <w:proofErr w:type="spellStart"/>
      <w:r w:rsidRPr="00742933">
        <w:rPr>
          <w:rStyle w:val="teibibl"/>
          <w:rPrChange w:id="226" w:author="Steve Ranford" w:date="2014-05-06T10:49:00Z">
            <w:rPr>
              <w:rFonts w:ascii="Times New Roman" w:hAnsi="Times New Roman" w:cs="Times New Roman"/>
              <w:lang w:val="fr-CH"/>
            </w:rPr>
          </w:rPrChange>
        </w:rPr>
        <w:t>éd</w:t>
      </w:r>
      <w:proofErr w:type="spellEnd"/>
      <w:r w:rsidRPr="00742933">
        <w:rPr>
          <w:rStyle w:val="teibibl"/>
          <w:rPrChange w:id="227" w:author="Steve Ranford" w:date="2014-05-06T10:49:00Z">
            <w:rPr>
              <w:rFonts w:ascii="Times New Roman" w:hAnsi="Times New Roman" w:cs="Times New Roman"/>
              <w:lang w:val="fr-CH"/>
            </w:rPr>
          </w:rPrChange>
        </w:rPr>
        <w:t xml:space="preserve">. Gaston Paris et Louis de Mas </w:t>
      </w:r>
      <w:proofErr w:type="spellStart"/>
      <w:r w:rsidRPr="00742933">
        <w:rPr>
          <w:rStyle w:val="teibibl"/>
          <w:rPrChange w:id="228" w:author="Steve Ranford" w:date="2014-05-06T10:49:00Z">
            <w:rPr>
              <w:rFonts w:ascii="Times New Roman" w:hAnsi="Times New Roman" w:cs="Times New Roman"/>
              <w:lang w:val="fr-CH"/>
            </w:rPr>
          </w:rPrChange>
        </w:rPr>
        <w:t>Latrie</w:t>
      </w:r>
      <w:proofErr w:type="spellEnd"/>
      <w:r w:rsidRPr="00742933">
        <w:rPr>
          <w:rStyle w:val="teibibl"/>
          <w:rPrChange w:id="229" w:author="Steve Ranford" w:date="2014-05-06T10:49:00Z">
            <w:rPr>
              <w:rFonts w:ascii="Times New Roman" w:hAnsi="Times New Roman" w:cs="Times New Roman"/>
              <w:lang w:val="fr-CH"/>
            </w:rPr>
          </w:rPrChange>
        </w:rPr>
        <w:t xml:space="preserve">, in </w:t>
      </w:r>
      <w:proofErr w:type="spellStart"/>
      <w:r w:rsidRPr="00742933">
        <w:rPr>
          <w:rStyle w:val="teibibl"/>
          <w:rPrChange w:id="230" w:author="Steve Ranford" w:date="2014-05-06T10:49:00Z">
            <w:rPr>
              <w:rFonts w:ascii="Times New Roman" w:hAnsi="Times New Roman" w:cs="Times New Roman"/>
              <w:i/>
              <w:lang w:val="fr-CH"/>
            </w:rPr>
          </w:rPrChange>
        </w:rPr>
        <w:t>Recueil</w:t>
      </w:r>
      <w:proofErr w:type="spellEnd"/>
      <w:r w:rsidRPr="00742933">
        <w:rPr>
          <w:rStyle w:val="teibibl"/>
          <w:rPrChange w:id="231" w:author="Steve Ranford" w:date="2014-05-06T10:49:00Z">
            <w:rPr>
              <w:rFonts w:ascii="Times New Roman" w:hAnsi="Times New Roman" w:cs="Times New Roman"/>
              <w:i/>
              <w:lang w:val="fr-CH"/>
            </w:rPr>
          </w:rPrChange>
        </w:rPr>
        <w:t xml:space="preserve"> des </w:t>
      </w:r>
      <w:proofErr w:type="spellStart"/>
      <w:r w:rsidRPr="00742933">
        <w:rPr>
          <w:rStyle w:val="teibibl"/>
          <w:rPrChange w:id="232" w:author="Steve Ranford" w:date="2014-05-06T10:49:00Z">
            <w:rPr>
              <w:rFonts w:ascii="Times New Roman" w:hAnsi="Times New Roman" w:cs="Times New Roman"/>
              <w:i/>
              <w:lang w:val="fr-CH"/>
            </w:rPr>
          </w:rPrChange>
        </w:rPr>
        <w:t>Historiens</w:t>
      </w:r>
      <w:proofErr w:type="spellEnd"/>
      <w:r w:rsidRPr="00742933">
        <w:rPr>
          <w:rStyle w:val="teibibl"/>
          <w:rPrChange w:id="233" w:author="Steve Ranford" w:date="2014-05-06T10:49:00Z">
            <w:rPr>
              <w:rFonts w:ascii="Times New Roman" w:hAnsi="Times New Roman" w:cs="Times New Roman"/>
              <w:i/>
              <w:lang w:val="fr-CH"/>
            </w:rPr>
          </w:rPrChange>
        </w:rPr>
        <w:t xml:space="preserve"> des </w:t>
      </w:r>
      <w:proofErr w:type="spellStart"/>
      <w:r w:rsidRPr="00742933">
        <w:rPr>
          <w:rStyle w:val="teibibl"/>
          <w:rPrChange w:id="234" w:author="Steve Ranford" w:date="2014-05-06T10:49:00Z">
            <w:rPr>
              <w:rFonts w:ascii="Times New Roman" w:hAnsi="Times New Roman" w:cs="Times New Roman"/>
              <w:i/>
              <w:lang w:val="fr-CH"/>
            </w:rPr>
          </w:rPrChange>
        </w:rPr>
        <w:t>Croisades</w:t>
      </w:r>
      <w:proofErr w:type="spellEnd"/>
      <w:r w:rsidRPr="00742933">
        <w:rPr>
          <w:rStyle w:val="teibibl"/>
          <w:rPrChange w:id="235" w:author="Steve Ranford" w:date="2014-05-06T10:49:00Z">
            <w:rPr>
              <w:rFonts w:ascii="Times New Roman" w:hAnsi="Times New Roman" w:cs="Times New Roman"/>
              <w:lang w:val="fr-CH"/>
            </w:rPr>
          </w:rPrChange>
        </w:rPr>
        <w:t xml:space="preserve">, Documents </w:t>
      </w:r>
      <w:proofErr w:type="spellStart"/>
      <w:r w:rsidRPr="00742933">
        <w:rPr>
          <w:rStyle w:val="teibibl"/>
          <w:rPrChange w:id="236" w:author="Steve Ranford" w:date="2014-05-06T10:49:00Z">
            <w:rPr>
              <w:rFonts w:ascii="Times New Roman" w:hAnsi="Times New Roman" w:cs="Times New Roman"/>
              <w:i/>
              <w:lang w:val="fr-CH"/>
            </w:rPr>
          </w:rPrChange>
        </w:rPr>
        <w:t>Armeniens</w:t>
      </w:r>
      <w:proofErr w:type="spellEnd"/>
      <w:r w:rsidRPr="00742933">
        <w:rPr>
          <w:rStyle w:val="teibibl"/>
          <w:rPrChange w:id="237" w:author="Steve Ranford" w:date="2014-05-06T10:49:00Z">
            <w:rPr>
              <w:rFonts w:ascii="Times New Roman" w:hAnsi="Times New Roman" w:cs="Times New Roman"/>
              <w:lang w:val="fr-CH"/>
            </w:rPr>
          </w:rPrChange>
        </w:rPr>
        <w:t xml:space="preserve">, II, Paris, </w:t>
      </w:r>
      <w:proofErr w:type="spellStart"/>
      <w:r w:rsidRPr="00742933">
        <w:rPr>
          <w:rStyle w:val="teibibl"/>
          <w:rPrChange w:id="238" w:author="Steve Ranford" w:date="2014-05-06T10:49:00Z">
            <w:rPr>
              <w:rFonts w:ascii="Times New Roman" w:hAnsi="Times New Roman" w:cs="Times New Roman"/>
              <w:lang w:val="fr-CH"/>
            </w:rPr>
          </w:rPrChange>
        </w:rPr>
        <w:t>Imprimerie</w:t>
      </w:r>
      <w:proofErr w:type="spellEnd"/>
      <w:r w:rsidRPr="00742933">
        <w:rPr>
          <w:rStyle w:val="teibibl"/>
          <w:rPrChange w:id="239" w:author="Steve Ranford" w:date="2014-05-06T10:49:00Z">
            <w:rPr>
              <w:rFonts w:ascii="Times New Roman" w:hAnsi="Times New Roman" w:cs="Times New Roman"/>
              <w:lang w:val="fr-CH"/>
            </w:rPr>
          </w:rPrChange>
        </w:rPr>
        <w:t xml:space="preserve"> </w:t>
      </w:r>
      <w:proofErr w:type="spellStart"/>
      <w:r w:rsidRPr="00742933">
        <w:rPr>
          <w:rStyle w:val="teibibl"/>
          <w:rPrChange w:id="240" w:author="Steve Ranford" w:date="2014-05-06T10:49:00Z">
            <w:rPr>
              <w:rFonts w:ascii="Times New Roman" w:hAnsi="Times New Roman" w:cs="Times New Roman"/>
              <w:lang w:val="fr-CH"/>
            </w:rPr>
          </w:rPrChange>
        </w:rPr>
        <w:t>nationale</w:t>
      </w:r>
      <w:proofErr w:type="spellEnd"/>
      <w:r w:rsidRPr="00742933">
        <w:rPr>
          <w:rStyle w:val="teibibl"/>
          <w:rPrChange w:id="241" w:author="Steve Ranford" w:date="2014-05-06T10:49:00Z">
            <w:rPr>
              <w:rFonts w:ascii="Times New Roman" w:hAnsi="Times New Roman" w:cs="Times New Roman"/>
              <w:lang w:val="fr-CH"/>
            </w:rPr>
          </w:rPrChange>
        </w:rPr>
        <w:t>, 1906, pp. 653-872.</w:t>
      </w:r>
    </w:p>
    <w:p w14:paraId="12654736" w14:textId="77777777" w:rsidR="008C1DCB" w:rsidRPr="00742933" w:rsidRDefault="008C1DCB" w:rsidP="00742933">
      <w:pPr>
        <w:pStyle w:val="Bibliography"/>
        <w:rPr>
          <w:rStyle w:val="teibibl"/>
          <w:rPrChange w:id="242" w:author="Steve Ranford" w:date="2014-05-06T10:49:00Z">
            <w:rPr>
              <w:rFonts w:ascii="Times New Roman" w:hAnsi="Times New Roman" w:cs="Times New Roman"/>
              <w:lang w:val="fr-CH"/>
            </w:rPr>
          </w:rPrChange>
        </w:rPr>
        <w:pPrChange w:id="243" w:author="Steve Ranford" w:date="2014-05-06T10:49:00Z">
          <w:pPr>
            <w:pStyle w:val="ListParagraph"/>
            <w:numPr>
              <w:numId w:val="30"/>
            </w:numPr>
            <w:tabs>
              <w:tab w:val="left" w:pos="4536"/>
              <w:tab w:val="right" w:pos="9639"/>
            </w:tabs>
            <w:spacing w:after="120" w:line="240" w:lineRule="auto"/>
            <w:ind w:left="1004" w:hanging="360"/>
            <w:jc w:val="both"/>
          </w:pPr>
        </w:pPrChange>
      </w:pPr>
      <w:r w:rsidRPr="00742933">
        <w:rPr>
          <w:rStyle w:val="teibibl"/>
          <w:rPrChange w:id="244" w:author="Steve Ranford" w:date="2014-05-06T10:49:00Z">
            <w:rPr>
              <w:rFonts w:ascii="Times New Roman" w:hAnsi="Times New Roman" w:cs="Times New Roman"/>
              <w:u w:val="single"/>
              <w:lang w:val="fr-CH"/>
            </w:rPr>
          </w:rPrChange>
        </w:rPr>
        <w:t xml:space="preserve">Raynaud 1887: Les </w:t>
      </w:r>
      <w:proofErr w:type="spellStart"/>
      <w:r w:rsidRPr="00742933">
        <w:rPr>
          <w:rStyle w:val="teibibl"/>
          <w:rPrChange w:id="245" w:author="Steve Ranford" w:date="2014-05-06T10:49:00Z">
            <w:rPr>
              <w:rFonts w:ascii="Times New Roman" w:hAnsi="Times New Roman" w:cs="Times New Roman"/>
              <w:i/>
              <w:lang w:val="fr-CH"/>
            </w:rPr>
          </w:rPrChange>
        </w:rPr>
        <w:t>Gestes</w:t>
      </w:r>
      <w:proofErr w:type="spellEnd"/>
      <w:r w:rsidRPr="00742933">
        <w:rPr>
          <w:rStyle w:val="teibibl"/>
          <w:rPrChange w:id="246" w:author="Steve Ranford" w:date="2014-05-06T10:49:00Z">
            <w:rPr>
              <w:rFonts w:ascii="Times New Roman" w:hAnsi="Times New Roman" w:cs="Times New Roman"/>
              <w:i/>
              <w:lang w:val="fr-CH"/>
            </w:rPr>
          </w:rPrChange>
        </w:rPr>
        <w:t xml:space="preserve"> des </w:t>
      </w:r>
      <w:proofErr w:type="spellStart"/>
      <w:r w:rsidRPr="00742933">
        <w:rPr>
          <w:rStyle w:val="teibibl"/>
          <w:rPrChange w:id="247" w:author="Steve Ranford" w:date="2014-05-06T10:49:00Z">
            <w:rPr>
              <w:rFonts w:ascii="Times New Roman" w:hAnsi="Times New Roman" w:cs="Times New Roman"/>
              <w:i/>
              <w:lang w:val="fr-CH"/>
            </w:rPr>
          </w:rPrChange>
        </w:rPr>
        <w:t>Chiprois</w:t>
      </w:r>
      <w:proofErr w:type="spellEnd"/>
      <w:r w:rsidRPr="00742933">
        <w:rPr>
          <w:rStyle w:val="teibibl"/>
          <w:rPrChange w:id="248" w:author="Steve Ranford" w:date="2014-05-06T10:49:00Z">
            <w:rPr>
              <w:rFonts w:ascii="Times New Roman" w:hAnsi="Times New Roman" w:cs="Times New Roman"/>
              <w:i/>
              <w:lang w:val="fr-CH"/>
            </w:rPr>
          </w:rPrChange>
        </w:rPr>
        <w:t xml:space="preserve">, </w:t>
      </w:r>
      <w:proofErr w:type="spellStart"/>
      <w:r w:rsidRPr="00742933">
        <w:rPr>
          <w:rStyle w:val="teibibl"/>
          <w:rPrChange w:id="249" w:author="Steve Ranford" w:date="2014-05-06T10:49:00Z">
            <w:rPr>
              <w:rFonts w:ascii="Times New Roman" w:hAnsi="Times New Roman" w:cs="Times New Roman"/>
              <w:i/>
              <w:lang w:val="fr-CH"/>
            </w:rPr>
          </w:rPrChange>
        </w:rPr>
        <w:t>recueil</w:t>
      </w:r>
      <w:proofErr w:type="spellEnd"/>
      <w:r w:rsidRPr="00742933">
        <w:rPr>
          <w:rStyle w:val="teibibl"/>
          <w:rPrChange w:id="250" w:author="Steve Ranford" w:date="2014-05-06T10:49:00Z">
            <w:rPr>
              <w:rFonts w:ascii="Times New Roman" w:hAnsi="Times New Roman" w:cs="Times New Roman"/>
              <w:i/>
              <w:lang w:val="fr-CH"/>
            </w:rPr>
          </w:rPrChange>
        </w:rPr>
        <w:t xml:space="preserve"> de </w:t>
      </w:r>
      <w:proofErr w:type="spellStart"/>
      <w:r w:rsidRPr="00742933">
        <w:rPr>
          <w:rStyle w:val="teibibl"/>
          <w:rPrChange w:id="251" w:author="Steve Ranford" w:date="2014-05-06T10:49:00Z">
            <w:rPr>
              <w:rFonts w:ascii="Times New Roman" w:hAnsi="Times New Roman" w:cs="Times New Roman"/>
              <w:i/>
              <w:lang w:val="fr-CH"/>
            </w:rPr>
          </w:rPrChange>
        </w:rPr>
        <w:t>chroniques</w:t>
      </w:r>
      <w:proofErr w:type="spellEnd"/>
      <w:r w:rsidRPr="00742933">
        <w:rPr>
          <w:rStyle w:val="teibibl"/>
          <w:rPrChange w:id="252" w:author="Steve Ranford" w:date="2014-05-06T10:49:00Z">
            <w:rPr>
              <w:rFonts w:ascii="Times New Roman" w:hAnsi="Times New Roman" w:cs="Times New Roman"/>
              <w:i/>
              <w:lang w:val="fr-CH"/>
            </w:rPr>
          </w:rPrChange>
        </w:rPr>
        <w:t xml:space="preserve"> </w:t>
      </w:r>
      <w:proofErr w:type="spellStart"/>
      <w:r w:rsidRPr="00742933">
        <w:rPr>
          <w:rStyle w:val="teibibl"/>
          <w:rPrChange w:id="253" w:author="Steve Ranford" w:date="2014-05-06T10:49:00Z">
            <w:rPr>
              <w:rFonts w:ascii="Times New Roman" w:hAnsi="Times New Roman" w:cs="Times New Roman"/>
              <w:i/>
              <w:lang w:val="fr-CH"/>
            </w:rPr>
          </w:rPrChange>
        </w:rPr>
        <w:t>françaises</w:t>
      </w:r>
      <w:proofErr w:type="spellEnd"/>
      <w:r w:rsidRPr="00742933">
        <w:rPr>
          <w:rStyle w:val="teibibl"/>
          <w:rPrChange w:id="254" w:author="Steve Ranford" w:date="2014-05-06T10:49:00Z">
            <w:rPr>
              <w:rFonts w:ascii="Times New Roman" w:hAnsi="Times New Roman" w:cs="Times New Roman"/>
              <w:i/>
              <w:lang w:val="fr-CH"/>
            </w:rPr>
          </w:rPrChange>
        </w:rPr>
        <w:t xml:space="preserve"> </w:t>
      </w:r>
      <w:proofErr w:type="spellStart"/>
      <w:r w:rsidRPr="00742933">
        <w:rPr>
          <w:rStyle w:val="teibibl"/>
          <w:rPrChange w:id="255" w:author="Steve Ranford" w:date="2014-05-06T10:49:00Z">
            <w:rPr>
              <w:rFonts w:ascii="Times New Roman" w:hAnsi="Times New Roman" w:cs="Times New Roman"/>
              <w:i/>
              <w:lang w:val="fr-CH"/>
            </w:rPr>
          </w:rPrChange>
        </w:rPr>
        <w:t>écrites</w:t>
      </w:r>
      <w:proofErr w:type="spellEnd"/>
      <w:r w:rsidRPr="00742933">
        <w:rPr>
          <w:rStyle w:val="teibibl"/>
          <w:rPrChange w:id="256" w:author="Steve Ranford" w:date="2014-05-06T10:49:00Z">
            <w:rPr>
              <w:rFonts w:ascii="Times New Roman" w:hAnsi="Times New Roman" w:cs="Times New Roman"/>
              <w:i/>
              <w:lang w:val="fr-CH"/>
            </w:rPr>
          </w:rPrChange>
        </w:rPr>
        <w:t xml:space="preserve"> en Orient aux </w:t>
      </w:r>
      <w:proofErr w:type="spellStart"/>
      <w:r w:rsidRPr="00742933">
        <w:rPr>
          <w:rStyle w:val="teibibl"/>
          <w:rPrChange w:id="257" w:author="Steve Ranford" w:date="2014-05-06T10:49:00Z">
            <w:rPr>
              <w:rFonts w:ascii="Times New Roman" w:hAnsi="Times New Roman" w:cs="Times New Roman"/>
              <w:i/>
              <w:lang w:val="fr-CH"/>
            </w:rPr>
          </w:rPrChange>
        </w:rPr>
        <w:t>XIIIe</w:t>
      </w:r>
      <w:proofErr w:type="spellEnd"/>
      <w:r w:rsidRPr="00742933">
        <w:rPr>
          <w:rStyle w:val="teibibl"/>
          <w:rPrChange w:id="258" w:author="Steve Ranford" w:date="2014-05-06T10:49:00Z">
            <w:rPr>
              <w:rFonts w:ascii="Times New Roman" w:hAnsi="Times New Roman" w:cs="Times New Roman"/>
              <w:i/>
              <w:lang w:val="fr-CH"/>
            </w:rPr>
          </w:rPrChange>
        </w:rPr>
        <w:t xml:space="preserve"> et </w:t>
      </w:r>
      <w:proofErr w:type="spellStart"/>
      <w:r w:rsidRPr="00742933">
        <w:rPr>
          <w:rStyle w:val="teibibl"/>
          <w:rPrChange w:id="259" w:author="Steve Ranford" w:date="2014-05-06T10:49:00Z">
            <w:rPr>
              <w:rFonts w:ascii="Times New Roman" w:hAnsi="Times New Roman" w:cs="Times New Roman"/>
              <w:i/>
              <w:lang w:val="fr-CH"/>
            </w:rPr>
          </w:rPrChange>
        </w:rPr>
        <w:t>XIVe</w:t>
      </w:r>
      <w:proofErr w:type="spellEnd"/>
      <w:r w:rsidRPr="00742933">
        <w:rPr>
          <w:rStyle w:val="teibibl"/>
          <w:rPrChange w:id="260" w:author="Steve Ranford" w:date="2014-05-06T10:49:00Z">
            <w:rPr>
              <w:rFonts w:ascii="Times New Roman" w:hAnsi="Times New Roman" w:cs="Times New Roman"/>
              <w:i/>
              <w:lang w:val="fr-CH"/>
            </w:rPr>
          </w:rPrChange>
        </w:rPr>
        <w:t xml:space="preserve"> siècles (Philippe de Navarre et Gérard de </w:t>
      </w:r>
      <w:proofErr w:type="spellStart"/>
      <w:r w:rsidRPr="00742933">
        <w:rPr>
          <w:rStyle w:val="teibibl"/>
          <w:rPrChange w:id="261" w:author="Steve Ranford" w:date="2014-05-06T10:49:00Z">
            <w:rPr>
              <w:rFonts w:ascii="Times New Roman" w:hAnsi="Times New Roman" w:cs="Times New Roman"/>
              <w:i/>
              <w:lang w:val="fr-CH"/>
            </w:rPr>
          </w:rPrChange>
        </w:rPr>
        <w:t>Monréal</w:t>
      </w:r>
      <w:proofErr w:type="spellEnd"/>
      <w:r w:rsidRPr="00742933">
        <w:rPr>
          <w:rStyle w:val="teibibl"/>
          <w:rPrChange w:id="262" w:author="Steve Ranford" w:date="2014-05-06T10:49:00Z">
            <w:rPr>
              <w:rFonts w:ascii="Times New Roman" w:hAnsi="Times New Roman" w:cs="Times New Roman"/>
              <w:i/>
              <w:lang w:val="fr-CH"/>
            </w:rPr>
          </w:rPrChange>
        </w:rPr>
        <w:t xml:space="preserve">), </w:t>
      </w:r>
      <w:proofErr w:type="spellStart"/>
      <w:r w:rsidRPr="00742933">
        <w:rPr>
          <w:rStyle w:val="teibibl"/>
          <w:rPrChange w:id="263" w:author="Steve Ranford" w:date="2014-05-06T10:49:00Z">
            <w:rPr>
              <w:rFonts w:ascii="Times New Roman" w:hAnsi="Times New Roman" w:cs="Times New Roman"/>
              <w:lang w:val="fr-CH"/>
            </w:rPr>
          </w:rPrChange>
        </w:rPr>
        <w:t>publié</w:t>
      </w:r>
      <w:proofErr w:type="spellEnd"/>
      <w:r w:rsidRPr="00742933">
        <w:rPr>
          <w:rStyle w:val="teibibl"/>
          <w:rPrChange w:id="264" w:author="Steve Ranford" w:date="2014-05-06T10:49:00Z">
            <w:rPr>
              <w:rFonts w:ascii="Times New Roman" w:hAnsi="Times New Roman" w:cs="Times New Roman"/>
              <w:lang w:val="fr-CH"/>
            </w:rPr>
          </w:rPrChange>
        </w:rPr>
        <w:t xml:space="preserve"> pour la première </w:t>
      </w:r>
      <w:proofErr w:type="spellStart"/>
      <w:r w:rsidRPr="00742933">
        <w:rPr>
          <w:rStyle w:val="teibibl"/>
          <w:rPrChange w:id="265" w:author="Steve Ranford" w:date="2014-05-06T10:49:00Z">
            <w:rPr>
              <w:rFonts w:ascii="Times New Roman" w:hAnsi="Times New Roman" w:cs="Times New Roman"/>
              <w:lang w:val="fr-CH"/>
            </w:rPr>
          </w:rPrChange>
        </w:rPr>
        <w:t>fois</w:t>
      </w:r>
      <w:proofErr w:type="spellEnd"/>
      <w:r w:rsidRPr="00742933">
        <w:rPr>
          <w:rStyle w:val="teibibl"/>
          <w:rPrChange w:id="266" w:author="Steve Ranford" w:date="2014-05-06T10:49:00Z">
            <w:rPr>
              <w:rFonts w:ascii="Times New Roman" w:hAnsi="Times New Roman" w:cs="Times New Roman"/>
              <w:lang w:val="fr-CH"/>
            </w:rPr>
          </w:rPrChange>
        </w:rPr>
        <w:t xml:space="preserve"> pour la </w:t>
      </w:r>
      <w:proofErr w:type="spellStart"/>
      <w:r w:rsidRPr="00742933">
        <w:rPr>
          <w:rStyle w:val="teibibl"/>
          <w:rPrChange w:id="267" w:author="Steve Ranford" w:date="2014-05-06T10:49:00Z">
            <w:rPr>
              <w:rFonts w:ascii="Times New Roman" w:hAnsi="Times New Roman" w:cs="Times New Roman"/>
              <w:lang w:val="fr-CH"/>
            </w:rPr>
          </w:rPrChange>
        </w:rPr>
        <w:t>Société</w:t>
      </w:r>
      <w:proofErr w:type="spellEnd"/>
      <w:r w:rsidRPr="00742933">
        <w:rPr>
          <w:rStyle w:val="teibibl"/>
          <w:rPrChange w:id="268" w:author="Steve Ranford" w:date="2014-05-06T10:49:00Z">
            <w:rPr>
              <w:rFonts w:ascii="Times New Roman" w:hAnsi="Times New Roman" w:cs="Times New Roman"/>
              <w:lang w:val="fr-CH"/>
            </w:rPr>
          </w:rPrChange>
        </w:rPr>
        <w:t xml:space="preserve"> de </w:t>
      </w:r>
      <w:proofErr w:type="spellStart"/>
      <w:r w:rsidRPr="00742933">
        <w:rPr>
          <w:rStyle w:val="teibibl"/>
          <w:rPrChange w:id="269" w:author="Steve Ranford" w:date="2014-05-06T10:49:00Z">
            <w:rPr>
              <w:rFonts w:ascii="Times New Roman" w:hAnsi="Times New Roman" w:cs="Times New Roman"/>
              <w:lang w:val="fr-CH"/>
            </w:rPr>
          </w:rPrChange>
        </w:rPr>
        <w:t>l’Orient</w:t>
      </w:r>
      <w:proofErr w:type="spellEnd"/>
      <w:r w:rsidRPr="00742933">
        <w:rPr>
          <w:rStyle w:val="teibibl"/>
          <w:rPrChange w:id="270" w:author="Steve Ranford" w:date="2014-05-06T10:49:00Z">
            <w:rPr>
              <w:rFonts w:ascii="Times New Roman" w:hAnsi="Times New Roman" w:cs="Times New Roman"/>
              <w:lang w:val="fr-CH"/>
            </w:rPr>
          </w:rPrChange>
        </w:rPr>
        <w:t xml:space="preserve"> </w:t>
      </w:r>
      <w:proofErr w:type="spellStart"/>
      <w:r w:rsidRPr="00742933">
        <w:rPr>
          <w:rStyle w:val="teibibl"/>
          <w:rPrChange w:id="271" w:author="Steve Ranford" w:date="2014-05-06T10:49:00Z">
            <w:rPr>
              <w:rFonts w:ascii="Times New Roman" w:hAnsi="Times New Roman" w:cs="Times New Roman"/>
              <w:lang w:val="fr-CH"/>
            </w:rPr>
          </w:rPrChange>
        </w:rPr>
        <w:t>latin</w:t>
      </w:r>
      <w:proofErr w:type="spellEnd"/>
      <w:r w:rsidRPr="00742933">
        <w:rPr>
          <w:rStyle w:val="teibibl"/>
          <w:rPrChange w:id="272" w:author="Steve Ranford" w:date="2014-05-06T10:49:00Z">
            <w:rPr>
              <w:rFonts w:ascii="Times New Roman" w:hAnsi="Times New Roman" w:cs="Times New Roman"/>
              <w:lang w:val="fr-CH"/>
            </w:rPr>
          </w:rPrChange>
        </w:rPr>
        <w:t xml:space="preserve"> par Gaston Raynaud, Genève, Fick, 1887.</w:t>
      </w:r>
    </w:p>
    <w:p w14:paraId="5269A7C6" w14:textId="77777777" w:rsidR="008C1DCB" w:rsidRPr="00742933" w:rsidDel="00742933" w:rsidRDefault="008C1DCB" w:rsidP="00742933">
      <w:pPr>
        <w:pStyle w:val="Bibliography"/>
        <w:rPr>
          <w:del w:id="273" w:author="Steve Ranford" w:date="2014-05-06T10:50:00Z"/>
          <w:rStyle w:val="teibibl"/>
          <w:rPrChange w:id="274" w:author="Steve Ranford" w:date="2014-05-06T10:49:00Z">
            <w:rPr>
              <w:del w:id="275" w:author="Steve Ranford" w:date="2014-05-06T10:50:00Z"/>
              <w:rFonts w:ascii="Times New Roman" w:hAnsi="Times New Roman" w:cs="Times New Roman"/>
              <w:lang w:val="fr-CH"/>
            </w:rPr>
          </w:rPrChange>
        </w:rPr>
        <w:pPrChange w:id="276" w:author="Steve Ranford" w:date="2014-05-06T10:49:00Z">
          <w:pPr>
            <w:pStyle w:val="ListParagraph"/>
            <w:numPr>
              <w:numId w:val="30"/>
            </w:numPr>
            <w:tabs>
              <w:tab w:val="left" w:pos="4536"/>
              <w:tab w:val="right" w:pos="9639"/>
            </w:tabs>
            <w:spacing w:after="120" w:line="240" w:lineRule="auto"/>
            <w:ind w:left="1004" w:hanging="360"/>
            <w:jc w:val="both"/>
          </w:pPr>
        </w:pPrChange>
      </w:pPr>
      <w:proofErr w:type="spellStart"/>
      <w:r w:rsidRPr="00742933">
        <w:rPr>
          <w:rStyle w:val="teibibl"/>
          <w:rPrChange w:id="277" w:author="Steve Ranford" w:date="2014-05-06T10:49:00Z">
            <w:rPr>
              <w:rFonts w:ascii="Times New Roman" w:hAnsi="Times New Roman" w:cs="Times New Roman"/>
              <w:u w:val="single"/>
              <w:lang w:val="fr-CH"/>
            </w:rPr>
          </w:rPrChange>
        </w:rPr>
        <w:t>Tanniou</w:t>
      </w:r>
      <w:proofErr w:type="spellEnd"/>
      <w:r w:rsidRPr="00742933">
        <w:rPr>
          <w:rStyle w:val="teibibl"/>
          <w:rPrChange w:id="278" w:author="Steve Ranford" w:date="2014-05-06T10:49:00Z">
            <w:rPr>
              <w:rFonts w:ascii="Times New Roman" w:hAnsi="Times New Roman" w:cs="Times New Roman"/>
              <w:u w:val="single"/>
              <w:lang w:val="fr-CH"/>
            </w:rPr>
          </w:rPrChange>
        </w:rPr>
        <w:t xml:space="preserve"> 2013: Florence </w:t>
      </w:r>
      <w:proofErr w:type="spellStart"/>
      <w:r w:rsidRPr="00742933">
        <w:rPr>
          <w:rStyle w:val="teibibl"/>
          <w:rPrChange w:id="279" w:author="Steve Ranford" w:date="2014-05-06T10:49:00Z">
            <w:rPr>
              <w:rFonts w:ascii="Times New Roman" w:hAnsi="Times New Roman" w:cs="Times New Roman"/>
              <w:lang w:val="fr-CH"/>
            </w:rPr>
          </w:rPrChange>
        </w:rPr>
        <w:t>Tanniou</w:t>
      </w:r>
      <w:proofErr w:type="spellEnd"/>
      <w:r w:rsidRPr="00742933">
        <w:rPr>
          <w:rStyle w:val="teibibl"/>
          <w:rPrChange w:id="280" w:author="Steve Ranford" w:date="2014-05-06T10:49:00Z">
            <w:rPr>
              <w:rFonts w:ascii="Times New Roman" w:hAnsi="Times New Roman" w:cs="Times New Roman"/>
              <w:lang w:val="fr-CH"/>
            </w:rPr>
          </w:rPrChange>
        </w:rPr>
        <w:t>, «</w:t>
      </w:r>
      <w:proofErr w:type="spellStart"/>
      <w:r w:rsidRPr="00742933">
        <w:rPr>
          <w:rStyle w:val="teibibl"/>
          <w:rPrChange w:id="281" w:author="Steve Ranford" w:date="2014-05-06T10:49:00Z">
            <w:rPr>
              <w:rFonts w:ascii="Times New Roman" w:hAnsi="Times New Roman" w:cs="Times New Roman"/>
              <w:lang w:val="fr-CH"/>
            </w:rPr>
          </w:rPrChange>
        </w:rPr>
        <w:t>L’Histoire</w:t>
      </w:r>
      <w:proofErr w:type="spellEnd"/>
      <w:r w:rsidRPr="00742933">
        <w:rPr>
          <w:rStyle w:val="teibibl"/>
          <w:rPrChange w:id="282" w:author="Steve Ranford" w:date="2014-05-06T10:49:00Z">
            <w:rPr>
              <w:rFonts w:ascii="Times New Roman" w:hAnsi="Times New Roman" w:cs="Times New Roman"/>
              <w:lang w:val="fr-CH"/>
            </w:rPr>
          </w:rPrChange>
        </w:rPr>
        <w:t xml:space="preserve"> entre </w:t>
      </w:r>
      <w:proofErr w:type="spellStart"/>
      <w:r w:rsidRPr="00742933">
        <w:rPr>
          <w:rStyle w:val="teibibl"/>
          <w:rPrChange w:id="283" w:author="Steve Ranford" w:date="2014-05-06T10:49:00Z">
            <w:rPr>
              <w:rFonts w:ascii="Times New Roman" w:hAnsi="Times New Roman" w:cs="Times New Roman"/>
              <w:lang w:val="fr-CH"/>
            </w:rPr>
          </w:rPrChange>
        </w:rPr>
        <w:t>chronique</w:t>
      </w:r>
      <w:proofErr w:type="spellEnd"/>
      <w:r w:rsidRPr="00742933">
        <w:rPr>
          <w:rStyle w:val="teibibl"/>
          <w:rPrChange w:id="284" w:author="Steve Ranford" w:date="2014-05-06T10:49:00Z">
            <w:rPr>
              <w:rFonts w:ascii="Times New Roman" w:hAnsi="Times New Roman" w:cs="Times New Roman"/>
              <w:lang w:val="fr-CH"/>
            </w:rPr>
          </w:rPrChange>
        </w:rPr>
        <w:t xml:space="preserve"> et </w:t>
      </w:r>
      <w:proofErr w:type="spellStart"/>
      <w:r w:rsidRPr="00742933">
        <w:rPr>
          <w:rStyle w:val="teibibl"/>
          <w:rPrChange w:id="285" w:author="Steve Ranford" w:date="2014-05-06T10:49:00Z">
            <w:rPr>
              <w:rFonts w:ascii="Times New Roman" w:hAnsi="Times New Roman" w:cs="Times New Roman"/>
              <w:lang w:val="fr-CH"/>
            </w:rPr>
          </w:rPrChange>
        </w:rPr>
        <w:t>travestissement</w:t>
      </w:r>
      <w:proofErr w:type="spellEnd"/>
      <w:r w:rsidRPr="00742933">
        <w:rPr>
          <w:rStyle w:val="teibibl"/>
          <w:rPrChange w:id="286" w:author="Steve Ranford" w:date="2014-05-06T10:49:00Z">
            <w:rPr>
              <w:rFonts w:ascii="Times New Roman" w:hAnsi="Times New Roman" w:cs="Times New Roman"/>
              <w:lang w:val="fr-CH"/>
            </w:rPr>
          </w:rPrChange>
        </w:rPr>
        <w:t xml:space="preserve"> </w:t>
      </w:r>
      <w:proofErr w:type="spellStart"/>
      <w:r w:rsidRPr="00742933">
        <w:rPr>
          <w:rStyle w:val="teibibl"/>
          <w:rPrChange w:id="287" w:author="Steve Ranford" w:date="2014-05-06T10:49:00Z">
            <w:rPr>
              <w:rFonts w:ascii="Times New Roman" w:hAnsi="Times New Roman" w:cs="Times New Roman"/>
              <w:lang w:val="fr-CH"/>
            </w:rPr>
          </w:rPrChange>
        </w:rPr>
        <w:t>dans</w:t>
      </w:r>
      <w:proofErr w:type="spellEnd"/>
      <w:r w:rsidRPr="00742933">
        <w:rPr>
          <w:rStyle w:val="teibibl"/>
          <w:rPrChange w:id="288" w:author="Steve Ranford" w:date="2014-05-06T10:49:00Z">
            <w:rPr>
              <w:rFonts w:ascii="Times New Roman" w:hAnsi="Times New Roman" w:cs="Times New Roman"/>
              <w:lang w:val="fr-CH"/>
            </w:rPr>
          </w:rPrChange>
        </w:rPr>
        <w:t xml:space="preserve"> les </w:t>
      </w:r>
      <w:proofErr w:type="spellStart"/>
      <w:r w:rsidRPr="00742933">
        <w:rPr>
          <w:rStyle w:val="teibibl"/>
          <w:rPrChange w:id="289" w:author="Steve Ranford" w:date="2014-05-06T10:49:00Z">
            <w:rPr>
              <w:rFonts w:ascii="Times New Roman" w:hAnsi="Times New Roman" w:cs="Times New Roman"/>
              <w:i/>
              <w:lang w:val="fr-CH"/>
            </w:rPr>
          </w:rPrChange>
        </w:rPr>
        <w:t>Mémpores</w:t>
      </w:r>
      <w:proofErr w:type="spellEnd"/>
      <w:r w:rsidRPr="00742933">
        <w:rPr>
          <w:rStyle w:val="teibibl"/>
          <w:rPrChange w:id="290" w:author="Steve Ranford" w:date="2014-05-06T10:49:00Z">
            <w:rPr>
              <w:rFonts w:ascii="Times New Roman" w:hAnsi="Times New Roman" w:cs="Times New Roman"/>
              <w:lang w:val="fr-CH"/>
            </w:rPr>
          </w:rPrChange>
        </w:rPr>
        <w:t xml:space="preserve"> de Philippe de </w:t>
      </w:r>
      <w:proofErr w:type="spellStart"/>
      <w:r w:rsidRPr="00742933">
        <w:rPr>
          <w:rStyle w:val="teibibl"/>
          <w:rPrChange w:id="291" w:author="Steve Ranford" w:date="2014-05-06T10:49:00Z">
            <w:rPr>
              <w:rFonts w:ascii="Times New Roman" w:hAnsi="Times New Roman" w:cs="Times New Roman"/>
              <w:lang w:val="fr-CH"/>
            </w:rPr>
          </w:rPrChange>
        </w:rPr>
        <w:t>Novare</w:t>
      </w:r>
      <w:proofErr w:type="spellEnd"/>
      <w:r w:rsidRPr="00742933">
        <w:rPr>
          <w:rStyle w:val="teibibl"/>
          <w:rPrChange w:id="292" w:author="Steve Ranford" w:date="2014-05-06T10:49:00Z">
            <w:rPr>
              <w:rFonts w:ascii="Times New Roman" w:hAnsi="Times New Roman" w:cs="Times New Roman"/>
              <w:lang w:val="fr-CH"/>
            </w:rPr>
          </w:rPrChange>
        </w:rPr>
        <w:t xml:space="preserve">: le </w:t>
      </w:r>
      <w:proofErr w:type="spellStart"/>
      <w:r w:rsidRPr="00742933">
        <w:rPr>
          <w:rStyle w:val="teibibl"/>
          <w:rPrChange w:id="293" w:author="Steve Ranford" w:date="2014-05-06T10:49:00Z">
            <w:rPr>
              <w:rFonts w:ascii="Times New Roman" w:hAnsi="Times New Roman" w:cs="Times New Roman"/>
              <w:lang w:val="fr-CH"/>
            </w:rPr>
          </w:rPrChange>
        </w:rPr>
        <w:t>sens</w:t>
      </w:r>
      <w:proofErr w:type="spellEnd"/>
      <w:r w:rsidRPr="00742933">
        <w:rPr>
          <w:rStyle w:val="teibibl"/>
          <w:rPrChange w:id="294" w:author="Steve Ranford" w:date="2014-05-06T10:49:00Z">
            <w:rPr>
              <w:rFonts w:ascii="Times New Roman" w:hAnsi="Times New Roman" w:cs="Times New Roman"/>
              <w:lang w:val="fr-CH"/>
            </w:rPr>
          </w:rPrChange>
        </w:rPr>
        <w:t xml:space="preserve"> des </w:t>
      </w:r>
      <w:proofErr w:type="spellStart"/>
      <w:r w:rsidRPr="00742933">
        <w:rPr>
          <w:rStyle w:val="teibibl"/>
          <w:rPrChange w:id="295" w:author="Steve Ranford" w:date="2014-05-06T10:49:00Z">
            <w:rPr>
              <w:rFonts w:ascii="Times New Roman" w:hAnsi="Times New Roman" w:cs="Times New Roman"/>
              <w:lang w:val="fr-CH"/>
            </w:rPr>
          </w:rPrChange>
        </w:rPr>
        <w:t>métamorphoses</w:t>
      </w:r>
      <w:proofErr w:type="spellEnd"/>
      <w:r w:rsidRPr="00742933">
        <w:rPr>
          <w:rStyle w:val="teibibl"/>
          <w:rPrChange w:id="296" w:author="Steve Ranford" w:date="2014-05-06T10:49:00Z">
            <w:rPr>
              <w:rFonts w:ascii="Times New Roman" w:hAnsi="Times New Roman" w:cs="Times New Roman"/>
              <w:lang w:val="fr-CH"/>
            </w:rPr>
          </w:rPrChange>
        </w:rPr>
        <w:t xml:space="preserve">», </w:t>
      </w:r>
      <w:proofErr w:type="spellStart"/>
      <w:r w:rsidRPr="00742933">
        <w:rPr>
          <w:rStyle w:val="teibibl"/>
          <w:rPrChange w:id="297" w:author="Steve Ranford" w:date="2014-05-06T10:49:00Z">
            <w:rPr>
              <w:rFonts w:ascii="Times New Roman" w:hAnsi="Times New Roman" w:cs="Times New Roman"/>
              <w:lang w:val="fr-CH"/>
            </w:rPr>
          </w:rPrChange>
        </w:rPr>
        <w:t>comunicazione</w:t>
      </w:r>
      <w:proofErr w:type="spellEnd"/>
      <w:r w:rsidRPr="00742933">
        <w:rPr>
          <w:rStyle w:val="teibibl"/>
          <w:rPrChange w:id="298" w:author="Steve Ranford" w:date="2014-05-06T10:49:00Z">
            <w:rPr>
              <w:rFonts w:ascii="Times New Roman" w:hAnsi="Times New Roman" w:cs="Times New Roman"/>
              <w:lang w:val="fr-CH"/>
            </w:rPr>
          </w:rPrChange>
        </w:rPr>
        <w:t xml:space="preserve"> </w:t>
      </w:r>
      <w:proofErr w:type="spellStart"/>
      <w:r w:rsidRPr="00742933">
        <w:rPr>
          <w:rStyle w:val="teibibl"/>
          <w:rPrChange w:id="299" w:author="Steve Ranford" w:date="2014-05-06T10:49:00Z">
            <w:rPr>
              <w:rFonts w:ascii="Times New Roman" w:hAnsi="Times New Roman" w:cs="Times New Roman"/>
              <w:lang w:val="fr-CH"/>
            </w:rPr>
          </w:rPrChange>
        </w:rPr>
        <w:t>orale</w:t>
      </w:r>
      <w:proofErr w:type="spellEnd"/>
      <w:r w:rsidRPr="00742933">
        <w:rPr>
          <w:rStyle w:val="teibibl"/>
          <w:rPrChange w:id="300" w:author="Steve Ranford" w:date="2014-05-06T10:49:00Z">
            <w:rPr>
              <w:rFonts w:ascii="Times New Roman" w:hAnsi="Times New Roman" w:cs="Times New Roman"/>
              <w:lang w:val="fr-CH"/>
            </w:rPr>
          </w:rPrChange>
        </w:rPr>
        <w:t xml:space="preserve"> al </w:t>
      </w:r>
      <w:proofErr w:type="spellStart"/>
      <w:r w:rsidRPr="00742933">
        <w:rPr>
          <w:rStyle w:val="teibibl"/>
          <w:rPrChange w:id="301" w:author="Steve Ranford" w:date="2014-05-06T10:49:00Z">
            <w:rPr>
              <w:rFonts w:ascii="Times New Roman" w:hAnsi="Times New Roman" w:cs="Times New Roman"/>
              <w:lang w:val="fr-CH"/>
            </w:rPr>
          </w:rPrChange>
        </w:rPr>
        <w:t>colloquio</w:t>
      </w:r>
      <w:proofErr w:type="spellEnd"/>
      <w:r w:rsidRPr="00742933">
        <w:rPr>
          <w:rStyle w:val="teibibl"/>
          <w:rPrChange w:id="302" w:author="Steve Ranford" w:date="2014-05-06T10:49:00Z">
            <w:rPr>
              <w:rFonts w:ascii="Times New Roman" w:hAnsi="Times New Roman" w:cs="Times New Roman"/>
              <w:lang w:val="fr-CH"/>
            </w:rPr>
          </w:rPrChange>
        </w:rPr>
        <w:t xml:space="preserve"> </w:t>
      </w:r>
      <w:proofErr w:type="spellStart"/>
      <w:r w:rsidRPr="00742933">
        <w:rPr>
          <w:rStyle w:val="teibibl"/>
          <w:rPrChange w:id="303" w:author="Steve Ranford" w:date="2014-05-06T10:49:00Z">
            <w:rPr>
              <w:rFonts w:ascii="Times New Roman" w:hAnsi="Times New Roman" w:cs="Times New Roman"/>
              <w:i/>
              <w:lang w:val="fr-CH"/>
            </w:rPr>
          </w:rPrChange>
        </w:rPr>
        <w:t>Parodie</w:t>
      </w:r>
      <w:proofErr w:type="spellEnd"/>
      <w:r w:rsidRPr="00742933">
        <w:rPr>
          <w:rStyle w:val="teibibl"/>
          <w:rPrChange w:id="304" w:author="Steve Ranford" w:date="2014-05-06T10:49:00Z">
            <w:rPr>
              <w:rFonts w:ascii="Times New Roman" w:hAnsi="Times New Roman" w:cs="Times New Roman"/>
              <w:i/>
              <w:lang w:val="fr-CH"/>
            </w:rPr>
          </w:rPrChange>
        </w:rPr>
        <w:t xml:space="preserve"> </w:t>
      </w:r>
      <w:proofErr w:type="spellStart"/>
      <w:r w:rsidRPr="00742933">
        <w:rPr>
          <w:rStyle w:val="teibibl"/>
          <w:rPrChange w:id="305" w:author="Steve Ranford" w:date="2014-05-06T10:49:00Z">
            <w:rPr>
              <w:rFonts w:ascii="Times New Roman" w:hAnsi="Times New Roman" w:cs="Times New Roman"/>
              <w:i/>
              <w:lang w:val="fr-CH"/>
            </w:rPr>
          </w:rPrChange>
        </w:rPr>
        <w:t>courtoises</w:t>
      </w:r>
      <w:proofErr w:type="spellEnd"/>
      <w:r w:rsidRPr="00742933">
        <w:rPr>
          <w:rStyle w:val="teibibl"/>
          <w:rPrChange w:id="306" w:author="Steve Ranford" w:date="2014-05-06T10:49:00Z">
            <w:rPr>
              <w:rFonts w:ascii="Times New Roman" w:hAnsi="Times New Roman" w:cs="Times New Roman"/>
              <w:i/>
              <w:lang w:val="fr-CH"/>
            </w:rPr>
          </w:rPrChange>
        </w:rPr>
        <w:t xml:space="preserve"> / Parodies de la </w:t>
      </w:r>
      <w:proofErr w:type="spellStart"/>
      <w:r w:rsidRPr="00742933">
        <w:rPr>
          <w:rStyle w:val="teibibl"/>
          <w:rPrChange w:id="307" w:author="Steve Ranford" w:date="2014-05-06T10:49:00Z">
            <w:rPr>
              <w:rFonts w:ascii="Times New Roman" w:hAnsi="Times New Roman" w:cs="Times New Roman"/>
              <w:i/>
              <w:lang w:val="fr-CH"/>
            </w:rPr>
          </w:rPrChange>
        </w:rPr>
        <w:t>courtoisie</w:t>
      </w:r>
      <w:proofErr w:type="spellEnd"/>
      <w:r w:rsidRPr="00742933">
        <w:rPr>
          <w:rStyle w:val="teibibl"/>
          <w:rPrChange w:id="308" w:author="Steve Ranford" w:date="2014-05-06T10:49:00Z">
            <w:rPr>
              <w:rFonts w:ascii="Times New Roman" w:hAnsi="Times New Roman" w:cs="Times New Roman"/>
              <w:lang w:val="fr-CH"/>
            </w:rPr>
          </w:rPrChange>
        </w:rPr>
        <w:t xml:space="preserve">, </w:t>
      </w:r>
      <w:proofErr w:type="spellStart"/>
      <w:r w:rsidRPr="00742933">
        <w:rPr>
          <w:rStyle w:val="teibibl"/>
          <w:rPrChange w:id="309" w:author="Steve Ranford" w:date="2014-05-06T10:49:00Z">
            <w:rPr>
              <w:rFonts w:ascii="Times New Roman" w:hAnsi="Times New Roman" w:cs="Times New Roman"/>
              <w:i/>
              <w:lang w:val="fr-CH"/>
            </w:rPr>
          </w:rPrChange>
        </w:rPr>
        <w:t>XIVth</w:t>
      </w:r>
      <w:proofErr w:type="spellEnd"/>
      <w:r w:rsidRPr="00742933">
        <w:rPr>
          <w:rStyle w:val="teibibl"/>
          <w:rPrChange w:id="310" w:author="Steve Ranford" w:date="2014-05-06T10:49:00Z">
            <w:rPr>
              <w:rFonts w:ascii="Times New Roman" w:hAnsi="Times New Roman" w:cs="Times New Roman"/>
              <w:i/>
              <w:lang w:val="fr-CH"/>
            </w:rPr>
          </w:rPrChange>
        </w:rPr>
        <w:t xml:space="preserve"> Congress of the International Courtly </w:t>
      </w:r>
      <w:proofErr w:type="spellStart"/>
      <w:r w:rsidRPr="00742933">
        <w:rPr>
          <w:rStyle w:val="teibibl"/>
          <w:rPrChange w:id="311" w:author="Steve Ranford" w:date="2014-05-06T10:49:00Z">
            <w:rPr>
              <w:rFonts w:ascii="Times New Roman" w:hAnsi="Times New Roman" w:cs="Times New Roman"/>
              <w:i/>
              <w:lang w:val="fr-CH"/>
            </w:rPr>
          </w:rPrChange>
        </w:rPr>
        <w:t>Litterature</w:t>
      </w:r>
      <w:proofErr w:type="spellEnd"/>
      <w:r w:rsidRPr="00742933">
        <w:rPr>
          <w:rStyle w:val="teibibl"/>
          <w:rPrChange w:id="312" w:author="Steve Ranford" w:date="2014-05-06T10:49:00Z">
            <w:rPr>
              <w:rFonts w:ascii="Times New Roman" w:hAnsi="Times New Roman" w:cs="Times New Roman"/>
              <w:i/>
              <w:lang w:val="fr-CH"/>
            </w:rPr>
          </w:rPrChange>
        </w:rPr>
        <w:t xml:space="preserve"> Society, Lisbon, 22-27 July 2013.</w:t>
      </w:r>
    </w:p>
    <w:p w14:paraId="3A5649DF" w14:textId="77777777" w:rsidR="008C1DCB" w:rsidRPr="00742933" w:rsidDel="00742933" w:rsidRDefault="008C1DCB" w:rsidP="00742933">
      <w:pPr>
        <w:pStyle w:val="Bibliography"/>
        <w:rPr>
          <w:del w:id="313" w:author="Steve Ranford" w:date="2014-05-06T10:50:00Z"/>
          <w:rStyle w:val="teibibl"/>
          <w:rPrChange w:id="314" w:author="Steve Ranford" w:date="2014-05-06T10:49:00Z">
            <w:rPr>
              <w:del w:id="315" w:author="Steve Ranford" w:date="2014-05-06T10:50:00Z"/>
              <w:rFonts w:ascii="Times New Roman" w:hAnsi="Times New Roman" w:cs="Times New Roman"/>
              <w:lang w:val="fr-CH"/>
            </w:rPr>
          </w:rPrChange>
        </w:rPr>
        <w:pPrChange w:id="316" w:author="Steve Ranford" w:date="2014-05-06T10:49:00Z">
          <w:pPr>
            <w:tabs>
              <w:tab w:val="left" w:pos="4536"/>
              <w:tab w:val="right" w:pos="9639"/>
            </w:tabs>
            <w:spacing w:after="0" w:line="240" w:lineRule="auto"/>
            <w:ind w:firstLine="284"/>
            <w:jc w:val="both"/>
          </w:pPr>
        </w:pPrChange>
      </w:pPr>
    </w:p>
    <w:p w14:paraId="1B5CBBEB" w14:textId="77777777" w:rsidR="008C1DCB" w:rsidRPr="00742933" w:rsidDel="00742933" w:rsidRDefault="008C1DCB" w:rsidP="00742933">
      <w:pPr>
        <w:pStyle w:val="Bibliography"/>
        <w:numPr>
          <w:ilvl w:val="0"/>
          <w:numId w:val="0"/>
        </w:numPr>
        <w:ind w:left="1080"/>
        <w:rPr>
          <w:del w:id="317" w:author="Steve Ranford" w:date="2014-05-06T10:50:00Z"/>
          <w:rStyle w:val="teibibl"/>
          <w:rPrChange w:id="318" w:author="Steve Ranford" w:date="2014-05-06T10:49:00Z">
            <w:rPr>
              <w:del w:id="319" w:author="Steve Ranford" w:date="2014-05-06T10:50:00Z"/>
              <w:rFonts w:ascii="Times New Roman" w:hAnsi="Times New Roman" w:cs="Times New Roman"/>
              <w:lang w:val="fr-CH"/>
            </w:rPr>
          </w:rPrChange>
        </w:rPr>
        <w:pPrChange w:id="320" w:author="Steve Ranford" w:date="2014-05-06T10:50:00Z">
          <w:pPr>
            <w:tabs>
              <w:tab w:val="left" w:pos="4536"/>
              <w:tab w:val="right" w:pos="9639"/>
            </w:tabs>
            <w:spacing w:after="0" w:line="240" w:lineRule="auto"/>
            <w:ind w:firstLine="284"/>
            <w:jc w:val="both"/>
          </w:pPr>
        </w:pPrChange>
      </w:pPr>
    </w:p>
    <w:p w14:paraId="4FA1D9EC" w14:textId="6974AF66" w:rsidR="008C1DCB" w:rsidRPr="00742933" w:rsidDel="00742933" w:rsidRDefault="008C1DCB" w:rsidP="00742933">
      <w:pPr>
        <w:pStyle w:val="Bibliography"/>
        <w:numPr>
          <w:ilvl w:val="0"/>
          <w:numId w:val="0"/>
        </w:numPr>
        <w:rPr>
          <w:del w:id="321" w:author="Steve Ranford" w:date="2014-05-06T10:50:00Z"/>
          <w:rStyle w:val="teibibl"/>
          <w:rPrChange w:id="322" w:author="Steve Ranford" w:date="2014-05-06T10:49:00Z">
            <w:rPr>
              <w:del w:id="323" w:author="Steve Ranford" w:date="2014-05-06T10:50:00Z"/>
              <w:rFonts w:ascii="Times New Roman" w:hAnsi="Times New Roman" w:cs="Times New Roman"/>
              <w:lang w:val="fr-CH"/>
            </w:rPr>
          </w:rPrChange>
        </w:rPr>
        <w:pPrChange w:id="324" w:author="Steve Ranford" w:date="2014-05-06T10:50:00Z">
          <w:pPr>
            <w:pStyle w:val="ListParagraph"/>
            <w:numPr>
              <w:numId w:val="30"/>
            </w:numPr>
            <w:tabs>
              <w:tab w:val="left" w:pos="4536"/>
              <w:tab w:val="right" w:pos="9639"/>
            </w:tabs>
            <w:spacing w:after="0" w:line="240" w:lineRule="auto"/>
            <w:ind w:left="1004" w:hanging="360"/>
            <w:jc w:val="both"/>
          </w:pPr>
        </w:pPrChange>
      </w:pPr>
      <w:del w:id="325" w:author="Steve Ranford" w:date="2014-05-06T10:50:00Z">
        <w:r w:rsidRPr="00742933" w:rsidDel="00742933">
          <w:rPr>
            <w:rStyle w:val="teibibl"/>
            <w:rPrChange w:id="326" w:author="Steve Ranford" w:date="2014-05-06T10:49:00Z">
              <w:rPr>
                <w:rFonts w:ascii="Times New Roman" w:hAnsi="Times New Roman" w:cs="Times New Roman"/>
                <w:b/>
                <w:lang w:val="fr-CH"/>
              </w:rPr>
            </w:rPrChange>
          </w:rPr>
          <w:delText>Cronache.</w:delText>
        </w:r>
      </w:del>
    </w:p>
    <w:p w14:paraId="0F320B61" w14:textId="77777777" w:rsidR="008C1DCB" w:rsidRPr="00742933" w:rsidRDefault="008C1DCB" w:rsidP="00742933">
      <w:pPr>
        <w:pStyle w:val="Bibliography"/>
        <w:numPr>
          <w:ilvl w:val="0"/>
          <w:numId w:val="0"/>
        </w:numPr>
        <w:ind w:left="1080"/>
        <w:rPr>
          <w:rStyle w:val="teibibl"/>
          <w:rPrChange w:id="327" w:author="Steve Ranford" w:date="2014-05-06T10:49:00Z">
            <w:rPr>
              <w:rFonts w:ascii="Times New Roman" w:hAnsi="Times New Roman" w:cs="Times New Roman"/>
              <w:lang w:val="fr-CH"/>
            </w:rPr>
          </w:rPrChange>
        </w:rPr>
        <w:pPrChange w:id="328" w:author="Steve Ranford" w:date="2014-05-06T10:50:00Z">
          <w:pPr>
            <w:tabs>
              <w:tab w:val="left" w:pos="4536"/>
              <w:tab w:val="right" w:pos="9639"/>
            </w:tabs>
            <w:spacing w:after="0" w:line="240" w:lineRule="auto"/>
            <w:ind w:firstLine="284"/>
            <w:jc w:val="both"/>
          </w:pPr>
        </w:pPrChange>
      </w:pPr>
    </w:p>
    <w:p w14:paraId="3C79C9D3" w14:textId="27408177" w:rsidR="00742933" w:rsidRDefault="00742933" w:rsidP="00742933">
      <w:pPr>
        <w:pStyle w:val="Bibliography"/>
        <w:rPr>
          <w:ins w:id="329" w:author="Steve Ranford" w:date="2014-05-06T10:50:00Z"/>
          <w:rStyle w:val="teibibl"/>
        </w:rPr>
        <w:pPrChange w:id="330" w:author="Steve Ranford" w:date="2014-05-06T10:49:00Z">
          <w:pPr>
            <w:pStyle w:val="ListParagraph"/>
            <w:numPr>
              <w:numId w:val="30"/>
            </w:numPr>
            <w:tabs>
              <w:tab w:val="left" w:pos="4536"/>
              <w:tab w:val="right" w:pos="9639"/>
            </w:tabs>
            <w:spacing w:after="120" w:line="240" w:lineRule="auto"/>
            <w:ind w:left="1004" w:hanging="360"/>
            <w:jc w:val="both"/>
          </w:pPr>
        </w:pPrChange>
      </w:pPr>
      <w:proofErr w:type="spellStart"/>
      <w:ins w:id="331" w:author="Steve Ranford" w:date="2014-05-06T10:50:00Z">
        <w:r w:rsidRPr="00D2078F">
          <w:rPr>
            <w:rStyle w:val="teibibl"/>
          </w:rPr>
          <w:t>Cronache</w:t>
        </w:r>
        <w:proofErr w:type="spellEnd"/>
        <w:r w:rsidRPr="00D2078F">
          <w:rPr>
            <w:rStyle w:val="teibibl"/>
          </w:rPr>
          <w:t>.</w:t>
        </w:r>
      </w:ins>
    </w:p>
    <w:p w14:paraId="0DEB3726" w14:textId="77777777" w:rsidR="008C1DCB" w:rsidRPr="00742933" w:rsidRDefault="008C1DCB" w:rsidP="00742933">
      <w:pPr>
        <w:pStyle w:val="Bibliography"/>
        <w:rPr>
          <w:rStyle w:val="teibibl"/>
          <w:rPrChange w:id="332" w:author="Steve Ranford" w:date="2014-05-06T10:49:00Z">
            <w:rPr>
              <w:rFonts w:ascii="Times New Roman" w:hAnsi="Times New Roman" w:cs="Times New Roman"/>
              <w:u w:val="single"/>
              <w:lang w:val="fr-CH"/>
            </w:rPr>
          </w:rPrChange>
        </w:rPr>
        <w:pPrChange w:id="333" w:author="Steve Ranford" w:date="2014-05-06T10:49:00Z">
          <w:pPr>
            <w:pStyle w:val="ListParagraph"/>
            <w:numPr>
              <w:numId w:val="30"/>
            </w:numPr>
            <w:tabs>
              <w:tab w:val="left" w:pos="4536"/>
              <w:tab w:val="right" w:pos="9639"/>
            </w:tabs>
            <w:spacing w:after="120" w:line="240" w:lineRule="auto"/>
            <w:ind w:left="1004" w:hanging="360"/>
            <w:jc w:val="both"/>
          </w:pPr>
        </w:pPrChange>
      </w:pPr>
      <w:proofErr w:type="spellStart"/>
      <w:r w:rsidRPr="00742933">
        <w:rPr>
          <w:rStyle w:val="teibibl"/>
          <w:rPrChange w:id="334" w:author="Steve Ranford" w:date="2014-05-06T10:49:00Z">
            <w:rPr>
              <w:rFonts w:ascii="Times New Roman" w:hAnsi="Times New Roman" w:cs="Times New Roman"/>
              <w:u w:val="single"/>
              <w:lang w:val="fr-CH"/>
            </w:rPr>
          </w:rPrChange>
        </w:rPr>
        <w:t>Amadi</w:t>
      </w:r>
      <w:proofErr w:type="spellEnd"/>
      <w:r w:rsidRPr="00742933">
        <w:rPr>
          <w:rStyle w:val="teibibl"/>
          <w:rPrChange w:id="335" w:author="Steve Ranford" w:date="2014-05-06T10:49:00Z">
            <w:rPr>
              <w:rFonts w:ascii="Times New Roman" w:hAnsi="Times New Roman" w:cs="Times New Roman"/>
              <w:lang w:val="fr-CH"/>
            </w:rPr>
          </w:rPrChange>
        </w:rPr>
        <w:t xml:space="preserve">: </w:t>
      </w:r>
      <w:proofErr w:type="spellStart"/>
      <w:r w:rsidRPr="00742933">
        <w:rPr>
          <w:rStyle w:val="teibibl"/>
          <w:rPrChange w:id="336" w:author="Steve Ranford" w:date="2014-05-06T10:49:00Z">
            <w:rPr>
              <w:rFonts w:ascii="Times New Roman" w:hAnsi="Times New Roman" w:cs="Times New Roman"/>
              <w:i/>
              <w:lang w:val="fr-CH"/>
            </w:rPr>
          </w:rPrChange>
        </w:rPr>
        <w:t>Chroniques</w:t>
      </w:r>
      <w:proofErr w:type="spellEnd"/>
      <w:r w:rsidRPr="00742933">
        <w:rPr>
          <w:rStyle w:val="teibibl"/>
          <w:rPrChange w:id="337" w:author="Steve Ranford" w:date="2014-05-06T10:49:00Z">
            <w:rPr>
              <w:rFonts w:ascii="Times New Roman" w:hAnsi="Times New Roman" w:cs="Times New Roman"/>
              <w:i/>
              <w:lang w:val="fr-CH"/>
            </w:rPr>
          </w:rPrChange>
        </w:rPr>
        <w:t xml:space="preserve"> </w:t>
      </w:r>
      <w:proofErr w:type="spellStart"/>
      <w:r w:rsidRPr="00742933">
        <w:rPr>
          <w:rStyle w:val="teibibl"/>
          <w:rPrChange w:id="338" w:author="Steve Ranford" w:date="2014-05-06T10:49:00Z">
            <w:rPr>
              <w:rFonts w:ascii="Times New Roman" w:hAnsi="Times New Roman" w:cs="Times New Roman"/>
              <w:i/>
              <w:lang w:val="fr-CH"/>
            </w:rPr>
          </w:rPrChange>
        </w:rPr>
        <w:t>d’Amadi</w:t>
      </w:r>
      <w:proofErr w:type="spellEnd"/>
      <w:r w:rsidRPr="00742933">
        <w:rPr>
          <w:rStyle w:val="teibibl"/>
          <w:rPrChange w:id="339" w:author="Steve Ranford" w:date="2014-05-06T10:49:00Z">
            <w:rPr>
              <w:rFonts w:ascii="Times New Roman" w:hAnsi="Times New Roman" w:cs="Times New Roman"/>
              <w:i/>
              <w:lang w:val="fr-CH"/>
            </w:rPr>
          </w:rPrChange>
        </w:rPr>
        <w:t xml:space="preserve"> </w:t>
      </w:r>
      <w:proofErr w:type="gramStart"/>
      <w:r w:rsidRPr="00742933">
        <w:rPr>
          <w:rStyle w:val="teibibl"/>
          <w:rPrChange w:id="340" w:author="Steve Ranford" w:date="2014-05-06T10:49:00Z">
            <w:rPr>
              <w:rFonts w:ascii="Times New Roman" w:hAnsi="Times New Roman" w:cs="Times New Roman"/>
              <w:i/>
              <w:lang w:val="fr-CH"/>
            </w:rPr>
          </w:rPrChange>
        </w:rPr>
        <w:t>et</w:t>
      </w:r>
      <w:proofErr w:type="gramEnd"/>
      <w:r w:rsidRPr="00742933">
        <w:rPr>
          <w:rStyle w:val="teibibl"/>
          <w:rPrChange w:id="341" w:author="Steve Ranford" w:date="2014-05-06T10:49:00Z">
            <w:rPr>
              <w:rFonts w:ascii="Times New Roman" w:hAnsi="Times New Roman" w:cs="Times New Roman"/>
              <w:i/>
              <w:lang w:val="fr-CH"/>
            </w:rPr>
          </w:rPrChange>
        </w:rPr>
        <w:t xml:space="preserve"> de </w:t>
      </w:r>
      <w:proofErr w:type="spellStart"/>
      <w:r w:rsidRPr="00742933">
        <w:rPr>
          <w:rStyle w:val="teibibl"/>
          <w:rPrChange w:id="342" w:author="Steve Ranford" w:date="2014-05-06T10:49:00Z">
            <w:rPr>
              <w:rFonts w:ascii="Times New Roman" w:hAnsi="Times New Roman" w:cs="Times New Roman"/>
              <w:i/>
              <w:lang w:val="fr-CH"/>
            </w:rPr>
          </w:rPrChange>
        </w:rPr>
        <w:t>Strambaldi</w:t>
      </w:r>
      <w:proofErr w:type="spellEnd"/>
      <w:r w:rsidRPr="00742933">
        <w:rPr>
          <w:rStyle w:val="teibibl"/>
          <w:rPrChange w:id="343" w:author="Steve Ranford" w:date="2014-05-06T10:49:00Z">
            <w:rPr>
              <w:rFonts w:ascii="Times New Roman" w:hAnsi="Times New Roman" w:cs="Times New Roman"/>
              <w:lang w:val="fr-CH"/>
            </w:rPr>
          </w:rPrChange>
        </w:rPr>
        <w:t xml:space="preserve">, </w:t>
      </w:r>
      <w:proofErr w:type="spellStart"/>
      <w:r w:rsidRPr="00742933">
        <w:rPr>
          <w:rStyle w:val="teibibl"/>
          <w:rPrChange w:id="344" w:author="Steve Ranford" w:date="2014-05-06T10:49:00Z">
            <w:rPr>
              <w:rFonts w:ascii="Times New Roman" w:hAnsi="Times New Roman" w:cs="Times New Roman"/>
              <w:lang w:val="fr-CH"/>
            </w:rPr>
          </w:rPrChange>
        </w:rPr>
        <w:t>publiées</w:t>
      </w:r>
      <w:proofErr w:type="spellEnd"/>
      <w:r w:rsidRPr="00742933">
        <w:rPr>
          <w:rStyle w:val="teibibl"/>
          <w:rPrChange w:id="345" w:author="Steve Ranford" w:date="2014-05-06T10:49:00Z">
            <w:rPr>
              <w:rFonts w:ascii="Times New Roman" w:hAnsi="Times New Roman" w:cs="Times New Roman"/>
              <w:lang w:val="fr-CH"/>
            </w:rPr>
          </w:rPrChange>
        </w:rPr>
        <w:t xml:space="preserve"> par M. René de Mas </w:t>
      </w:r>
      <w:proofErr w:type="spellStart"/>
      <w:r w:rsidRPr="00742933">
        <w:rPr>
          <w:rStyle w:val="teibibl"/>
          <w:rPrChange w:id="346" w:author="Steve Ranford" w:date="2014-05-06T10:49:00Z">
            <w:rPr>
              <w:rFonts w:ascii="Times New Roman" w:hAnsi="Times New Roman" w:cs="Times New Roman"/>
              <w:lang w:val="fr-CH"/>
            </w:rPr>
          </w:rPrChange>
        </w:rPr>
        <w:t>Latrie</w:t>
      </w:r>
      <w:proofErr w:type="spellEnd"/>
      <w:r w:rsidRPr="00742933">
        <w:rPr>
          <w:rStyle w:val="teibibl"/>
          <w:rPrChange w:id="347" w:author="Steve Ranford" w:date="2014-05-06T10:49:00Z">
            <w:rPr>
              <w:rFonts w:ascii="Times New Roman" w:hAnsi="Times New Roman" w:cs="Times New Roman"/>
              <w:lang w:val="fr-CH"/>
            </w:rPr>
          </w:rPrChange>
        </w:rPr>
        <w:t xml:space="preserve">, I, </w:t>
      </w:r>
      <w:proofErr w:type="spellStart"/>
      <w:r w:rsidRPr="00742933">
        <w:rPr>
          <w:rStyle w:val="teibibl"/>
          <w:rPrChange w:id="348" w:author="Steve Ranford" w:date="2014-05-06T10:49:00Z">
            <w:rPr>
              <w:rFonts w:ascii="Times New Roman" w:hAnsi="Times New Roman" w:cs="Times New Roman"/>
              <w:i/>
              <w:lang w:val="fr-CH"/>
            </w:rPr>
          </w:rPrChange>
        </w:rPr>
        <w:t>Chronique</w:t>
      </w:r>
      <w:proofErr w:type="spellEnd"/>
      <w:r w:rsidRPr="00742933">
        <w:rPr>
          <w:rStyle w:val="teibibl"/>
          <w:rPrChange w:id="349" w:author="Steve Ranford" w:date="2014-05-06T10:49:00Z">
            <w:rPr>
              <w:rFonts w:ascii="Times New Roman" w:hAnsi="Times New Roman" w:cs="Times New Roman"/>
              <w:i/>
              <w:lang w:val="fr-CH"/>
            </w:rPr>
          </w:rPrChange>
        </w:rPr>
        <w:t xml:space="preserve"> </w:t>
      </w:r>
      <w:proofErr w:type="spellStart"/>
      <w:r w:rsidRPr="00742933">
        <w:rPr>
          <w:rStyle w:val="teibibl"/>
          <w:rPrChange w:id="350" w:author="Steve Ranford" w:date="2014-05-06T10:49:00Z">
            <w:rPr>
              <w:rFonts w:ascii="Times New Roman" w:hAnsi="Times New Roman" w:cs="Times New Roman"/>
              <w:i/>
              <w:lang w:val="fr-CH"/>
            </w:rPr>
          </w:rPrChange>
        </w:rPr>
        <w:t>d’Amadi</w:t>
      </w:r>
      <w:proofErr w:type="spellEnd"/>
      <w:r w:rsidRPr="00742933">
        <w:rPr>
          <w:rStyle w:val="teibibl"/>
          <w:rPrChange w:id="351" w:author="Steve Ranford" w:date="2014-05-06T10:49:00Z">
            <w:rPr>
              <w:rFonts w:ascii="Times New Roman" w:hAnsi="Times New Roman" w:cs="Times New Roman"/>
              <w:lang w:val="fr-CH"/>
            </w:rPr>
          </w:rPrChange>
        </w:rPr>
        <w:t xml:space="preserve">, Paris, </w:t>
      </w:r>
      <w:proofErr w:type="spellStart"/>
      <w:r w:rsidRPr="00742933">
        <w:rPr>
          <w:rStyle w:val="teibibl"/>
          <w:rPrChange w:id="352" w:author="Steve Ranford" w:date="2014-05-06T10:49:00Z">
            <w:rPr>
              <w:rFonts w:ascii="Times New Roman" w:hAnsi="Times New Roman" w:cs="Times New Roman"/>
              <w:lang w:val="fr-CH"/>
            </w:rPr>
          </w:rPrChange>
        </w:rPr>
        <w:t>Imprimerie</w:t>
      </w:r>
      <w:proofErr w:type="spellEnd"/>
      <w:r w:rsidRPr="00742933">
        <w:rPr>
          <w:rStyle w:val="teibibl"/>
          <w:rPrChange w:id="353" w:author="Steve Ranford" w:date="2014-05-06T10:49:00Z">
            <w:rPr>
              <w:rFonts w:ascii="Times New Roman" w:hAnsi="Times New Roman" w:cs="Times New Roman"/>
              <w:lang w:val="fr-CH"/>
            </w:rPr>
          </w:rPrChange>
        </w:rPr>
        <w:t xml:space="preserve"> </w:t>
      </w:r>
      <w:proofErr w:type="spellStart"/>
      <w:r w:rsidRPr="00742933">
        <w:rPr>
          <w:rStyle w:val="teibibl"/>
          <w:rPrChange w:id="354" w:author="Steve Ranford" w:date="2014-05-06T10:49:00Z">
            <w:rPr>
              <w:rFonts w:ascii="Times New Roman" w:hAnsi="Times New Roman" w:cs="Times New Roman"/>
              <w:lang w:val="fr-CH"/>
            </w:rPr>
          </w:rPrChange>
        </w:rPr>
        <w:t>nationale</w:t>
      </w:r>
      <w:proofErr w:type="spellEnd"/>
      <w:r w:rsidRPr="00742933">
        <w:rPr>
          <w:rStyle w:val="teibibl"/>
          <w:rPrChange w:id="355" w:author="Steve Ranford" w:date="2014-05-06T10:49:00Z">
            <w:rPr>
              <w:rFonts w:ascii="Times New Roman" w:hAnsi="Times New Roman" w:cs="Times New Roman"/>
              <w:lang w:val="fr-CH"/>
            </w:rPr>
          </w:rPrChange>
        </w:rPr>
        <w:t>, 1891.</w:t>
      </w:r>
    </w:p>
    <w:p w14:paraId="13AF550B" w14:textId="77777777" w:rsidR="008C1DCB" w:rsidRPr="00742933" w:rsidRDefault="008C1DCB" w:rsidP="00742933">
      <w:pPr>
        <w:pStyle w:val="Bibliography"/>
        <w:rPr>
          <w:rStyle w:val="teibibl"/>
          <w:rPrChange w:id="356" w:author="Steve Ranford" w:date="2014-05-06T10:49:00Z">
            <w:rPr>
              <w:rFonts w:ascii="Times New Roman" w:hAnsi="Times New Roman" w:cs="Times New Roman"/>
              <w:lang w:val="fr-CH"/>
            </w:rPr>
          </w:rPrChange>
        </w:rPr>
        <w:pPrChange w:id="357" w:author="Steve Ranford" w:date="2014-05-06T10:49:00Z">
          <w:pPr>
            <w:pStyle w:val="ListParagraph"/>
            <w:numPr>
              <w:numId w:val="30"/>
            </w:numPr>
            <w:tabs>
              <w:tab w:val="left" w:pos="4536"/>
              <w:tab w:val="right" w:pos="9639"/>
            </w:tabs>
            <w:spacing w:after="120" w:line="240" w:lineRule="auto"/>
            <w:ind w:left="1004" w:hanging="360"/>
            <w:jc w:val="both"/>
          </w:pPr>
        </w:pPrChange>
      </w:pPr>
      <w:proofErr w:type="spellStart"/>
      <w:r w:rsidRPr="00742933">
        <w:rPr>
          <w:rStyle w:val="teibibl"/>
          <w:rPrChange w:id="358" w:author="Steve Ranford" w:date="2014-05-06T10:49:00Z">
            <w:rPr>
              <w:rFonts w:ascii="Times New Roman" w:hAnsi="Times New Roman" w:cs="Times New Roman"/>
              <w:u w:val="single"/>
              <w:lang w:val="fr-CH"/>
            </w:rPr>
          </w:rPrChange>
        </w:rPr>
        <w:t>Bustrone</w:t>
      </w:r>
      <w:proofErr w:type="spellEnd"/>
      <w:r w:rsidRPr="00742933">
        <w:rPr>
          <w:rStyle w:val="teibibl"/>
          <w:rPrChange w:id="359" w:author="Steve Ranford" w:date="2014-05-06T10:49:00Z">
            <w:rPr>
              <w:rFonts w:ascii="Times New Roman" w:hAnsi="Times New Roman" w:cs="Times New Roman"/>
              <w:lang w:val="fr-CH"/>
            </w:rPr>
          </w:rPrChange>
        </w:rPr>
        <w:t xml:space="preserve">: </w:t>
      </w:r>
      <w:proofErr w:type="spellStart"/>
      <w:r w:rsidRPr="00742933">
        <w:rPr>
          <w:rStyle w:val="teibibl"/>
          <w:rPrChange w:id="360" w:author="Steve Ranford" w:date="2014-05-06T10:49:00Z">
            <w:rPr>
              <w:rFonts w:ascii="Times New Roman" w:hAnsi="Times New Roman" w:cs="Times New Roman"/>
              <w:i/>
              <w:lang w:val="fr-CH"/>
            </w:rPr>
          </w:rPrChange>
        </w:rPr>
        <w:t>Chronique</w:t>
      </w:r>
      <w:proofErr w:type="spellEnd"/>
      <w:r w:rsidRPr="00742933">
        <w:rPr>
          <w:rStyle w:val="teibibl"/>
          <w:rPrChange w:id="361" w:author="Steve Ranford" w:date="2014-05-06T10:49:00Z">
            <w:rPr>
              <w:rFonts w:ascii="Times New Roman" w:hAnsi="Times New Roman" w:cs="Times New Roman"/>
              <w:i/>
              <w:lang w:val="fr-CH"/>
            </w:rPr>
          </w:rPrChange>
        </w:rPr>
        <w:t xml:space="preserve"> de </w:t>
      </w:r>
      <w:proofErr w:type="spellStart"/>
      <w:r w:rsidRPr="00742933">
        <w:rPr>
          <w:rStyle w:val="teibibl"/>
          <w:rPrChange w:id="362" w:author="Steve Ranford" w:date="2014-05-06T10:49:00Z">
            <w:rPr>
              <w:rFonts w:ascii="Times New Roman" w:hAnsi="Times New Roman" w:cs="Times New Roman"/>
              <w:i/>
              <w:lang w:val="fr-CH"/>
            </w:rPr>
          </w:rPrChange>
        </w:rPr>
        <w:t>l’île</w:t>
      </w:r>
      <w:proofErr w:type="spellEnd"/>
      <w:r w:rsidRPr="00742933">
        <w:rPr>
          <w:rStyle w:val="teibibl"/>
          <w:rPrChange w:id="363" w:author="Steve Ranford" w:date="2014-05-06T10:49:00Z">
            <w:rPr>
              <w:rFonts w:ascii="Times New Roman" w:hAnsi="Times New Roman" w:cs="Times New Roman"/>
              <w:i/>
              <w:lang w:val="fr-CH"/>
            </w:rPr>
          </w:rPrChange>
        </w:rPr>
        <w:t xml:space="preserve"> de </w:t>
      </w:r>
      <w:proofErr w:type="spellStart"/>
      <w:r w:rsidRPr="00742933">
        <w:rPr>
          <w:rStyle w:val="teibibl"/>
          <w:rPrChange w:id="364" w:author="Steve Ranford" w:date="2014-05-06T10:49:00Z">
            <w:rPr>
              <w:rFonts w:ascii="Times New Roman" w:hAnsi="Times New Roman" w:cs="Times New Roman"/>
              <w:i/>
              <w:lang w:val="fr-CH"/>
            </w:rPr>
          </w:rPrChange>
        </w:rPr>
        <w:t>Chypre</w:t>
      </w:r>
      <w:proofErr w:type="spellEnd"/>
      <w:r w:rsidRPr="00742933">
        <w:rPr>
          <w:rStyle w:val="teibibl"/>
          <w:rPrChange w:id="365" w:author="Steve Ranford" w:date="2014-05-06T10:49:00Z">
            <w:rPr>
              <w:rFonts w:ascii="Times New Roman" w:hAnsi="Times New Roman" w:cs="Times New Roman"/>
              <w:i/>
              <w:lang w:val="fr-CH"/>
            </w:rPr>
          </w:rPrChange>
        </w:rPr>
        <w:t xml:space="preserve"> par Florio </w:t>
      </w:r>
      <w:proofErr w:type="spellStart"/>
      <w:r w:rsidRPr="00742933">
        <w:rPr>
          <w:rStyle w:val="teibibl"/>
          <w:rPrChange w:id="366" w:author="Steve Ranford" w:date="2014-05-06T10:49:00Z">
            <w:rPr>
              <w:rFonts w:ascii="Times New Roman" w:hAnsi="Times New Roman" w:cs="Times New Roman"/>
              <w:i/>
              <w:lang w:val="fr-CH"/>
            </w:rPr>
          </w:rPrChange>
        </w:rPr>
        <w:t>Bustron</w:t>
      </w:r>
      <w:proofErr w:type="spellEnd"/>
      <w:r w:rsidRPr="00742933">
        <w:rPr>
          <w:rStyle w:val="teibibl"/>
          <w:rPrChange w:id="367" w:author="Steve Ranford" w:date="2014-05-06T10:49:00Z">
            <w:rPr>
              <w:rFonts w:ascii="Times New Roman" w:hAnsi="Times New Roman" w:cs="Times New Roman"/>
              <w:lang w:val="fr-CH"/>
            </w:rPr>
          </w:rPrChange>
        </w:rPr>
        <w:t xml:space="preserve">, </w:t>
      </w:r>
      <w:proofErr w:type="spellStart"/>
      <w:r w:rsidRPr="00742933">
        <w:rPr>
          <w:rStyle w:val="teibibl"/>
          <w:rPrChange w:id="368" w:author="Steve Ranford" w:date="2014-05-06T10:49:00Z">
            <w:rPr>
              <w:rFonts w:ascii="Times New Roman" w:hAnsi="Times New Roman" w:cs="Times New Roman"/>
              <w:lang w:val="fr-CH"/>
            </w:rPr>
          </w:rPrChange>
        </w:rPr>
        <w:t>publiée</w:t>
      </w:r>
      <w:proofErr w:type="spellEnd"/>
      <w:r w:rsidRPr="00742933">
        <w:rPr>
          <w:rStyle w:val="teibibl"/>
          <w:rPrChange w:id="369" w:author="Steve Ranford" w:date="2014-05-06T10:49:00Z">
            <w:rPr>
              <w:rFonts w:ascii="Times New Roman" w:hAnsi="Times New Roman" w:cs="Times New Roman"/>
              <w:lang w:val="fr-CH"/>
            </w:rPr>
          </w:rPrChange>
        </w:rPr>
        <w:t xml:space="preserve"> par M. René de Mas </w:t>
      </w:r>
      <w:proofErr w:type="spellStart"/>
      <w:r w:rsidRPr="00742933">
        <w:rPr>
          <w:rStyle w:val="teibibl"/>
          <w:rPrChange w:id="370" w:author="Steve Ranford" w:date="2014-05-06T10:49:00Z">
            <w:rPr>
              <w:rFonts w:ascii="Times New Roman" w:hAnsi="Times New Roman" w:cs="Times New Roman"/>
              <w:lang w:val="fr-CH"/>
            </w:rPr>
          </w:rPrChange>
        </w:rPr>
        <w:t>Latrie</w:t>
      </w:r>
      <w:proofErr w:type="spellEnd"/>
      <w:r w:rsidRPr="00742933">
        <w:rPr>
          <w:rStyle w:val="teibibl"/>
          <w:rPrChange w:id="371" w:author="Steve Ranford" w:date="2014-05-06T10:49:00Z">
            <w:rPr>
              <w:rFonts w:ascii="Times New Roman" w:hAnsi="Times New Roman" w:cs="Times New Roman"/>
              <w:lang w:val="fr-CH"/>
            </w:rPr>
          </w:rPrChange>
        </w:rPr>
        <w:t xml:space="preserve">, Paris, </w:t>
      </w:r>
      <w:proofErr w:type="spellStart"/>
      <w:r w:rsidRPr="00742933">
        <w:rPr>
          <w:rStyle w:val="teibibl"/>
          <w:rPrChange w:id="372" w:author="Steve Ranford" w:date="2014-05-06T10:49:00Z">
            <w:rPr>
              <w:rFonts w:ascii="Times New Roman" w:hAnsi="Times New Roman" w:cs="Times New Roman"/>
              <w:lang w:val="fr-CH"/>
            </w:rPr>
          </w:rPrChange>
        </w:rPr>
        <w:t>Imprimerie</w:t>
      </w:r>
      <w:proofErr w:type="spellEnd"/>
      <w:r w:rsidRPr="00742933">
        <w:rPr>
          <w:rStyle w:val="teibibl"/>
          <w:rPrChange w:id="373" w:author="Steve Ranford" w:date="2014-05-06T10:49:00Z">
            <w:rPr>
              <w:rFonts w:ascii="Times New Roman" w:hAnsi="Times New Roman" w:cs="Times New Roman"/>
              <w:lang w:val="fr-CH"/>
            </w:rPr>
          </w:rPrChange>
        </w:rPr>
        <w:t xml:space="preserve"> </w:t>
      </w:r>
      <w:proofErr w:type="spellStart"/>
      <w:r w:rsidRPr="00742933">
        <w:rPr>
          <w:rStyle w:val="teibibl"/>
          <w:rPrChange w:id="374" w:author="Steve Ranford" w:date="2014-05-06T10:49:00Z">
            <w:rPr>
              <w:rFonts w:ascii="Times New Roman" w:hAnsi="Times New Roman" w:cs="Times New Roman"/>
              <w:lang w:val="fr-CH"/>
            </w:rPr>
          </w:rPrChange>
        </w:rPr>
        <w:t>nationale</w:t>
      </w:r>
      <w:proofErr w:type="spellEnd"/>
      <w:r w:rsidRPr="00742933">
        <w:rPr>
          <w:rStyle w:val="teibibl"/>
          <w:rPrChange w:id="375" w:author="Steve Ranford" w:date="2014-05-06T10:49:00Z">
            <w:rPr>
              <w:rFonts w:ascii="Times New Roman" w:hAnsi="Times New Roman" w:cs="Times New Roman"/>
              <w:lang w:val="fr-CH"/>
            </w:rPr>
          </w:rPrChange>
        </w:rPr>
        <w:t>, 1884.</w:t>
      </w:r>
    </w:p>
    <w:p w14:paraId="485E4F3A" w14:textId="00E74EB5" w:rsidR="008C1DCB" w:rsidDel="00742933" w:rsidRDefault="008C1DCB" w:rsidP="00742933">
      <w:pPr>
        <w:pStyle w:val="Bibliography"/>
        <w:rPr>
          <w:del w:id="376" w:author="Steve Ranford" w:date="2014-05-06T10:51:00Z"/>
          <w:rStyle w:val="teibibl"/>
        </w:rPr>
        <w:pPrChange w:id="377" w:author="Steve Ranford" w:date="2014-05-06T10:51:00Z">
          <w:pPr>
            <w:pStyle w:val="Bibliography"/>
          </w:pPr>
        </w:pPrChange>
      </w:pPr>
      <w:r w:rsidRPr="00742933">
        <w:rPr>
          <w:rStyle w:val="teibibl"/>
          <w:rPrChange w:id="378" w:author="Steve Ranford" w:date="2014-05-06T10:49:00Z">
            <w:rPr>
              <w:rFonts w:ascii="Times New Roman" w:hAnsi="Times New Roman" w:cs="Times New Roman"/>
              <w:i/>
              <w:u w:val="single"/>
              <w:lang w:val="fr-CH"/>
            </w:rPr>
          </w:rPrChange>
        </w:rPr>
        <w:lastRenderedPageBreak/>
        <w:t xml:space="preserve">Continuation </w:t>
      </w:r>
      <w:proofErr w:type="spellStart"/>
      <w:r w:rsidRPr="00742933">
        <w:rPr>
          <w:rStyle w:val="teibibl"/>
          <w:rPrChange w:id="379" w:author="Steve Ranford" w:date="2014-05-06T10:49:00Z">
            <w:rPr>
              <w:rFonts w:ascii="Times New Roman" w:hAnsi="Times New Roman" w:cs="Times New Roman"/>
              <w:i/>
              <w:u w:val="single"/>
              <w:lang w:val="fr-CH"/>
            </w:rPr>
          </w:rPrChange>
        </w:rPr>
        <w:t>Rothelin</w:t>
      </w:r>
      <w:proofErr w:type="spellEnd"/>
      <w:r w:rsidRPr="00742933">
        <w:rPr>
          <w:rStyle w:val="teibibl"/>
          <w:rPrChange w:id="380" w:author="Steve Ranford" w:date="2014-05-06T10:49:00Z">
            <w:rPr>
              <w:rFonts w:ascii="Times New Roman" w:hAnsi="Times New Roman" w:cs="Times New Roman"/>
              <w:lang w:val="fr-CH"/>
            </w:rPr>
          </w:rPrChange>
        </w:rPr>
        <w:t xml:space="preserve">: Continuation de Guillaume de Tyr, de 1229 à 1261, </w:t>
      </w:r>
      <w:proofErr w:type="spellStart"/>
      <w:r w:rsidRPr="00742933">
        <w:rPr>
          <w:rStyle w:val="teibibl"/>
          <w:rPrChange w:id="381" w:author="Steve Ranford" w:date="2014-05-06T10:49:00Z">
            <w:rPr>
              <w:rFonts w:ascii="Times New Roman" w:hAnsi="Times New Roman" w:cs="Times New Roman"/>
              <w:i/>
              <w:lang w:val="fr-CH"/>
            </w:rPr>
          </w:rPrChange>
        </w:rPr>
        <w:t>dite</w:t>
      </w:r>
      <w:proofErr w:type="spellEnd"/>
      <w:r w:rsidRPr="00742933">
        <w:rPr>
          <w:rStyle w:val="teibibl"/>
          <w:rPrChange w:id="382" w:author="Steve Ranford" w:date="2014-05-06T10:49:00Z">
            <w:rPr>
              <w:rFonts w:ascii="Times New Roman" w:hAnsi="Times New Roman" w:cs="Times New Roman"/>
              <w:i/>
              <w:lang w:val="fr-CH"/>
            </w:rPr>
          </w:rPrChange>
        </w:rPr>
        <w:t xml:space="preserve"> du </w:t>
      </w:r>
      <w:proofErr w:type="spellStart"/>
      <w:r w:rsidRPr="00742933">
        <w:rPr>
          <w:rStyle w:val="teibibl"/>
          <w:rPrChange w:id="383" w:author="Steve Ranford" w:date="2014-05-06T10:49:00Z">
            <w:rPr>
              <w:rFonts w:ascii="Times New Roman" w:hAnsi="Times New Roman" w:cs="Times New Roman"/>
              <w:i/>
              <w:lang w:val="fr-CH"/>
            </w:rPr>
          </w:rPrChange>
        </w:rPr>
        <w:t>manuscrit</w:t>
      </w:r>
      <w:proofErr w:type="spellEnd"/>
      <w:r w:rsidRPr="00742933">
        <w:rPr>
          <w:rStyle w:val="teibibl"/>
          <w:rPrChange w:id="384" w:author="Steve Ranford" w:date="2014-05-06T10:49:00Z">
            <w:rPr>
              <w:rFonts w:ascii="Times New Roman" w:hAnsi="Times New Roman" w:cs="Times New Roman"/>
              <w:i/>
              <w:lang w:val="fr-CH"/>
            </w:rPr>
          </w:rPrChange>
        </w:rPr>
        <w:t xml:space="preserve"> de </w:t>
      </w:r>
      <w:proofErr w:type="spellStart"/>
      <w:r w:rsidRPr="00742933">
        <w:rPr>
          <w:rStyle w:val="teibibl"/>
          <w:rPrChange w:id="385" w:author="Steve Ranford" w:date="2014-05-06T10:49:00Z">
            <w:rPr>
              <w:rFonts w:ascii="Times New Roman" w:hAnsi="Times New Roman" w:cs="Times New Roman"/>
              <w:i/>
              <w:lang w:val="fr-CH"/>
            </w:rPr>
          </w:rPrChange>
        </w:rPr>
        <w:t>Rothelin</w:t>
      </w:r>
      <w:proofErr w:type="spellEnd"/>
      <w:r w:rsidRPr="00742933">
        <w:rPr>
          <w:rStyle w:val="teibibl"/>
          <w:rPrChange w:id="386" w:author="Steve Ranford" w:date="2014-05-06T10:49:00Z">
            <w:rPr>
              <w:rFonts w:ascii="Times New Roman" w:hAnsi="Times New Roman" w:cs="Times New Roman"/>
              <w:lang w:val="fr-CH"/>
            </w:rPr>
          </w:rPrChange>
        </w:rPr>
        <w:t xml:space="preserve">, in </w:t>
      </w:r>
      <w:proofErr w:type="spellStart"/>
      <w:r w:rsidRPr="00742933">
        <w:rPr>
          <w:rStyle w:val="teibibl"/>
          <w:rPrChange w:id="387" w:author="Steve Ranford" w:date="2014-05-06T10:49:00Z">
            <w:rPr>
              <w:rFonts w:ascii="Times New Roman" w:hAnsi="Times New Roman" w:cs="Times New Roman"/>
              <w:i/>
              <w:lang w:val="fr-CH"/>
            </w:rPr>
          </w:rPrChange>
        </w:rPr>
        <w:t>Recueil</w:t>
      </w:r>
      <w:proofErr w:type="spellEnd"/>
      <w:r w:rsidRPr="00742933">
        <w:rPr>
          <w:rStyle w:val="teibibl"/>
          <w:rPrChange w:id="388" w:author="Steve Ranford" w:date="2014-05-06T10:49:00Z">
            <w:rPr>
              <w:rFonts w:ascii="Times New Roman" w:hAnsi="Times New Roman" w:cs="Times New Roman"/>
              <w:i/>
              <w:lang w:val="fr-CH"/>
            </w:rPr>
          </w:rPrChange>
        </w:rPr>
        <w:t xml:space="preserve"> des </w:t>
      </w:r>
      <w:proofErr w:type="spellStart"/>
      <w:r w:rsidRPr="00742933">
        <w:rPr>
          <w:rStyle w:val="teibibl"/>
          <w:rPrChange w:id="389" w:author="Steve Ranford" w:date="2014-05-06T10:49:00Z">
            <w:rPr>
              <w:rFonts w:ascii="Times New Roman" w:hAnsi="Times New Roman" w:cs="Times New Roman"/>
              <w:i/>
              <w:lang w:val="fr-CH"/>
            </w:rPr>
          </w:rPrChange>
        </w:rPr>
        <w:t>historiens</w:t>
      </w:r>
      <w:proofErr w:type="spellEnd"/>
      <w:r w:rsidRPr="00742933">
        <w:rPr>
          <w:rStyle w:val="teibibl"/>
          <w:rPrChange w:id="390" w:author="Steve Ranford" w:date="2014-05-06T10:49:00Z">
            <w:rPr>
              <w:rFonts w:ascii="Times New Roman" w:hAnsi="Times New Roman" w:cs="Times New Roman"/>
              <w:i/>
              <w:lang w:val="fr-CH"/>
            </w:rPr>
          </w:rPrChange>
        </w:rPr>
        <w:t xml:space="preserve"> des </w:t>
      </w:r>
      <w:proofErr w:type="spellStart"/>
      <w:r w:rsidRPr="00742933">
        <w:rPr>
          <w:rStyle w:val="teibibl"/>
          <w:rPrChange w:id="391" w:author="Steve Ranford" w:date="2014-05-06T10:49:00Z">
            <w:rPr>
              <w:rFonts w:ascii="Times New Roman" w:hAnsi="Times New Roman" w:cs="Times New Roman"/>
              <w:i/>
              <w:lang w:val="fr-CH"/>
            </w:rPr>
          </w:rPrChange>
        </w:rPr>
        <w:t>croisades</w:t>
      </w:r>
      <w:proofErr w:type="spellEnd"/>
      <w:r w:rsidRPr="00742933">
        <w:rPr>
          <w:rStyle w:val="teibibl"/>
          <w:rPrChange w:id="392" w:author="Steve Ranford" w:date="2014-05-06T10:49:00Z">
            <w:rPr>
              <w:rFonts w:ascii="Times New Roman" w:hAnsi="Times New Roman" w:cs="Times New Roman"/>
              <w:lang w:val="fr-CH"/>
            </w:rPr>
          </w:rPrChange>
        </w:rPr>
        <w:t xml:space="preserve">, </w:t>
      </w:r>
      <w:proofErr w:type="spellStart"/>
      <w:r w:rsidRPr="00742933">
        <w:rPr>
          <w:rStyle w:val="teibibl"/>
          <w:rPrChange w:id="393" w:author="Steve Ranford" w:date="2014-05-06T10:49:00Z">
            <w:rPr>
              <w:rFonts w:ascii="Times New Roman" w:hAnsi="Times New Roman" w:cs="Times New Roman"/>
              <w:lang w:val="fr-CH"/>
            </w:rPr>
          </w:rPrChange>
        </w:rPr>
        <w:t>publié</w:t>
      </w:r>
      <w:proofErr w:type="spellEnd"/>
      <w:r w:rsidRPr="00742933">
        <w:rPr>
          <w:rStyle w:val="teibibl"/>
          <w:rPrChange w:id="394" w:author="Steve Ranford" w:date="2014-05-06T10:49:00Z">
            <w:rPr>
              <w:rFonts w:ascii="Times New Roman" w:hAnsi="Times New Roman" w:cs="Times New Roman"/>
              <w:lang w:val="fr-CH"/>
            </w:rPr>
          </w:rPrChange>
        </w:rPr>
        <w:t xml:space="preserve"> par les </w:t>
      </w:r>
      <w:proofErr w:type="spellStart"/>
      <w:r w:rsidRPr="00742933">
        <w:rPr>
          <w:rStyle w:val="teibibl"/>
          <w:rPrChange w:id="395" w:author="Steve Ranford" w:date="2014-05-06T10:49:00Z">
            <w:rPr>
              <w:rFonts w:ascii="Times New Roman" w:hAnsi="Times New Roman" w:cs="Times New Roman"/>
              <w:lang w:val="fr-CH"/>
            </w:rPr>
          </w:rPrChange>
        </w:rPr>
        <w:t>soins</w:t>
      </w:r>
      <w:proofErr w:type="spellEnd"/>
      <w:r w:rsidRPr="00742933">
        <w:rPr>
          <w:rStyle w:val="teibibl"/>
          <w:rPrChange w:id="396" w:author="Steve Ranford" w:date="2014-05-06T10:49:00Z">
            <w:rPr>
              <w:rFonts w:ascii="Times New Roman" w:hAnsi="Times New Roman" w:cs="Times New Roman"/>
              <w:lang w:val="fr-CH"/>
            </w:rPr>
          </w:rPrChange>
        </w:rPr>
        <w:t xml:space="preserve"> de </w:t>
      </w:r>
      <w:proofErr w:type="spellStart"/>
      <w:r w:rsidRPr="00742933">
        <w:rPr>
          <w:rStyle w:val="teibibl"/>
          <w:rPrChange w:id="397" w:author="Steve Ranford" w:date="2014-05-06T10:49:00Z">
            <w:rPr>
              <w:rFonts w:ascii="Times New Roman" w:hAnsi="Times New Roman" w:cs="Times New Roman"/>
              <w:lang w:val="fr-CH"/>
            </w:rPr>
          </w:rPrChange>
        </w:rPr>
        <w:t>l’Académie</w:t>
      </w:r>
      <w:proofErr w:type="spellEnd"/>
      <w:r w:rsidRPr="00742933">
        <w:rPr>
          <w:rStyle w:val="teibibl"/>
          <w:rPrChange w:id="398" w:author="Steve Ranford" w:date="2014-05-06T10:49:00Z">
            <w:rPr>
              <w:rFonts w:ascii="Times New Roman" w:hAnsi="Times New Roman" w:cs="Times New Roman"/>
              <w:lang w:val="fr-CH"/>
            </w:rPr>
          </w:rPrChange>
        </w:rPr>
        <w:t xml:space="preserve"> des Inscriptions et des Belles-Lettres, </w:t>
      </w:r>
      <w:proofErr w:type="spellStart"/>
      <w:r w:rsidRPr="00742933">
        <w:rPr>
          <w:rStyle w:val="teibibl"/>
          <w:rPrChange w:id="399" w:author="Steve Ranford" w:date="2014-05-06T10:49:00Z">
            <w:rPr>
              <w:rFonts w:ascii="Times New Roman" w:hAnsi="Times New Roman" w:cs="Times New Roman"/>
              <w:i/>
              <w:lang w:val="fr-CH"/>
            </w:rPr>
          </w:rPrChange>
        </w:rPr>
        <w:t>Historiens</w:t>
      </w:r>
      <w:proofErr w:type="spellEnd"/>
      <w:r w:rsidRPr="00742933">
        <w:rPr>
          <w:rStyle w:val="teibibl"/>
          <w:rPrChange w:id="400" w:author="Steve Ranford" w:date="2014-05-06T10:49:00Z">
            <w:rPr>
              <w:rFonts w:ascii="Times New Roman" w:hAnsi="Times New Roman" w:cs="Times New Roman"/>
              <w:i/>
              <w:lang w:val="fr-CH"/>
            </w:rPr>
          </w:rPrChange>
        </w:rPr>
        <w:t xml:space="preserve"> </w:t>
      </w:r>
      <w:proofErr w:type="spellStart"/>
      <w:r w:rsidRPr="00742933">
        <w:rPr>
          <w:rStyle w:val="teibibl"/>
          <w:rPrChange w:id="401" w:author="Steve Ranford" w:date="2014-05-06T10:49:00Z">
            <w:rPr>
              <w:rFonts w:ascii="Times New Roman" w:hAnsi="Times New Roman" w:cs="Times New Roman"/>
              <w:i/>
              <w:lang w:val="fr-CH"/>
            </w:rPr>
          </w:rPrChange>
        </w:rPr>
        <w:t>occidentaux</w:t>
      </w:r>
      <w:proofErr w:type="spellEnd"/>
      <w:r w:rsidRPr="00742933">
        <w:rPr>
          <w:rStyle w:val="teibibl"/>
          <w:rPrChange w:id="402" w:author="Steve Ranford" w:date="2014-05-06T10:49:00Z">
            <w:rPr>
              <w:rFonts w:ascii="Times New Roman" w:hAnsi="Times New Roman" w:cs="Times New Roman"/>
              <w:lang w:val="fr-CH"/>
            </w:rPr>
          </w:rPrChange>
        </w:rPr>
        <w:t xml:space="preserve">, II, Paris, </w:t>
      </w:r>
      <w:proofErr w:type="spellStart"/>
      <w:r w:rsidRPr="00742933">
        <w:rPr>
          <w:rStyle w:val="teibibl"/>
          <w:rPrChange w:id="403" w:author="Steve Ranford" w:date="2014-05-06T10:49:00Z">
            <w:rPr>
              <w:rFonts w:ascii="Times New Roman" w:hAnsi="Times New Roman" w:cs="Times New Roman"/>
              <w:lang w:val="fr-CH"/>
            </w:rPr>
          </w:rPrChange>
        </w:rPr>
        <w:t>Imprimerie</w:t>
      </w:r>
      <w:proofErr w:type="spellEnd"/>
      <w:r w:rsidRPr="00742933">
        <w:rPr>
          <w:rStyle w:val="teibibl"/>
          <w:rPrChange w:id="404" w:author="Steve Ranford" w:date="2014-05-06T10:49:00Z">
            <w:rPr>
              <w:rFonts w:ascii="Times New Roman" w:hAnsi="Times New Roman" w:cs="Times New Roman"/>
              <w:lang w:val="fr-CH"/>
            </w:rPr>
          </w:rPrChange>
        </w:rPr>
        <w:t xml:space="preserve"> </w:t>
      </w:r>
      <w:proofErr w:type="spellStart"/>
      <w:r w:rsidRPr="00742933">
        <w:rPr>
          <w:rStyle w:val="teibibl"/>
          <w:rPrChange w:id="405" w:author="Steve Ranford" w:date="2014-05-06T10:49:00Z">
            <w:rPr>
              <w:rFonts w:ascii="Times New Roman" w:hAnsi="Times New Roman" w:cs="Times New Roman"/>
              <w:lang w:val="fr-CH"/>
            </w:rPr>
          </w:rPrChange>
        </w:rPr>
        <w:t>impériale</w:t>
      </w:r>
      <w:proofErr w:type="spellEnd"/>
      <w:r w:rsidRPr="00742933">
        <w:rPr>
          <w:rStyle w:val="teibibl"/>
          <w:rPrChange w:id="406" w:author="Steve Ranford" w:date="2014-05-06T10:49:00Z">
            <w:rPr>
              <w:rFonts w:ascii="Times New Roman" w:hAnsi="Times New Roman" w:cs="Times New Roman"/>
              <w:lang w:val="fr-CH"/>
            </w:rPr>
          </w:rPrChange>
        </w:rPr>
        <w:t>, 1859, pp. 485-639 (</w:t>
      </w:r>
      <w:proofErr w:type="spellStart"/>
      <w:r w:rsidRPr="00742933">
        <w:rPr>
          <w:rStyle w:val="teibibl"/>
          <w:rPrChange w:id="407" w:author="Steve Ranford" w:date="2014-05-06T10:49:00Z">
            <w:rPr>
              <w:rFonts w:ascii="Times New Roman" w:hAnsi="Times New Roman" w:cs="Times New Roman"/>
              <w:lang w:val="fr-CH"/>
            </w:rPr>
          </w:rPrChange>
        </w:rPr>
        <w:t>traduz</w:t>
      </w:r>
      <w:proofErr w:type="spellEnd"/>
      <w:r w:rsidRPr="00742933">
        <w:rPr>
          <w:rStyle w:val="teibibl"/>
          <w:rPrChange w:id="408" w:author="Steve Ranford" w:date="2014-05-06T10:49:00Z">
            <w:rPr>
              <w:rFonts w:ascii="Times New Roman" w:hAnsi="Times New Roman" w:cs="Times New Roman"/>
              <w:lang w:val="fr-CH"/>
            </w:rPr>
          </w:rPrChange>
        </w:rPr>
        <w:t xml:space="preserve">. </w:t>
      </w:r>
      <w:proofErr w:type="spellStart"/>
      <w:r w:rsidRPr="00742933">
        <w:rPr>
          <w:rStyle w:val="teibibl"/>
          <w:rPrChange w:id="409" w:author="Steve Ranford" w:date="2014-05-06T10:49:00Z">
            <w:rPr>
              <w:rFonts w:ascii="Times New Roman" w:hAnsi="Times New Roman" w:cs="Times New Roman"/>
              <w:lang w:val="fr-CH"/>
            </w:rPr>
          </w:rPrChange>
        </w:rPr>
        <w:t>inglese</w:t>
      </w:r>
      <w:proofErr w:type="spellEnd"/>
      <w:r w:rsidRPr="00742933">
        <w:rPr>
          <w:rStyle w:val="teibibl"/>
          <w:rPrChange w:id="410" w:author="Steve Ranford" w:date="2014-05-06T10:49:00Z">
            <w:rPr>
              <w:rFonts w:ascii="Times New Roman" w:hAnsi="Times New Roman" w:cs="Times New Roman"/>
              <w:lang w:val="fr-CH"/>
            </w:rPr>
          </w:rPrChange>
        </w:rPr>
        <w:t xml:space="preserve">: Crusader Syria in the Thirteenth Century. The </w:t>
      </w:r>
      <w:proofErr w:type="spellStart"/>
      <w:r w:rsidRPr="00742933">
        <w:rPr>
          <w:rStyle w:val="teibibl"/>
          <w:rPrChange w:id="411" w:author="Steve Ranford" w:date="2014-05-06T10:49:00Z">
            <w:rPr>
              <w:rFonts w:ascii="Times New Roman" w:hAnsi="Times New Roman" w:cs="Times New Roman"/>
              <w:i/>
              <w:lang w:val="en-US"/>
            </w:rPr>
          </w:rPrChange>
        </w:rPr>
        <w:t>Rothelin</w:t>
      </w:r>
      <w:proofErr w:type="spellEnd"/>
      <w:r w:rsidRPr="00742933">
        <w:rPr>
          <w:rStyle w:val="teibibl"/>
          <w:rPrChange w:id="412" w:author="Steve Ranford" w:date="2014-05-06T10:49:00Z">
            <w:rPr>
              <w:rFonts w:ascii="Times New Roman" w:hAnsi="Times New Roman" w:cs="Times New Roman"/>
              <w:i/>
              <w:lang w:val="en-US"/>
            </w:rPr>
          </w:rPrChange>
        </w:rPr>
        <w:t xml:space="preserve"> Continuation of the History of William of Tyre with part of the </w:t>
      </w:r>
      <w:proofErr w:type="spellStart"/>
      <w:r w:rsidRPr="00742933">
        <w:rPr>
          <w:rStyle w:val="teibibl"/>
          <w:rPrChange w:id="413" w:author="Steve Ranford" w:date="2014-05-06T10:49:00Z">
            <w:rPr>
              <w:rFonts w:ascii="Times New Roman" w:hAnsi="Times New Roman" w:cs="Times New Roman"/>
              <w:i/>
              <w:lang w:val="en-US"/>
            </w:rPr>
          </w:rPrChange>
        </w:rPr>
        <w:t>Eracles</w:t>
      </w:r>
      <w:proofErr w:type="spellEnd"/>
      <w:r w:rsidRPr="00742933">
        <w:rPr>
          <w:rStyle w:val="teibibl"/>
          <w:rPrChange w:id="414" w:author="Steve Ranford" w:date="2014-05-06T10:49:00Z">
            <w:rPr>
              <w:rFonts w:ascii="Times New Roman" w:hAnsi="Times New Roman" w:cs="Times New Roman"/>
              <w:i/>
              <w:lang w:val="en-US"/>
            </w:rPr>
          </w:rPrChange>
        </w:rPr>
        <w:t xml:space="preserve"> or Acre text. Edited by Janet</w:t>
      </w:r>
      <w:ins w:id="415" w:author="Steve Ranford" w:date="2014-05-06T10:51:00Z">
        <w:r w:rsidR="00742933">
          <w:rPr>
            <w:rStyle w:val="teibibl"/>
          </w:rPr>
          <w:t xml:space="preserve"> </w:t>
        </w:r>
      </w:ins>
      <w:del w:id="416" w:author="Steve Ranford" w:date="2014-05-06T10:51:00Z">
        <w:r w:rsidRPr="00742933" w:rsidDel="00742933">
          <w:rPr>
            <w:rStyle w:val="teibibl"/>
            <w:rPrChange w:id="417" w:author="Steve Ranford" w:date="2014-05-06T10:49:00Z">
              <w:rPr>
                <w:rFonts w:ascii="Times New Roman" w:hAnsi="Times New Roman" w:cs="Times New Roman"/>
                <w:lang w:val="fr-CH"/>
              </w:rPr>
            </w:rPrChange>
          </w:rPr>
          <w:delText xml:space="preserve"> </w:delText>
        </w:r>
      </w:del>
      <w:r w:rsidRPr="00742933">
        <w:rPr>
          <w:rStyle w:val="teibibl"/>
          <w:rPrChange w:id="418" w:author="Steve Ranford" w:date="2014-05-06T10:49:00Z">
            <w:rPr>
              <w:rFonts w:ascii="Times New Roman" w:hAnsi="Times New Roman" w:cs="Times New Roman"/>
              <w:lang w:val="fr-CH"/>
            </w:rPr>
          </w:rPrChange>
        </w:rPr>
        <w:t xml:space="preserve">Shirley, Aldershot, </w:t>
      </w:r>
      <w:proofErr w:type="spellStart"/>
      <w:proofErr w:type="gramStart"/>
      <w:r w:rsidRPr="00742933">
        <w:rPr>
          <w:rStyle w:val="teibibl"/>
          <w:rPrChange w:id="419" w:author="Steve Ranford" w:date="2014-05-06T10:49:00Z">
            <w:rPr>
              <w:rFonts w:ascii="Times New Roman" w:hAnsi="Times New Roman" w:cs="Times New Roman"/>
              <w:lang w:val="fr-CH"/>
            </w:rPr>
          </w:rPrChange>
        </w:rPr>
        <w:t>Ashgate</w:t>
      </w:r>
      <w:proofErr w:type="spellEnd"/>
      <w:proofErr w:type="gramEnd"/>
      <w:r w:rsidRPr="00742933">
        <w:rPr>
          <w:rStyle w:val="teibibl"/>
          <w:rPrChange w:id="420" w:author="Steve Ranford" w:date="2014-05-06T10:49:00Z">
            <w:rPr>
              <w:rFonts w:ascii="Times New Roman" w:hAnsi="Times New Roman" w:cs="Times New Roman"/>
              <w:lang w:val="fr-CH"/>
            </w:rPr>
          </w:rPrChange>
        </w:rPr>
        <w:t>, 1999).</w:t>
      </w:r>
    </w:p>
    <w:p w14:paraId="03702926" w14:textId="77777777" w:rsidR="00742933" w:rsidRPr="00742933" w:rsidRDefault="00742933" w:rsidP="00742933">
      <w:pPr>
        <w:rPr>
          <w:ins w:id="421" w:author="Steve Ranford" w:date="2014-05-06T10:51:00Z"/>
          <w:rPrChange w:id="422" w:author="Steve Ranford" w:date="2014-05-06T10:51:00Z">
            <w:rPr>
              <w:ins w:id="423" w:author="Steve Ranford" w:date="2014-05-06T10:51:00Z"/>
              <w:rFonts w:ascii="Times New Roman" w:hAnsi="Times New Roman" w:cs="Times New Roman"/>
              <w:lang w:val="fr-CH"/>
            </w:rPr>
          </w:rPrChange>
        </w:rPr>
        <w:pPrChange w:id="424" w:author="Steve Ranford" w:date="2014-05-06T10:51:00Z">
          <w:pPr>
            <w:pStyle w:val="ListParagraph"/>
            <w:numPr>
              <w:numId w:val="30"/>
            </w:numPr>
            <w:tabs>
              <w:tab w:val="left" w:pos="4536"/>
              <w:tab w:val="right" w:pos="9639"/>
            </w:tabs>
            <w:spacing w:after="120" w:line="240" w:lineRule="auto"/>
            <w:ind w:left="1004" w:hanging="360"/>
            <w:jc w:val="both"/>
          </w:pPr>
        </w:pPrChange>
      </w:pPr>
    </w:p>
    <w:p w14:paraId="651241CE" w14:textId="77777777" w:rsidR="008C1DCB" w:rsidRPr="00742933" w:rsidDel="00742933" w:rsidRDefault="008C1DCB" w:rsidP="00742933">
      <w:pPr>
        <w:pStyle w:val="Bibliography"/>
        <w:rPr>
          <w:del w:id="425" w:author="Steve Ranford" w:date="2014-05-06T10:49:00Z"/>
          <w:rStyle w:val="teibibl"/>
          <w:rPrChange w:id="426" w:author="Steve Ranford" w:date="2014-05-06T10:49:00Z">
            <w:rPr>
              <w:del w:id="427" w:author="Steve Ranford" w:date="2014-05-06T10:49:00Z"/>
              <w:rFonts w:ascii="Times New Roman" w:hAnsi="Times New Roman" w:cs="Times New Roman"/>
            </w:rPr>
          </w:rPrChange>
        </w:rPr>
        <w:pPrChange w:id="428" w:author="Steve Ranford" w:date="2014-05-06T10:49:00Z">
          <w:pPr>
            <w:pStyle w:val="ListParagraph"/>
            <w:numPr>
              <w:numId w:val="30"/>
            </w:numPr>
            <w:tabs>
              <w:tab w:val="left" w:pos="4536"/>
              <w:tab w:val="right" w:pos="9639"/>
            </w:tabs>
            <w:spacing w:after="120" w:line="240" w:lineRule="auto"/>
            <w:ind w:left="1004" w:hanging="360"/>
            <w:jc w:val="both"/>
          </w:pPr>
        </w:pPrChange>
      </w:pPr>
      <w:proofErr w:type="spellStart"/>
      <w:r w:rsidRPr="00742933">
        <w:rPr>
          <w:rStyle w:val="teibibl"/>
          <w:rPrChange w:id="429" w:author="Steve Ranford" w:date="2014-05-06T10:49:00Z">
            <w:rPr>
              <w:rFonts w:ascii="Times New Roman" w:hAnsi="Times New Roman" w:cs="Times New Roman"/>
              <w:i/>
              <w:u w:val="single"/>
              <w:lang w:val="fr-CH"/>
            </w:rPr>
          </w:rPrChange>
        </w:rPr>
        <w:t>Eracles</w:t>
      </w:r>
      <w:proofErr w:type="spellEnd"/>
      <w:r w:rsidRPr="00742933">
        <w:rPr>
          <w:rStyle w:val="teibibl"/>
          <w:rPrChange w:id="430" w:author="Steve Ranford" w:date="2014-05-06T10:49:00Z">
            <w:rPr>
              <w:rFonts w:ascii="Times New Roman" w:hAnsi="Times New Roman" w:cs="Times New Roman"/>
              <w:lang w:val="fr-CH"/>
            </w:rPr>
          </w:rPrChange>
        </w:rPr>
        <w:t xml:space="preserve">: </w:t>
      </w:r>
      <w:proofErr w:type="spellStart"/>
      <w:r w:rsidRPr="00742933">
        <w:rPr>
          <w:rStyle w:val="teibibl"/>
          <w:rPrChange w:id="431" w:author="Steve Ranford" w:date="2014-05-06T10:49:00Z">
            <w:rPr>
              <w:rFonts w:ascii="Times New Roman" w:hAnsi="Times New Roman" w:cs="Times New Roman"/>
              <w:i/>
              <w:lang w:val="fr-CH"/>
            </w:rPr>
          </w:rPrChange>
        </w:rPr>
        <w:t>L’estoire</w:t>
      </w:r>
      <w:proofErr w:type="spellEnd"/>
      <w:r w:rsidRPr="00742933">
        <w:rPr>
          <w:rStyle w:val="teibibl"/>
          <w:rPrChange w:id="432" w:author="Steve Ranford" w:date="2014-05-06T10:49:00Z">
            <w:rPr>
              <w:rFonts w:ascii="Times New Roman" w:hAnsi="Times New Roman" w:cs="Times New Roman"/>
              <w:i/>
              <w:lang w:val="fr-CH"/>
            </w:rPr>
          </w:rPrChange>
        </w:rPr>
        <w:t xml:space="preserve"> de </w:t>
      </w:r>
      <w:proofErr w:type="spellStart"/>
      <w:r w:rsidRPr="00742933">
        <w:rPr>
          <w:rStyle w:val="teibibl"/>
          <w:rPrChange w:id="433" w:author="Steve Ranford" w:date="2014-05-06T10:49:00Z">
            <w:rPr>
              <w:rFonts w:ascii="Times New Roman" w:hAnsi="Times New Roman" w:cs="Times New Roman"/>
              <w:i/>
              <w:lang w:val="fr-CH"/>
            </w:rPr>
          </w:rPrChange>
        </w:rPr>
        <w:t>Eracles</w:t>
      </w:r>
      <w:proofErr w:type="spellEnd"/>
      <w:r w:rsidRPr="00742933">
        <w:rPr>
          <w:rStyle w:val="teibibl"/>
          <w:rPrChange w:id="434" w:author="Steve Ranford" w:date="2014-05-06T10:49:00Z">
            <w:rPr>
              <w:rFonts w:ascii="Times New Roman" w:hAnsi="Times New Roman" w:cs="Times New Roman"/>
              <w:i/>
              <w:lang w:val="fr-CH"/>
            </w:rPr>
          </w:rPrChange>
        </w:rPr>
        <w:t xml:space="preserve"> </w:t>
      </w:r>
      <w:proofErr w:type="spellStart"/>
      <w:r w:rsidRPr="00742933">
        <w:rPr>
          <w:rStyle w:val="teibibl"/>
          <w:rPrChange w:id="435" w:author="Steve Ranford" w:date="2014-05-06T10:49:00Z">
            <w:rPr>
              <w:rFonts w:ascii="Times New Roman" w:hAnsi="Times New Roman" w:cs="Times New Roman"/>
              <w:i/>
              <w:lang w:val="fr-CH"/>
            </w:rPr>
          </w:rPrChange>
        </w:rPr>
        <w:t>empereur</w:t>
      </w:r>
      <w:proofErr w:type="spellEnd"/>
      <w:r w:rsidRPr="00742933">
        <w:rPr>
          <w:rStyle w:val="teibibl"/>
          <w:rPrChange w:id="436" w:author="Steve Ranford" w:date="2014-05-06T10:49:00Z">
            <w:rPr>
              <w:rFonts w:ascii="Times New Roman" w:hAnsi="Times New Roman" w:cs="Times New Roman"/>
              <w:i/>
              <w:lang w:val="fr-CH"/>
            </w:rPr>
          </w:rPrChange>
        </w:rPr>
        <w:t xml:space="preserve"> et la </w:t>
      </w:r>
      <w:proofErr w:type="spellStart"/>
      <w:r w:rsidRPr="00742933">
        <w:rPr>
          <w:rStyle w:val="teibibl"/>
          <w:rPrChange w:id="437" w:author="Steve Ranford" w:date="2014-05-06T10:49:00Z">
            <w:rPr>
              <w:rFonts w:ascii="Times New Roman" w:hAnsi="Times New Roman" w:cs="Times New Roman"/>
              <w:i/>
              <w:lang w:val="fr-CH"/>
            </w:rPr>
          </w:rPrChange>
        </w:rPr>
        <w:t>conqueste</w:t>
      </w:r>
      <w:proofErr w:type="spellEnd"/>
      <w:r w:rsidRPr="00742933">
        <w:rPr>
          <w:rStyle w:val="teibibl"/>
          <w:rPrChange w:id="438" w:author="Steve Ranford" w:date="2014-05-06T10:49:00Z">
            <w:rPr>
              <w:rFonts w:ascii="Times New Roman" w:hAnsi="Times New Roman" w:cs="Times New Roman"/>
              <w:i/>
              <w:lang w:val="fr-CH"/>
            </w:rPr>
          </w:rPrChange>
        </w:rPr>
        <w:t xml:space="preserve"> de la </w:t>
      </w:r>
      <w:proofErr w:type="spellStart"/>
      <w:r w:rsidRPr="00742933">
        <w:rPr>
          <w:rStyle w:val="teibibl"/>
          <w:rPrChange w:id="439" w:author="Steve Ranford" w:date="2014-05-06T10:49:00Z">
            <w:rPr>
              <w:rFonts w:ascii="Times New Roman" w:hAnsi="Times New Roman" w:cs="Times New Roman"/>
              <w:i/>
              <w:lang w:val="fr-CH"/>
            </w:rPr>
          </w:rPrChange>
        </w:rPr>
        <w:t>terre</w:t>
      </w:r>
      <w:proofErr w:type="spellEnd"/>
      <w:r w:rsidRPr="00742933">
        <w:rPr>
          <w:rStyle w:val="teibibl"/>
          <w:rPrChange w:id="440" w:author="Steve Ranford" w:date="2014-05-06T10:49:00Z">
            <w:rPr>
              <w:rFonts w:ascii="Times New Roman" w:hAnsi="Times New Roman" w:cs="Times New Roman"/>
              <w:i/>
              <w:lang w:val="fr-CH"/>
            </w:rPr>
          </w:rPrChange>
        </w:rPr>
        <w:t xml:space="preserve"> </w:t>
      </w:r>
      <w:proofErr w:type="spellStart"/>
      <w:r w:rsidRPr="00742933">
        <w:rPr>
          <w:rStyle w:val="teibibl"/>
          <w:rPrChange w:id="441" w:author="Steve Ranford" w:date="2014-05-06T10:49:00Z">
            <w:rPr>
              <w:rFonts w:ascii="Times New Roman" w:hAnsi="Times New Roman" w:cs="Times New Roman"/>
              <w:i/>
              <w:lang w:val="fr-CH"/>
            </w:rPr>
          </w:rPrChange>
        </w:rPr>
        <w:t>d’Outremer</w:t>
      </w:r>
      <w:proofErr w:type="spellEnd"/>
      <w:r w:rsidRPr="00742933">
        <w:rPr>
          <w:rStyle w:val="teibibl"/>
          <w:rPrChange w:id="442" w:author="Steve Ranford" w:date="2014-05-06T10:49:00Z">
            <w:rPr>
              <w:rFonts w:ascii="Times New Roman" w:hAnsi="Times New Roman" w:cs="Times New Roman"/>
              <w:lang w:val="fr-CH"/>
            </w:rPr>
          </w:rPrChange>
        </w:rPr>
        <w:t xml:space="preserve">, in </w:t>
      </w:r>
      <w:proofErr w:type="spellStart"/>
      <w:r w:rsidRPr="00742933">
        <w:rPr>
          <w:rStyle w:val="teibibl"/>
          <w:rPrChange w:id="443" w:author="Steve Ranford" w:date="2014-05-06T10:49:00Z">
            <w:rPr>
              <w:rFonts w:ascii="Times New Roman" w:hAnsi="Times New Roman" w:cs="Times New Roman"/>
              <w:i/>
              <w:lang w:val="fr-CH"/>
            </w:rPr>
          </w:rPrChange>
        </w:rPr>
        <w:t>Recueil</w:t>
      </w:r>
      <w:proofErr w:type="spellEnd"/>
      <w:r w:rsidRPr="00742933">
        <w:rPr>
          <w:rStyle w:val="teibibl"/>
          <w:rPrChange w:id="444" w:author="Steve Ranford" w:date="2014-05-06T10:49:00Z">
            <w:rPr>
              <w:rFonts w:ascii="Times New Roman" w:hAnsi="Times New Roman" w:cs="Times New Roman"/>
              <w:i/>
              <w:lang w:val="fr-CH"/>
            </w:rPr>
          </w:rPrChange>
        </w:rPr>
        <w:t xml:space="preserve"> des </w:t>
      </w:r>
      <w:proofErr w:type="spellStart"/>
      <w:r w:rsidRPr="00742933">
        <w:rPr>
          <w:rStyle w:val="teibibl"/>
          <w:rPrChange w:id="445" w:author="Steve Ranford" w:date="2014-05-06T10:49:00Z">
            <w:rPr>
              <w:rFonts w:ascii="Times New Roman" w:hAnsi="Times New Roman" w:cs="Times New Roman"/>
              <w:i/>
              <w:lang w:val="fr-CH"/>
            </w:rPr>
          </w:rPrChange>
        </w:rPr>
        <w:t>historiens</w:t>
      </w:r>
      <w:proofErr w:type="spellEnd"/>
      <w:r w:rsidRPr="00742933">
        <w:rPr>
          <w:rStyle w:val="teibibl"/>
          <w:rPrChange w:id="446" w:author="Steve Ranford" w:date="2014-05-06T10:49:00Z">
            <w:rPr>
              <w:rFonts w:ascii="Times New Roman" w:hAnsi="Times New Roman" w:cs="Times New Roman"/>
              <w:i/>
              <w:lang w:val="fr-CH"/>
            </w:rPr>
          </w:rPrChange>
        </w:rPr>
        <w:t xml:space="preserve"> des </w:t>
      </w:r>
      <w:proofErr w:type="spellStart"/>
      <w:r w:rsidRPr="00742933">
        <w:rPr>
          <w:rStyle w:val="teibibl"/>
          <w:rPrChange w:id="447" w:author="Steve Ranford" w:date="2014-05-06T10:49:00Z">
            <w:rPr>
              <w:rFonts w:ascii="Times New Roman" w:hAnsi="Times New Roman" w:cs="Times New Roman"/>
              <w:i/>
              <w:lang w:val="fr-CH"/>
            </w:rPr>
          </w:rPrChange>
        </w:rPr>
        <w:t>croisades</w:t>
      </w:r>
      <w:proofErr w:type="spellEnd"/>
      <w:r w:rsidRPr="00742933">
        <w:rPr>
          <w:rStyle w:val="teibibl"/>
          <w:rPrChange w:id="448" w:author="Steve Ranford" w:date="2014-05-06T10:49:00Z">
            <w:rPr>
              <w:rFonts w:ascii="Times New Roman" w:hAnsi="Times New Roman" w:cs="Times New Roman"/>
              <w:lang w:val="fr-CH"/>
            </w:rPr>
          </w:rPrChange>
        </w:rPr>
        <w:t xml:space="preserve">, </w:t>
      </w:r>
      <w:proofErr w:type="spellStart"/>
      <w:r w:rsidRPr="00742933">
        <w:rPr>
          <w:rStyle w:val="teibibl"/>
          <w:rPrChange w:id="449" w:author="Steve Ranford" w:date="2014-05-06T10:49:00Z">
            <w:rPr>
              <w:rFonts w:ascii="Times New Roman" w:hAnsi="Times New Roman" w:cs="Times New Roman"/>
              <w:lang w:val="fr-CH"/>
            </w:rPr>
          </w:rPrChange>
        </w:rPr>
        <w:t>publié</w:t>
      </w:r>
      <w:proofErr w:type="spellEnd"/>
      <w:r w:rsidRPr="00742933">
        <w:rPr>
          <w:rStyle w:val="teibibl"/>
          <w:rPrChange w:id="450" w:author="Steve Ranford" w:date="2014-05-06T10:49:00Z">
            <w:rPr>
              <w:rFonts w:ascii="Times New Roman" w:hAnsi="Times New Roman" w:cs="Times New Roman"/>
              <w:lang w:val="fr-CH"/>
            </w:rPr>
          </w:rPrChange>
        </w:rPr>
        <w:t xml:space="preserve"> par les </w:t>
      </w:r>
      <w:proofErr w:type="spellStart"/>
      <w:r w:rsidRPr="00742933">
        <w:rPr>
          <w:rStyle w:val="teibibl"/>
          <w:rPrChange w:id="451" w:author="Steve Ranford" w:date="2014-05-06T10:49:00Z">
            <w:rPr>
              <w:rFonts w:ascii="Times New Roman" w:hAnsi="Times New Roman" w:cs="Times New Roman"/>
              <w:lang w:val="fr-CH"/>
            </w:rPr>
          </w:rPrChange>
        </w:rPr>
        <w:t>soins</w:t>
      </w:r>
      <w:proofErr w:type="spellEnd"/>
      <w:r w:rsidRPr="00742933">
        <w:rPr>
          <w:rStyle w:val="teibibl"/>
          <w:rPrChange w:id="452" w:author="Steve Ranford" w:date="2014-05-06T10:49:00Z">
            <w:rPr>
              <w:rFonts w:ascii="Times New Roman" w:hAnsi="Times New Roman" w:cs="Times New Roman"/>
              <w:lang w:val="fr-CH"/>
            </w:rPr>
          </w:rPrChange>
        </w:rPr>
        <w:t xml:space="preserve"> de </w:t>
      </w:r>
      <w:proofErr w:type="spellStart"/>
      <w:r w:rsidRPr="00742933">
        <w:rPr>
          <w:rStyle w:val="teibibl"/>
          <w:rPrChange w:id="453" w:author="Steve Ranford" w:date="2014-05-06T10:49:00Z">
            <w:rPr>
              <w:rFonts w:ascii="Times New Roman" w:hAnsi="Times New Roman" w:cs="Times New Roman"/>
              <w:lang w:val="fr-CH"/>
            </w:rPr>
          </w:rPrChange>
        </w:rPr>
        <w:t>l’Académie</w:t>
      </w:r>
      <w:proofErr w:type="spellEnd"/>
      <w:r w:rsidRPr="00742933">
        <w:rPr>
          <w:rStyle w:val="teibibl"/>
          <w:rPrChange w:id="454" w:author="Steve Ranford" w:date="2014-05-06T10:49:00Z">
            <w:rPr>
              <w:rFonts w:ascii="Times New Roman" w:hAnsi="Times New Roman" w:cs="Times New Roman"/>
              <w:lang w:val="fr-CH"/>
            </w:rPr>
          </w:rPrChange>
        </w:rPr>
        <w:t xml:space="preserve"> des Inscriptions et des Belles-Lettres, </w:t>
      </w:r>
      <w:proofErr w:type="spellStart"/>
      <w:r w:rsidRPr="00742933">
        <w:rPr>
          <w:rStyle w:val="teibibl"/>
          <w:rPrChange w:id="455" w:author="Steve Ranford" w:date="2014-05-06T10:49:00Z">
            <w:rPr>
              <w:rFonts w:ascii="Times New Roman" w:hAnsi="Times New Roman" w:cs="Times New Roman"/>
              <w:i/>
              <w:lang w:val="fr-CH"/>
            </w:rPr>
          </w:rPrChange>
        </w:rPr>
        <w:t>Historiens</w:t>
      </w:r>
      <w:proofErr w:type="spellEnd"/>
      <w:r w:rsidRPr="00742933">
        <w:rPr>
          <w:rStyle w:val="teibibl"/>
          <w:rPrChange w:id="456" w:author="Steve Ranford" w:date="2014-05-06T10:49:00Z">
            <w:rPr>
              <w:rFonts w:ascii="Times New Roman" w:hAnsi="Times New Roman" w:cs="Times New Roman"/>
              <w:i/>
              <w:lang w:val="fr-CH"/>
            </w:rPr>
          </w:rPrChange>
        </w:rPr>
        <w:t xml:space="preserve"> </w:t>
      </w:r>
      <w:proofErr w:type="spellStart"/>
      <w:r w:rsidRPr="00742933">
        <w:rPr>
          <w:rStyle w:val="teibibl"/>
          <w:rPrChange w:id="457" w:author="Steve Ranford" w:date="2014-05-06T10:49:00Z">
            <w:rPr>
              <w:rFonts w:ascii="Times New Roman" w:hAnsi="Times New Roman" w:cs="Times New Roman"/>
              <w:i/>
              <w:lang w:val="fr-CH"/>
            </w:rPr>
          </w:rPrChange>
        </w:rPr>
        <w:t>occidentaux</w:t>
      </w:r>
      <w:proofErr w:type="spellEnd"/>
      <w:r w:rsidRPr="00742933">
        <w:rPr>
          <w:rStyle w:val="teibibl"/>
          <w:rPrChange w:id="458" w:author="Steve Ranford" w:date="2014-05-06T10:49:00Z">
            <w:rPr>
              <w:rFonts w:ascii="Times New Roman" w:hAnsi="Times New Roman" w:cs="Times New Roman"/>
              <w:lang w:val="fr-CH"/>
            </w:rPr>
          </w:rPrChange>
        </w:rPr>
        <w:t xml:space="preserve">, II, Paris, </w:t>
      </w:r>
      <w:proofErr w:type="spellStart"/>
      <w:r w:rsidRPr="00742933">
        <w:rPr>
          <w:rStyle w:val="teibibl"/>
          <w:rPrChange w:id="459" w:author="Steve Ranford" w:date="2014-05-06T10:49:00Z">
            <w:rPr>
              <w:rFonts w:ascii="Times New Roman" w:hAnsi="Times New Roman" w:cs="Times New Roman"/>
              <w:lang w:val="fr-CH"/>
            </w:rPr>
          </w:rPrChange>
        </w:rPr>
        <w:t>Imprimerie</w:t>
      </w:r>
      <w:proofErr w:type="spellEnd"/>
      <w:r w:rsidRPr="00742933">
        <w:rPr>
          <w:rStyle w:val="teibibl"/>
          <w:rPrChange w:id="460" w:author="Steve Ranford" w:date="2014-05-06T10:49:00Z">
            <w:rPr>
              <w:rFonts w:ascii="Times New Roman" w:hAnsi="Times New Roman" w:cs="Times New Roman"/>
              <w:lang w:val="fr-CH"/>
            </w:rPr>
          </w:rPrChange>
        </w:rPr>
        <w:t xml:space="preserve"> </w:t>
      </w:r>
      <w:proofErr w:type="spellStart"/>
      <w:r w:rsidRPr="00742933">
        <w:rPr>
          <w:rStyle w:val="teibibl"/>
          <w:rPrChange w:id="461" w:author="Steve Ranford" w:date="2014-05-06T10:49:00Z">
            <w:rPr>
              <w:rFonts w:ascii="Times New Roman" w:hAnsi="Times New Roman" w:cs="Times New Roman"/>
              <w:lang w:val="fr-CH"/>
            </w:rPr>
          </w:rPrChange>
        </w:rPr>
        <w:t>impériale</w:t>
      </w:r>
      <w:proofErr w:type="spellEnd"/>
      <w:r w:rsidRPr="00742933">
        <w:rPr>
          <w:rStyle w:val="teibibl"/>
          <w:rPrChange w:id="462" w:author="Steve Ranford" w:date="2014-05-06T10:49:00Z">
            <w:rPr>
              <w:rFonts w:ascii="Times New Roman" w:hAnsi="Times New Roman" w:cs="Times New Roman"/>
              <w:lang w:val="fr-CH"/>
            </w:rPr>
          </w:rPrChange>
        </w:rPr>
        <w:t>, 1859, pp. 1-481 (</w:t>
      </w:r>
      <w:proofErr w:type="spellStart"/>
      <w:r w:rsidRPr="00742933">
        <w:rPr>
          <w:rStyle w:val="teibibl"/>
          <w:rPrChange w:id="463" w:author="Steve Ranford" w:date="2014-05-06T10:49:00Z">
            <w:rPr>
              <w:rFonts w:ascii="Times New Roman" w:hAnsi="Times New Roman" w:cs="Times New Roman"/>
              <w:lang w:val="fr-CH"/>
            </w:rPr>
          </w:rPrChange>
        </w:rPr>
        <w:t>traduz</w:t>
      </w:r>
      <w:proofErr w:type="spellEnd"/>
      <w:r w:rsidRPr="00742933">
        <w:rPr>
          <w:rStyle w:val="teibibl"/>
          <w:rPrChange w:id="464" w:author="Steve Ranford" w:date="2014-05-06T10:49:00Z">
            <w:rPr>
              <w:rFonts w:ascii="Times New Roman" w:hAnsi="Times New Roman" w:cs="Times New Roman"/>
              <w:lang w:val="fr-CH"/>
            </w:rPr>
          </w:rPrChange>
        </w:rPr>
        <w:t xml:space="preserve">. </w:t>
      </w:r>
      <w:proofErr w:type="spellStart"/>
      <w:r w:rsidRPr="00742933">
        <w:rPr>
          <w:rStyle w:val="teibibl"/>
          <w:rPrChange w:id="465" w:author="Steve Ranford" w:date="2014-05-06T10:49:00Z">
            <w:rPr>
              <w:rFonts w:ascii="Times New Roman" w:hAnsi="Times New Roman" w:cs="Times New Roman"/>
              <w:lang w:val="fr-CH"/>
            </w:rPr>
          </w:rPrChange>
        </w:rPr>
        <w:t>inglese</w:t>
      </w:r>
      <w:proofErr w:type="spellEnd"/>
      <w:r w:rsidRPr="00742933">
        <w:rPr>
          <w:rStyle w:val="teibibl"/>
          <w:rPrChange w:id="466" w:author="Steve Ranford" w:date="2014-05-06T10:49:00Z">
            <w:rPr>
              <w:rFonts w:ascii="Times New Roman" w:hAnsi="Times New Roman" w:cs="Times New Roman"/>
              <w:lang w:val="fr-CH"/>
            </w:rPr>
          </w:rPrChange>
        </w:rPr>
        <w:t xml:space="preserve">: Crusader Syria in the Thirteenth Century. The </w:t>
      </w:r>
      <w:proofErr w:type="spellStart"/>
      <w:r w:rsidRPr="00742933">
        <w:rPr>
          <w:rStyle w:val="teibibl"/>
          <w:rPrChange w:id="467" w:author="Steve Ranford" w:date="2014-05-06T10:49:00Z">
            <w:rPr>
              <w:rFonts w:ascii="Times New Roman" w:hAnsi="Times New Roman" w:cs="Times New Roman"/>
              <w:i/>
              <w:lang w:val="en-US"/>
            </w:rPr>
          </w:rPrChange>
        </w:rPr>
        <w:t>Rothelin</w:t>
      </w:r>
      <w:proofErr w:type="spellEnd"/>
      <w:r w:rsidRPr="00742933">
        <w:rPr>
          <w:rStyle w:val="teibibl"/>
          <w:rPrChange w:id="468" w:author="Steve Ranford" w:date="2014-05-06T10:49:00Z">
            <w:rPr>
              <w:rFonts w:ascii="Times New Roman" w:hAnsi="Times New Roman" w:cs="Times New Roman"/>
              <w:i/>
              <w:lang w:val="en-US"/>
            </w:rPr>
          </w:rPrChange>
        </w:rPr>
        <w:t xml:space="preserve"> Continuation of the History of William of Tyre with part of the </w:t>
      </w:r>
      <w:proofErr w:type="spellStart"/>
      <w:r w:rsidRPr="00742933">
        <w:rPr>
          <w:rStyle w:val="teibibl"/>
          <w:rPrChange w:id="469" w:author="Steve Ranford" w:date="2014-05-06T10:49:00Z">
            <w:rPr>
              <w:rFonts w:ascii="Times New Roman" w:hAnsi="Times New Roman" w:cs="Times New Roman"/>
              <w:i/>
              <w:lang w:val="en-US"/>
            </w:rPr>
          </w:rPrChange>
        </w:rPr>
        <w:t>Eracles</w:t>
      </w:r>
      <w:proofErr w:type="spellEnd"/>
      <w:r w:rsidRPr="00742933">
        <w:rPr>
          <w:rStyle w:val="teibibl"/>
          <w:rPrChange w:id="470" w:author="Steve Ranford" w:date="2014-05-06T10:49:00Z">
            <w:rPr>
              <w:rFonts w:ascii="Times New Roman" w:hAnsi="Times New Roman" w:cs="Times New Roman"/>
              <w:i/>
              <w:lang w:val="en-US"/>
            </w:rPr>
          </w:rPrChange>
        </w:rPr>
        <w:t xml:space="preserve"> or Acre text. Edited by Janet Shirley, Aldershot, </w:t>
      </w:r>
      <w:proofErr w:type="spellStart"/>
      <w:proofErr w:type="gramStart"/>
      <w:r w:rsidRPr="00742933">
        <w:rPr>
          <w:rStyle w:val="teibibl"/>
          <w:rPrChange w:id="471" w:author="Steve Ranford" w:date="2014-05-06T10:49:00Z">
            <w:rPr>
              <w:rFonts w:ascii="Times New Roman" w:hAnsi="Times New Roman" w:cs="Times New Roman"/>
            </w:rPr>
          </w:rPrChange>
        </w:rPr>
        <w:t>Ashgate</w:t>
      </w:r>
      <w:proofErr w:type="spellEnd"/>
      <w:proofErr w:type="gramEnd"/>
      <w:r w:rsidRPr="00742933">
        <w:rPr>
          <w:rStyle w:val="teibibl"/>
          <w:rPrChange w:id="472" w:author="Steve Ranford" w:date="2014-05-06T10:49:00Z">
            <w:rPr>
              <w:rFonts w:ascii="Times New Roman" w:hAnsi="Times New Roman" w:cs="Times New Roman"/>
            </w:rPr>
          </w:rPrChange>
        </w:rPr>
        <w:t>, 1999).</w:t>
      </w:r>
    </w:p>
    <w:p w14:paraId="06AFA462" w14:textId="18E70652" w:rsidR="00EB5900" w:rsidRPr="00EC5216" w:rsidRDefault="00EB5900" w:rsidP="00742933">
      <w:pPr>
        <w:pStyle w:val="Bibliography"/>
        <w:rPr>
          <w:rStyle w:val="teibibl"/>
        </w:rPr>
        <w:pPrChange w:id="473" w:author="Steve Ranford" w:date="2014-05-06T10:51:00Z">
          <w:pPr>
            <w:pStyle w:val="Bibliography"/>
          </w:pPr>
        </w:pPrChange>
      </w:pPr>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DD650D" w:rsidRDefault="00DD650D">
      <w:pPr>
        <w:spacing w:after="0" w:line="240" w:lineRule="auto"/>
      </w:pPr>
      <w:r>
        <w:separator/>
      </w:r>
    </w:p>
  </w:endnote>
  <w:endnote w:type="continuationSeparator" w:id="0">
    <w:p w14:paraId="1CE531F1" w14:textId="77777777" w:rsidR="00DD650D" w:rsidRDefault="00DD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EndPr/>
    <w:sdtContent>
      <w:p w14:paraId="3BA4C29D" w14:textId="77777777" w:rsidR="00DD650D" w:rsidRPr="00B1742F" w:rsidRDefault="00DD650D"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742933" w:rsidRPr="00742933">
          <w:rPr>
            <w:rFonts w:cs="Times New Roman"/>
            <w:noProof/>
          </w:rPr>
          <w:t>3</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DD650D" w:rsidRDefault="00DD650D">
      <w:pPr>
        <w:spacing w:after="0" w:line="240" w:lineRule="auto"/>
      </w:pPr>
      <w:r>
        <w:separator/>
      </w:r>
    </w:p>
  </w:footnote>
  <w:footnote w:type="continuationSeparator" w:id="0">
    <w:p w14:paraId="71ACDEFF" w14:textId="77777777" w:rsidR="00DD650D" w:rsidRDefault="00DD65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0E32D10"/>
    <w:multiLevelType w:val="hybridMultilevel"/>
    <w:tmpl w:val="E2D245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1">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20146E0"/>
    <w:multiLevelType w:val="hybridMultilevel"/>
    <w:tmpl w:val="76225FB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7"/>
  </w:num>
  <w:num w:numId="14">
    <w:abstractNumId w:val="29"/>
  </w:num>
  <w:num w:numId="15">
    <w:abstractNumId w:val="13"/>
  </w:num>
  <w:num w:numId="16">
    <w:abstractNumId w:val="25"/>
  </w:num>
  <w:num w:numId="17">
    <w:abstractNumId w:val="11"/>
  </w:num>
  <w:num w:numId="18">
    <w:abstractNumId w:val="14"/>
  </w:num>
  <w:num w:numId="19">
    <w:abstractNumId w:val="18"/>
  </w:num>
  <w:num w:numId="20">
    <w:abstractNumId w:val="21"/>
  </w:num>
  <w:num w:numId="21">
    <w:abstractNumId w:val="30"/>
  </w:num>
  <w:num w:numId="22">
    <w:abstractNumId w:val="28"/>
  </w:num>
  <w:num w:numId="23">
    <w:abstractNumId w:val="23"/>
  </w:num>
  <w:num w:numId="24">
    <w:abstractNumId w:val="16"/>
  </w:num>
  <w:num w:numId="25">
    <w:abstractNumId w:val="26"/>
  </w:num>
  <w:num w:numId="26">
    <w:abstractNumId w:val="15"/>
  </w:num>
  <w:num w:numId="27">
    <w:abstractNumId w:val="27"/>
  </w:num>
  <w:num w:numId="28">
    <w:abstractNumId w:val="12"/>
  </w:num>
  <w:num w:numId="29">
    <w:abstractNumId w:val="22"/>
  </w:num>
  <w:num w:numId="30">
    <w:abstractNumId w:val="19"/>
  </w:num>
  <w:num w:numId="31">
    <w:abstractNumId w:val="24"/>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attachedTemplate r:id="rId1"/>
  <w:linkStyles/>
  <w:revisionView w:markup="0"/>
  <w:trackRevision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564A5"/>
    <w:rsid w:val="000734E5"/>
    <w:rsid w:val="000C3488"/>
    <w:rsid w:val="000E19C3"/>
    <w:rsid w:val="00141913"/>
    <w:rsid w:val="00144242"/>
    <w:rsid w:val="00151689"/>
    <w:rsid w:val="002E5716"/>
    <w:rsid w:val="002F217D"/>
    <w:rsid w:val="003264E6"/>
    <w:rsid w:val="00354905"/>
    <w:rsid w:val="00357D43"/>
    <w:rsid w:val="003737BE"/>
    <w:rsid w:val="003911EE"/>
    <w:rsid w:val="003F2B28"/>
    <w:rsid w:val="00412EF6"/>
    <w:rsid w:val="00415A50"/>
    <w:rsid w:val="00437BF5"/>
    <w:rsid w:val="00482596"/>
    <w:rsid w:val="004F014F"/>
    <w:rsid w:val="005647C9"/>
    <w:rsid w:val="005B0649"/>
    <w:rsid w:val="005E1A86"/>
    <w:rsid w:val="00610D95"/>
    <w:rsid w:val="00634948"/>
    <w:rsid w:val="00637F4B"/>
    <w:rsid w:val="006636F8"/>
    <w:rsid w:val="006A0092"/>
    <w:rsid w:val="006D7878"/>
    <w:rsid w:val="007230C8"/>
    <w:rsid w:val="007245C0"/>
    <w:rsid w:val="00742933"/>
    <w:rsid w:val="00797848"/>
    <w:rsid w:val="007A2C87"/>
    <w:rsid w:val="007C0D53"/>
    <w:rsid w:val="007F0CA9"/>
    <w:rsid w:val="00815B48"/>
    <w:rsid w:val="00836689"/>
    <w:rsid w:val="00837996"/>
    <w:rsid w:val="00840704"/>
    <w:rsid w:val="0085131F"/>
    <w:rsid w:val="008A6FCF"/>
    <w:rsid w:val="008A7CF8"/>
    <w:rsid w:val="008C1DCB"/>
    <w:rsid w:val="008C4ABD"/>
    <w:rsid w:val="00936EBF"/>
    <w:rsid w:val="0094265B"/>
    <w:rsid w:val="00AC105B"/>
    <w:rsid w:val="00AE7D34"/>
    <w:rsid w:val="00BD6EC8"/>
    <w:rsid w:val="00BF2C0B"/>
    <w:rsid w:val="00C74112"/>
    <w:rsid w:val="00C862A2"/>
    <w:rsid w:val="00CB515A"/>
    <w:rsid w:val="00D113A3"/>
    <w:rsid w:val="00D50426"/>
    <w:rsid w:val="00D5518F"/>
    <w:rsid w:val="00D77120"/>
    <w:rsid w:val="00D81F31"/>
    <w:rsid w:val="00DD650D"/>
    <w:rsid w:val="00E00933"/>
    <w:rsid w:val="00E52986"/>
    <w:rsid w:val="00E74306"/>
    <w:rsid w:val="00E777C2"/>
    <w:rsid w:val="00E93FF2"/>
    <w:rsid w:val="00EB5900"/>
    <w:rsid w:val="00EC5216"/>
    <w:rsid w:val="00EF7B30"/>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33"/>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742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2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9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7429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2933"/>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742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33"/>
    <w:rPr>
      <w:rFonts w:ascii="Tahoma" w:eastAsiaTheme="minorHAnsi" w:hAnsi="Tahoma" w:cs="Tahoma"/>
      <w:sz w:val="16"/>
      <w:szCs w:val="16"/>
      <w:lang w:val="sl-SI"/>
    </w:rPr>
  </w:style>
  <w:style w:type="paragraph" w:styleId="Title">
    <w:name w:val="Title"/>
    <w:basedOn w:val="Normal"/>
    <w:next w:val="Normal"/>
    <w:link w:val="TitleChar"/>
    <w:uiPriority w:val="10"/>
    <w:qFormat/>
    <w:rsid w:val="007429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933"/>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742933"/>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742933"/>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742933"/>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742933"/>
    <w:rPr>
      <w:b/>
      <w:bCs/>
      <w:smallCaps/>
      <w:spacing w:val="5"/>
    </w:rPr>
  </w:style>
  <w:style w:type="character" w:styleId="Hyperlink">
    <w:name w:val="Hyperlink"/>
    <w:basedOn w:val="DefaultParagraphFont"/>
    <w:uiPriority w:val="99"/>
    <w:rsid w:val="00742933"/>
    <w:rPr>
      <w:rFonts w:cs="Times New Roman"/>
      <w:color w:val="0000FF"/>
      <w:u w:val="single"/>
    </w:rPr>
  </w:style>
  <w:style w:type="paragraph" w:styleId="Quote">
    <w:name w:val="Quote"/>
    <w:basedOn w:val="Normal"/>
    <w:link w:val="QuoteChar"/>
    <w:uiPriority w:val="99"/>
    <w:unhideWhenUsed/>
    <w:qFormat/>
    <w:rsid w:val="00742933"/>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742933"/>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742933"/>
    <w:rPr>
      <w:rFonts w:cs="Times New Roman"/>
      <w:b/>
      <w:color w:val="0000FF"/>
      <w:u w:val="dotted"/>
      <w:lang w:val="en-GB" w:eastAsia="x-none"/>
    </w:rPr>
  </w:style>
  <w:style w:type="character" w:customStyle="1" w:styleId="teiadd">
    <w:name w:val="tei:add"/>
    <w:basedOn w:val="DefaultParagraphFont"/>
    <w:uiPriority w:val="99"/>
    <w:qFormat/>
    <w:rsid w:val="00742933"/>
    <w:rPr>
      <w:rFonts w:cs="Times New Roman"/>
      <w:color w:val="339966"/>
      <w:u w:val="single"/>
      <w:lang w:val="en-GB" w:eastAsia="x-none"/>
    </w:rPr>
  </w:style>
  <w:style w:type="character" w:customStyle="1" w:styleId="teibibl">
    <w:name w:val="tei:bibl"/>
    <w:basedOn w:val="DefaultParagraphFont"/>
    <w:uiPriority w:val="99"/>
    <w:qFormat/>
    <w:rsid w:val="00742933"/>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742933"/>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742933"/>
    <w:pPr>
      <w:ind w:left="0"/>
      <w:jc w:val="right"/>
    </w:pPr>
    <w:rPr>
      <w:color w:val="0070C0"/>
    </w:rPr>
  </w:style>
  <w:style w:type="paragraph" w:customStyle="1" w:styleId="teicit">
    <w:name w:val="tei:cit"/>
    <w:basedOn w:val="Quote"/>
    <w:uiPriority w:val="99"/>
    <w:qFormat/>
    <w:rsid w:val="00742933"/>
    <w:pPr>
      <w:ind w:left="150"/>
    </w:pPr>
    <w:rPr>
      <w:color w:val="365F91" w:themeColor="accent1" w:themeShade="BF"/>
    </w:rPr>
  </w:style>
  <w:style w:type="character" w:customStyle="1" w:styleId="teicorr">
    <w:name w:val="tei:corr"/>
    <w:basedOn w:val="DefaultParagraphFont"/>
    <w:uiPriority w:val="99"/>
    <w:qFormat/>
    <w:rsid w:val="00742933"/>
    <w:rPr>
      <w:rFonts w:cs="Times New Roman"/>
      <w:color w:val="339966"/>
      <w:u w:val="double"/>
      <w:lang w:val="en-GB" w:eastAsia="x-none"/>
    </w:rPr>
  </w:style>
  <w:style w:type="character" w:customStyle="1" w:styleId="teigap">
    <w:name w:val="tei:gap"/>
    <w:basedOn w:val="DefaultParagraphFont"/>
    <w:uiPriority w:val="99"/>
    <w:qFormat/>
    <w:rsid w:val="00742933"/>
    <w:rPr>
      <w:rFonts w:cs="Times New Roman"/>
      <w:b/>
      <w:color w:val="FF0000"/>
      <w:effect w:val="none"/>
      <w:lang w:val="en-GB" w:eastAsia="x-none"/>
    </w:rPr>
  </w:style>
  <w:style w:type="character" w:customStyle="1" w:styleId="teidamage">
    <w:name w:val="tei:damage"/>
    <w:basedOn w:val="teigap"/>
    <w:uiPriority w:val="99"/>
    <w:qFormat/>
    <w:rsid w:val="00742933"/>
    <w:rPr>
      <w:rFonts w:cs="Times New Roman"/>
      <w:b/>
      <w:color w:val="FFC000"/>
      <w:effect w:val="none"/>
      <w:lang w:val="en-GB" w:eastAsia="x-none"/>
    </w:rPr>
  </w:style>
  <w:style w:type="character" w:customStyle="1" w:styleId="teidel">
    <w:name w:val="tei:del"/>
    <w:basedOn w:val="DefaultParagraphFont"/>
    <w:uiPriority w:val="99"/>
    <w:qFormat/>
    <w:rsid w:val="00742933"/>
    <w:rPr>
      <w:rFonts w:cs="Times New Roman"/>
      <w:strike/>
      <w:color w:val="FF0000"/>
      <w:lang w:val="en-GB" w:eastAsia="x-none"/>
    </w:rPr>
  </w:style>
  <w:style w:type="paragraph" w:styleId="ListParagraph">
    <w:name w:val="List Paragraph"/>
    <w:basedOn w:val="Normal"/>
    <w:uiPriority w:val="34"/>
    <w:qFormat/>
    <w:rsid w:val="00742933"/>
    <w:pPr>
      <w:ind w:left="720"/>
      <w:contextualSpacing/>
    </w:pPr>
  </w:style>
  <w:style w:type="character" w:customStyle="1" w:styleId="teiexpan">
    <w:name w:val="tei:expan"/>
    <w:basedOn w:val="DefaultParagraphFont"/>
    <w:uiPriority w:val="99"/>
    <w:qFormat/>
    <w:rsid w:val="00742933"/>
    <w:rPr>
      <w:rFonts w:cs="Times New Roman"/>
      <w:color w:val="0000FF"/>
      <w:u w:val="double"/>
      <w:lang w:val="en-GB" w:eastAsia="x-none"/>
    </w:rPr>
  </w:style>
  <w:style w:type="character" w:customStyle="1" w:styleId="teiforeign">
    <w:name w:val="tei:foreign"/>
    <w:basedOn w:val="DefaultParagraphFont"/>
    <w:uiPriority w:val="99"/>
    <w:qFormat/>
    <w:rsid w:val="00742933"/>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742933"/>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742933"/>
    <w:rPr>
      <w:rFonts w:cs="Times New Roman"/>
      <w:color w:val="FF00FF"/>
      <w:u w:val="dotted"/>
      <w:lang w:val="en-GB" w:eastAsia="x-none"/>
    </w:rPr>
  </w:style>
  <w:style w:type="character" w:customStyle="1" w:styleId="teiq">
    <w:name w:val="tei:q"/>
    <w:basedOn w:val="DefaultParagraphFont"/>
    <w:uiPriority w:val="99"/>
    <w:qFormat/>
    <w:rsid w:val="00742933"/>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742933"/>
    <w:rPr>
      <w:bdr w:val="single" w:sz="12" w:space="0" w:color="00B0F0"/>
      <w:lang w:val="en-GB"/>
    </w:rPr>
  </w:style>
  <w:style w:type="character" w:customStyle="1" w:styleId="teireg">
    <w:name w:val="tei:reg"/>
    <w:basedOn w:val="DefaultParagraphFont"/>
    <w:uiPriority w:val="99"/>
    <w:qFormat/>
    <w:rsid w:val="00742933"/>
    <w:rPr>
      <w:rFonts w:cs="Times New Roman"/>
      <w:color w:val="FF00FF"/>
      <w:u w:val="double"/>
      <w:lang w:val="en-GB" w:eastAsia="x-none"/>
    </w:rPr>
  </w:style>
  <w:style w:type="character" w:customStyle="1" w:styleId="teisic">
    <w:name w:val="tei:sic"/>
    <w:basedOn w:val="DefaultParagraphFont"/>
    <w:uiPriority w:val="99"/>
    <w:qFormat/>
    <w:rsid w:val="00742933"/>
    <w:rPr>
      <w:rFonts w:cs="Times New Roman"/>
      <w:color w:val="FF0000"/>
      <w:u w:val="dotted"/>
      <w:lang w:val="en-GB" w:eastAsia="x-none"/>
    </w:rPr>
  </w:style>
  <w:style w:type="paragraph" w:customStyle="1" w:styleId="teisp">
    <w:name w:val="tei:sp"/>
    <w:basedOn w:val="Normal"/>
    <w:uiPriority w:val="99"/>
    <w:qFormat/>
    <w:rsid w:val="00742933"/>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742933"/>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742933"/>
    <w:rPr>
      <w:rFonts w:cs="Times New Roman"/>
      <w:b/>
      <w:color w:val="00B050"/>
      <w:effect w:val="none"/>
      <w:lang w:val="en-GB" w:eastAsia="x-none"/>
    </w:rPr>
  </w:style>
  <w:style w:type="character" w:customStyle="1" w:styleId="teiunclear">
    <w:name w:val="tei:unclear"/>
    <w:uiPriority w:val="99"/>
    <w:qFormat/>
    <w:rsid w:val="00742933"/>
    <w:rPr>
      <w:rFonts w:cs="Times New Roman"/>
      <w:b/>
      <w:color w:val="7030A0"/>
      <w:effect w:val="none"/>
      <w:lang w:val="en-GB" w:eastAsia="x-none"/>
    </w:rPr>
  </w:style>
  <w:style w:type="character" w:styleId="FootnoteReference">
    <w:name w:val="footnote reference"/>
    <w:basedOn w:val="DefaultParagraphFont"/>
    <w:semiHidden/>
    <w:rsid w:val="00742933"/>
    <w:rPr>
      <w:rFonts w:cs="Times New Roman"/>
      <w:vertAlign w:val="superscript"/>
    </w:rPr>
  </w:style>
  <w:style w:type="paragraph" w:styleId="FootnoteText">
    <w:name w:val="footnote text"/>
    <w:basedOn w:val="Normal"/>
    <w:link w:val="FootnoteTextChar"/>
    <w:semiHidden/>
    <w:rsid w:val="00742933"/>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742933"/>
    <w:rPr>
      <w:rFonts w:eastAsia="MS Mincho" w:cs="Times New Roman"/>
      <w:sz w:val="20"/>
      <w:szCs w:val="20"/>
      <w:lang w:val="en-GB" w:eastAsia="ja-JP"/>
    </w:rPr>
  </w:style>
  <w:style w:type="paragraph" w:customStyle="1" w:styleId="Author">
    <w:name w:val="Author"/>
    <w:basedOn w:val="Title"/>
    <w:uiPriority w:val="1"/>
    <w:qFormat/>
    <w:rsid w:val="00742933"/>
    <w:pPr>
      <w:spacing w:before="100" w:beforeAutospacing="1"/>
    </w:pPr>
    <w:rPr>
      <w:noProof/>
      <w:sz w:val="28"/>
      <w:lang w:val="en-US"/>
    </w:rPr>
  </w:style>
  <w:style w:type="paragraph" w:styleId="Bibliography">
    <w:name w:val="Bibliography"/>
    <w:basedOn w:val="Normal"/>
    <w:next w:val="Normal"/>
    <w:uiPriority w:val="37"/>
    <w:unhideWhenUsed/>
    <w:rsid w:val="00742933"/>
    <w:pPr>
      <w:numPr>
        <w:numId w:val="12"/>
      </w:numPr>
      <w:spacing w:before="100" w:beforeAutospacing="1" w:after="0"/>
    </w:pPr>
    <w:rPr>
      <w:lang w:val="en-GB"/>
    </w:rPr>
  </w:style>
  <w:style w:type="paragraph" w:styleId="BodyText">
    <w:name w:val="Body Text"/>
    <w:basedOn w:val="Normal"/>
    <w:link w:val="BodyTextChar"/>
    <w:uiPriority w:val="99"/>
    <w:semiHidden/>
    <w:rsid w:val="00742933"/>
    <w:pPr>
      <w:spacing w:before="100" w:beforeAutospacing="1" w:after="120"/>
    </w:pPr>
    <w:rPr>
      <w:lang w:val="en-US"/>
    </w:rPr>
  </w:style>
  <w:style w:type="character" w:customStyle="1" w:styleId="BodyTextChar">
    <w:name w:val="Body Text Char"/>
    <w:basedOn w:val="DefaultParagraphFont"/>
    <w:link w:val="BodyText"/>
    <w:uiPriority w:val="99"/>
    <w:semiHidden/>
    <w:rsid w:val="00742933"/>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742933"/>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742933"/>
    <w:rPr>
      <w:rFonts w:asciiTheme="minorHAnsi" w:eastAsiaTheme="minorHAnsi" w:hAnsiTheme="minorHAnsi"/>
      <w:sz w:val="22"/>
      <w:szCs w:val="22"/>
    </w:rPr>
  </w:style>
  <w:style w:type="paragraph" w:customStyle="1" w:styleId="MarginNoteOuter">
    <w:name w:val="MarginNoteOuter"/>
    <w:basedOn w:val="Normal"/>
    <w:uiPriority w:val="1"/>
    <w:qFormat/>
    <w:rsid w:val="00742933"/>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742933"/>
    <w:pPr>
      <w:framePr w:wrap="around" w:xAlign="inside"/>
    </w:pPr>
  </w:style>
  <w:style w:type="paragraph" w:customStyle="1" w:styleId="MarginNoteLeft">
    <w:name w:val="MarginNoteLeft"/>
    <w:basedOn w:val="MarginNoteOuter"/>
    <w:uiPriority w:val="1"/>
    <w:qFormat/>
    <w:rsid w:val="00742933"/>
    <w:pPr>
      <w:framePr w:wrap="around" w:xAlign="left"/>
    </w:pPr>
  </w:style>
  <w:style w:type="paragraph" w:customStyle="1" w:styleId="MarginNoteRight">
    <w:name w:val="MarginNoteRight"/>
    <w:basedOn w:val="MarginNoteOuter"/>
    <w:uiPriority w:val="1"/>
    <w:qFormat/>
    <w:rsid w:val="00742933"/>
    <w:pPr>
      <w:framePr w:wrap="around" w:xAlign="right"/>
    </w:pPr>
  </w:style>
  <w:style w:type="paragraph" w:styleId="Subtitle">
    <w:name w:val="Subtitle"/>
    <w:basedOn w:val="Normal"/>
    <w:next w:val="Normal"/>
    <w:link w:val="SubtitleChar"/>
    <w:uiPriority w:val="11"/>
    <w:qFormat/>
    <w:rsid w:val="00742933"/>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742933"/>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742933"/>
    <w:rPr>
      <w:rFonts w:cs="Times New Roman"/>
      <w:b w:val="0"/>
      <w:color w:val="auto"/>
      <w:bdr w:val="single" w:sz="12" w:space="0" w:color="FF0000"/>
      <w:lang w:val="en-GB" w:eastAsia="x-none"/>
    </w:rPr>
  </w:style>
  <w:style w:type="character" w:customStyle="1" w:styleId="teiplaceName">
    <w:name w:val="tei:placeName"/>
    <w:uiPriority w:val="99"/>
    <w:qFormat/>
    <w:rsid w:val="00742933"/>
    <w:rPr>
      <w:bdr w:val="single" w:sz="12" w:space="0" w:color="00B050"/>
    </w:rPr>
  </w:style>
  <w:style w:type="paragraph" w:styleId="TOCHeading">
    <w:name w:val="TOC Heading"/>
    <w:basedOn w:val="Heading1"/>
    <w:next w:val="Normal"/>
    <w:uiPriority w:val="39"/>
    <w:semiHidden/>
    <w:unhideWhenUsed/>
    <w:qFormat/>
    <w:rsid w:val="00742933"/>
    <w:pPr>
      <w:outlineLvl w:val="9"/>
    </w:pPr>
    <w:rPr>
      <w:lang w:val="en-US" w:eastAsia="ja-JP"/>
    </w:rPr>
  </w:style>
  <w:style w:type="paragraph" w:styleId="TOC1">
    <w:name w:val="toc 1"/>
    <w:basedOn w:val="Normal"/>
    <w:next w:val="Normal"/>
    <w:autoRedefine/>
    <w:uiPriority w:val="39"/>
    <w:unhideWhenUsed/>
    <w:rsid w:val="00742933"/>
    <w:pPr>
      <w:spacing w:after="100"/>
    </w:pPr>
  </w:style>
  <w:style w:type="paragraph" w:styleId="TOC2">
    <w:name w:val="toc 2"/>
    <w:basedOn w:val="Normal"/>
    <w:next w:val="Normal"/>
    <w:autoRedefine/>
    <w:uiPriority w:val="39"/>
    <w:unhideWhenUsed/>
    <w:rsid w:val="00742933"/>
    <w:pPr>
      <w:spacing w:after="100"/>
      <w:ind w:left="220"/>
    </w:pPr>
  </w:style>
  <w:style w:type="paragraph" w:styleId="TOC3">
    <w:name w:val="toc 3"/>
    <w:basedOn w:val="Normal"/>
    <w:next w:val="Normal"/>
    <w:autoRedefine/>
    <w:uiPriority w:val="39"/>
    <w:unhideWhenUsed/>
    <w:rsid w:val="00742933"/>
    <w:pPr>
      <w:spacing w:after="100"/>
      <w:ind w:left="440"/>
    </w:pPr>
  </w:style>
  <w:style w:type="paragraph" w:styleId="Index1">
    <w:name w:val="index 1"/>
    <w:basedOn w:val="Normal"/>
    <w:next w:val="Normal"/>
    <w:autoRedefine/>
    <w:uiPriority w:val="99"/>
    <w:semiHidden/>
    <w:unhideWhenUsed/>
    <w:rsid w:val="00742933"/>
    <w:pPr>
      <w:spacing w:after="0" w:line="240" w:lineRule="auto"/>
      <w:ind w:left="220" w:hanging="220"/>
    </w:pPr>
  </w:style>
  <w:style w:type="paragraph" w:styleId="Index2">
    <w:name w:val="index 2"/>
    <w:basedOn w:val="Normal"/>
    <w:next w:val="Normal"/>
    <w:autoRedefine/>
    <w:uiPriority w:val="99"/>
    <w:semiHidden/>
    <w:unhideWhenUsed/>
    <w:rsid w:val="00742933"/>
    <w:pPr>
      <w:spacing w:after="0" w:line="240" w:lineRule="auto"/>
      <w:ind w:left="440" w:hanging="220"/>
    </w:pPr>
  </w:style>
  <w:style w:type="paragraph" w:styleId="Caption">
    <w:name w:val="caption"/>
    <w:basedOn w:val="Normal"/>
    <w:next w:val="Normal"/>
    <w:uiPriority w:val="35"/>
    <w:unhideWhenUsed/>
    <w:qFormat/>
    <w:rsid w:val="00742933"/>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742933"/>
    <w:pPr>
      <w:spacing w:after="0"/>
    </w:pPr>
  </w:style>
  <w:style w:type="paragraph" w:styleId="Date">
    <w:name w:val="Date"/>
    <w:basedOn w:val="Normal"/>
    <w:next w:val="Normal"/>
    <w:link w:val="DateChar"/>
    <w:uiPriority w:val="99"/>
    <w:unhideWhenUsed/>
    <w:rsid w:val="00742933"/>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742933"/>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742933"/>
    <w:pPr>
      <w:spacing w:before="45" w:after="90"/>
    </w:pPr>
    <w:rPr>
      <w:color w:val="E36C0A" w:themeColor="accent6" w:themeShade="BF"/>
    </w:rPr>
  </w:style>
  <w:style w:type="paragraph" w:styleId="EndnoteText">
    <w:name w:val="endnote text"/>
    <w:basedOn w:val="Normal"/>
    <w:link w:val="EndnoteTextChar"/>
    <w:uiPriority w:val="99"/>
    <w:semiHidden/>
    <w:unhideWhenUsed/>
    <w:rsid w:val="007429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2933"/>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74293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33"/>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742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2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9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7429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2933"/>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742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33"/>
    <w:rPr>
      <w:rFonts w:ascii="Tahoma" w:eastAsiaTheme="minorHAnsi" w:hAnsi="Tahoma" w:cs="Tahoma"/>
      <w:sz w:val="16"/>
      <w:szCs w:val="16"/>
      <w:lang w:val="sl-SI"/>
    </w:rPr>
  </w:style>
  <w:style w:type="paragraph" w:styleId="Title">
    <w:name w:val="Title"/>
    <w:basedOn w:val="Normal"/>
    <w:next w:val="Normal"/>
    <w:link w:val="TitleChar"/>
    <w:uiPriority w:val="10"/>
    <w:qFormat/>
    <w:rsid w:val="007429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933"/>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742933"/>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742933"/>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742933"/>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742933"/>
    <w:rPr>
      <w:b/>
      <w:bCs/>
      <w:smallCaps/>
      <w:spacing w:val="5"/>
    </w:rPr>
  </w:style>
  <w:style w:type="character" w:styleId="Hyperlink">
    <w:name w:val="Hyperlink"/>
    <w:basedOn w:val="DefaultParagraphFont"/>
    <w:uiPriority w:val="99"/>
    <w:rsid w:val="00742933"/>
    <w:rPr>
      <w:rFonts w:cs="Times New Roman"/>
      <w:color w:val="0000FF"/>
      <w:u w:val="single"/>
    </w:rPr>
  </w:style>
  <w:style w:type="paragraph" w:styleId="Quote">
    <w:name w:val="Quote"/>
    <w:basedOn w:val="Normal"/>
    <w:link w:val="QuoteChar"/>
    <w:uiPriority w:val="99"/>
    <w:unhideWhenUsed/>
    <w:qFormat/>
    <w:rsid w:val="00742933"/>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742933"/>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742933"/>
    <w:rPr>
      <w:rFonts w:cs="Times New Roman"/>
      <w:b/>
      <w:color w:val="0000FF"/>
      <w:u w:val="dotted"/>
      <w:lang w:val="en-GB" w:eastAsia="x-none"/>
    </w:rPr>
  </w:style>
  <w:style w:type="character" w:customStyle="1" w:styleId="teiadd">
    <w:name w:val="tei:add"/>
    <w:basedOn w:val="DefaultParagraphFont"/>
    <w:uiPriority w:val="99"/>
    <w:qFormat/>
    <w:rsid w:val="00742933"/>
    <w:rPr>
      <w:rFonts w:cs="Times New Roman"/>
      <w:color w:val="339966"/>
      <w:u w:val="single"/>
      <w:lang w:val="en-GB" w:eastAsia="x-none"/>
    </w:rPr>
  </w:style>
  <w:style w:type="character" w:customStyle="1" w:styleId="teibibl">
    <w:name w:val="tei:bibl"/>
    <w:basedOn w:val="DefaultParagraphFont"/>
    <w:uiPriority w:val="99"/>
    <w:qFormat/>
    <w:rsid w:val="00742933"/>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742933"/>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742933"/>
    <w:pPr>
      <w:ind w:left="0"/>
      <w:jc w:val="right"/>
    </w:pPr>
    <w:rPr>
      <w:color w:val="0070C0"/>
    </w:rPr>
  </w:style>
  <w:style w:type="paragraph" w:customStyle="1" w:styleId="teicit">
    <w:name w:val="tei:cit"/>
    <w:basedOn w:val="Quote"/>
    <w:uiPriority w:val="99"/>
    <w:qFormat/>
    <w:rsid w:val="00742933"/>
    <w:pPr>
      <w:ind w:left="150"/>
    </w:pPr>
    <w:rPr>
      <w:color w:val="365F91" w:themeColor="accent1" w:themeShade="BF"/>
    </w:rPr>
  </w:style>
  <w:style w:type="character" w:customStyle="1" w:styleId="teicorr">
    <w:name w:val="tei:corr"/>
    <w:basedOn w:val="DefaultParagraphFont"/>
    <w:uiPriority w:val="99"/>
    <w:qFormat/>
    <w:rsid w:val="00742933"/>
    <w:rPr>
      <w:rFonts w:cs="Times New Roman"/>
      <w:color w:val="339966"/>
      <w:u w:val="double"/>
      <w:lang w:val="en-GB" w:eastAsia="x-none"/>
    </w:rPr>
  </w:style>
  <w:style w:type="character" w:customStyle="1" w:styleId="teigap">
    <w:name w:val="tei:gap"/>
    <w:basedOn w:val="DefaultParagraphFont"/>
    <w:uiPriority w:val="99"/>
    <w:qFormat/>
    <w:rsid w:val="00742933"/>
    <w:rPr>
      <w:rFonts w:cs="Times New Roman"/>
      <w:b/>
      <w:color w:val="FF0000"/>
      <w:effect w:val="none"/>
      <w:lang w:val="en-GB" w:eastAsia="x-none"/>
    </w:rPr>
  </w:style>
  <w:style w:type="character" w:customStyle="1" w:styleId="teidamage">
    <w:name w:val="tei:damage"/>
    <w:basedOn w:val="teigap"/>
    <w:uiPriority w:val="99"/>
    <w:qFormat/>
    <w:rsid w:val="00742933"/>
    <w:rPr>
      <w:rFonts w:cs="Times New Roman"/>
      <w:b/>
      <w:color w:val="FFC000"/>
      <w:effect w:val="none"/>
      <w:lang w:val="en-GB" w:eastAsia="x-none"/>
    </w:rPr>
  </w:style>
  <w:style w:type="character" w:customStyle="1" w:styleId="teidel">
    <w:name w:val="tei:del"/>
    <w:basedOn w:val="DefaultParagraphFont"/>
    <w:uiPriority w:val="99"/>
    <w:qFormat/>
    <w:rsid w:val="00742933"/>
    <w:rPr>
      <w:rFonts w:cs="Times New Roman"/>
      <w:strike/>
      <w:color w:val="FF0000"/>
      <w:lang w:val="en-GB" w:eastAsia="x-none"/>
    </w:rPr>
  </w:style>
  <w:style w:type="paragraph" w:styleId="ListParagraph">
    <w:name w:val="List Paragraph"/>
    <w:basedOn w:val="Normal"/>
    <w:uiPriority w:val="34"/>
    <w:qFormat/>
    <w:rsid w:val="00742933"/>
    <w:pPr>
      <w:ind w:left="720"/>
      <w:contextualSpacing/>
    </w:pPr>
  </w:style>
  <w:style w:type="character" w:customStyle="1" w:styleId="teiexpan">
    <w:name w:val="tei:expan"/>
    <w:basedOn w:val="DefaultParagraphFont"/>
    <w:uiPriority w:val="99"/>
    <w:qFormat/>
    <w:rsid w:val="00742933"/>
    <w:rPr>
      <w:rFonts w:cs="Times New Roman"/>
      <w:color w:val="0000FF"/>
      <w:u w:val="double"/>
      <w:lang w:val="en-GB" w:eastAsia="x-none"/>
    </w:rPr>
  </w:style>
  <w:style w:type="character" w:customStyle="1" w:styleId="teiforeign">
    <w:name w:val="tei:foreign"/>
    <w:basedOn w:val="DefaultParagraphFont"/>
    <w:uiPriority w:val="99"/>
    <w:qFormat/>
    <w:rsid w:val="00742933"/>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742933"/>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742933"/>
    <w:rPr>
      <w:rFonts w:cs="Times New Roman"/>
      <w:color w:val="FF00FF"/>
      <w:u w:val="dotted"/>
      <w:lang w:val="en-GB" w:eastAsia="x-none"/>
    </w:rPr>
  </w:style>
  <w:style w:type="character" w:customStyle="1" w:styleId="teiq">
    <w:name w:val="tei:q"/>
    <w:basedOn w:val="DefaultParagraphFont"/>
    <w:uiPriority w:val="99"/>
    <w:qFormat/>
    <w:rsid w:val="00742933"/>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742933"/>
    <w:rPr>
      <w:bdr w:val="single" w:sz="12" w:space="0" w:color="00B0F0"/>
      <w:lang w:val="en-GB"/>
    </w:rPr>
  </w:style>
  <w:style w:type="character" w:customStyle="1" w:styleId="teireg">
    <w:name w:val="tei:reg"/>
    <w:basedOn w:val="DefaultParagraphFont"/>
    <w:uiPriority w:val="99"/>
    <w:qFormat/>
    <w:rsid w:val="00742933"/>
    <w:rPr>
      <w:rFonts w:cs="Times New Roman"/>
      <w:color w:val="FF00FF"/>
      <w:u w:val="double"/>
      <w:lang w:val="en-GB" w:eastAsia="x-none"/>
    </w:rPr>
  </w:style>
  <w:style w:type="character" w:customStyle="1" w:styleId="teisic">
    <w:name w:val="tei:sic"/>
    <w:basedOn w:val="DefaultParagraphFont"/>
    <w:uiPriority w:val="99"/>
    <w:qFormat/>
    <w:rsid w:val="00742933"/>
    <w:rPr>
      <w:rFonts w:cs="Times New Roman"/>
      <w:color w:val="FF0000"/>
      <w:u w:val="dotted"/>
      <w:lang w:val="en-GB" w:eastAsia="x-none"/>
    </w:rPr>
  </w:style>
  <w:style w:type="paragraph" w:customStyle="1" w:styleId="teisp">
    <w:name w:val="tei:sp"/>
    <w:basedOn w:val="Normal"/>
    <w:uiPriority w:val="99"/>
    <w:qFormat/>
    <w:rsid w:val="00742933"/>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742933"/>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742933"/>
    <w:rPr>
      <w:rFonts w:cs="Times New Roman"/>
      <w:b/>
      <w:color w:val="00B050"/>
      <w:effect w:val="none"/>
      <w:lang w:val="en-GB" w:eastAsia="x-none"/>
    </w:rPr>
  </w:style>
  <w:style w:type="character" w:customStyle="1" w:styleId="teiunclear">
    <w:name w:val="tei:unclear"/>
    <w:uiPriority w:val="99"/>
    <w:qFormat/>
    <w:rsid w:val="00742933"/>
    <w:rPr>
      <w:rFonts w:cs="Times New Roman"/>
      <w:b/>
      <w:color w:val="7030A0"/>
      <w:effect w:val="none"/>
      <w:lang w:val="en-GB" w:eastAsia="x-none"/>
    </w:rPr>
  </w:style>
  <w:style w:type="character" w:styleId="FootnoteReference">
    <w:name w:val="footnote reference"/>
    <w:basedOn w:val="DefaultParagraphFont"/>
    <w:semiHidden/>
    <w:rsid w:val="00742933"/>
    <w:rPr>
      <w:rFonts w:cs="Times New Roman"/>
      <w:vertAlign w:val="superscript"/>
    </w:rPr>
  </w:style>
  <w:style w:type="paragraph" w:styleId="FootnoteText">
    <w:name w:val="footnote text"/>
    <w:basedOn w:val="Normal"/>
    <w:link w:val="FootnoteTextChar"/>
    <w:semiHidden/>
    <w:rsid w:val="00742933"/>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742933"/>
    <w:rPr>
      <w:rFonts w:eastAsia="MS Mincho" w:cs="Times New Roman"/>
      <w:sz w:val="20"/>
      <w:szCs w:val="20"/>
      <w:lang w:val="en-GB" w:eastAsia="ja-JP"/>
    </w:rPr>
  </w:style>
  <w:style w:type="paragraph" w:customStyle="1" w:styleId="Author">
    <w:name w:val="Author"/>
    <w:basedOn w:val="Title"/>
    <w:uiPriority w:val="1"/>
    <w:qFormat/>
    <w:rsid w:val="00742933"/>
    <w:pPr>
      <w:spacing w:before="100" w:beforeAutospacing="1"/>
    </w:pPr>
    <w:rPr>
      <w:noProof/>
      <w:sz w:val="28"/>
      <w:lang w:val="en-US"/>
    </w:rPr>
  </w:style>
  <w:style w:type="paragraph" w:styleId="Bibliography">
    <w:name w:val="Bibliography"/>
    <w:basedOn w:val="Normal"/>
    <w:next w:val="Normal"/>
    <w:uiPriority w:val="37"/>
    <w:unhideWhenUsed/>
    <w:rsid w:val="00742933"/>
    <w:pPr>
      <w:numPr>
        <w:numId w:val="12"/>
      </w:numPr>
      <w:spacing w:before="100" w:beforeAutospacing="1" w:after="0"/>
    </w:pPr>
    <w:rPr>
      <w:lang w:val="en-GB"/>
    </w:rPr>
  </w:style>
  <w:style w:type="paragraph" w:styleId="BodyText">
    <w:name w:val="Body Text"/>
    <w:basedOn w:val="Normal"/>
    <w:link w:val="BodyTextChar"/>
    <w:uiPriority w:val="99"/>
    <w:semiHidden/>
    <w:rsid w:val="00742933"/>
    <w:pPr>
      <w:spacing w:before="100" w:beforeAutospacing="1" w:after="120"/>
    </w:pPr>
    <w:rPr>
      <w:lang w:val="en-US"/>
    </w:rPr>
  </w:style>
  <w:style w:type="character" w:customStyle="1" w:styleId="BodyTextChar">
    <w:name w:val="Body Text Char"/>
    <w:basedOn w:val="DefaultParagraphFont"/>
    <w:link w:val="BodyText"/>
    <w:uiPriority w:val="99"/>
    <w:semiHidden/>
    <w:rsid w:val="00742933"/>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742933"/>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742933"/>
    <w:rPr>
      <w:rFonts w:asciiTheme="minorHAnsi" w:eastAsiaTheme="minorHAnsi" w:hAnsiTheme="minorHAnsi"/>
      <w:sz w:val="22"/>
      <w:szCs w:val="22"/>
    </w:rPr>
  </w:style>
  <w:style w:type="paragraph" w:customStyle="1" w:styleId="MarginNoteOuter">
    <w:name w:val="MarginNoteOuter"/>
    <w:basedOn w:val="Normal"/>
    <w:uiPriority w:val="1"/>
    <w:qFormat/>
    <w:rsid w:val="00742933"/>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742933"/>
    <w:pPr>
      <w:framePr w:wrap="around" w:xAlign="inside"/>
    </w:pPr>
  </w:style>
  <w:style w:type="paragraph" w:customStyle="1" w:styleId="MarginNoteLeft">
    <w:name w:val="MarginNoteLeft"/>
    <w:basedOn w:val="MarginNoteOuter"/>
    <w:uiPriority w:val="1"/>
    <w:qFormat/>
    <w:rsid w:val="00742933"/>
    <w:pPr>
      <w:framePr w:wrap="around" w:xAlign="left"/>
    </w:pPr>
  </w:style>
  <w:style w:type="paragraph" w:customStyle="1" w:styleId="MarginNoteRight">
    <w:name w:val="MarginNoteRight"/>
    <w:basedOn w:val="MarginNoteOuter"/>
    <w:uiPriority w:val="1"/>
    <w:qFormat/>
    <w:rsid w:val="00742933"/>
    <w:pPr>
      <w:framePr w:wrap="around" w:xAlign="right"/>
    </w:pPr>
  </w:style>
  <w:style w:type="paragraph" w:styleId="Subtitle">
    <w:name w:val="Subtitle"/>
    <w:basedOn w:val="Normal"/>
    <w:next w:val="Normal"/>
    <w:link w:val="SubtitleChar"/>
    <w:uiPriority w:val="11"/>
    <w:qFormat/>
    <w:rsid w:val="00742933"/>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742933"/>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742933"/>
    <w:rPr>
      <w:rFonts w:cs="Times New Roman"/>
      <w:b w:val="0"/>
      <w:color w:val="auto"/>
      <w:bdr w:val="single" w:sz="12" w:space="0" w:color="FF0000"/>
      <w:lang w:val="en-GB" w:eastAsia="x-none"/>
    </w:rPr>
  </w:style>
  <w:style w:type="character" w:customStyle="1" w:styleId="teiplaceName">
    <w:name w:val="tei:placeName"/>
    <w:uiPriority w:val="99"/>
    <w:qFormat/>
    <w:rsid w:val="00742933"/>
    <w:rPr>
      <w:bdr w:val="single" w:sz="12" w:space="0" w:color="00B050"/>
    </w:rPr>
  </w:style>
  <w:style w:type="paragraph" w:styleId="TOCHeading">
    <w:name w:val="TOC Heading"/>
    <w:basedOn w:val="Heading1"/>
    <w:next w:val="Normal"/>
    <w:uiPriority w:val="39"/>
    <w:semiHidden/>
    <w:unhideWhenUsed/>
    <w:qFormat/>
    <w:rsid w:val="00742933"/>
    <w:pPr>
      <w:outlineLvl w:val="9"/>
    </w:pPr>
    <w:rPr>
      <w:lang w:val="en-US" w:eastAsia="ja-JP"/>
    </w:rPr>
  </w:style>
  <w:style w:type="paragraph" w:styleId="TOC1">
    <w:name w:val="toc 1"/>
    <w:basedOn w:val="Normal"/>
    <w:next w:val="Normal"/>
    <w:autoRedefine/>
    <w:uiPriority w:val="39"/>
    <w:unhideWhenUsed/>
    <w:rsid w:val="00742933"/>
    <w:pPr>
      <w:spacing w:after="100"/>
    </w:pPr>
  </w:style>
  <w:style w:type="paragraph" w:styleId="TOC2">
    <w:name w:val="toc 2"/>
    <w:basedOn w:val="Normal"/>
    <w:next w:val="Normal"/>
    <w:autoRedefine/>
    <w:uiPriority w:val="39"/>
    <w:unhideWhenUsed/>
    <w:rsid w:val="00742933"/>
    <w:pPr>
      <w:spacing w:after="100"/>
      <w:ind w:left="220"/>
    </w:pPr>
  </w:style>
  <w:style w:type="paragraph" w:styleId="TOC3">
    <w:name w:val="toc 3"/>
    <w:basedOn w:val="Normal"/>
    <w:next w:val="Normal"/>
    <w:autoRedefine/>
    <w:uiPriority w:val="39"/>
    <w:unhideWhenUsed/>
    <w:rsid w:val="00742933"/>
    <w:pPr>
      <w:spacing w:after="100"/>
      <w:ind w:left="440"/>
    </w:pPr>
  </w:style>
  <w:style w:type="paragraph" w:styleId="Index1">
    <w:name w:val="index 1"/>
    <w:basedOn w:val="Normal"/>
    <w:next w:val="Normal"/>
    <w:autoRedefine/>
    <w:uiPriority w:val="99"/>
    <w:semiHidden/>
    <w:unhideWhenUsed/>
    <w:rsid w:val="00742933"/>
    <w:pPr>
      <w:spacing w:after="0" w:line="240" w:lineRule="auto"/>
      <w:ind w:left="220" w:hanging="220"/>
    </w:pPr>
  </w:style>
  <w:style w:type="paragraph" w:styleId="Index2">
    <w:name w:val="index 2"/>
    <w:basedOn w:val="Normal"/>
    <w:next w:val="Normal"/>
    <w:autoRedefine/>
    <w:uiPriority w:val="99"/>
    <w:semiHidden/>
    <w:unhideWhenUsed/>
    <w:rsid w:val="00742933"/>
    <w:pPr>
      <w:spacing w:after="0" w:line="240" w:lineRule="auto"/>
      <w:ind w:left="440" w:hanging="220"/>
    </w:pPr>
  </w:style>
  <w:style w:type="paragraph" w:styleId="Caption">
    <w:name w:val="caption"/>
    <w:basedOn w:val="Normal"/>
    <w:next w:val="Normal"/>
    <w:uiPriority w:val="35"/>
    <w:unhideWhenUsed/>
    <w:qFormat/>
    <w:rsid w:val="00742933"/>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742933"/>
    <w:pPr>
      <w:spacing w:after="0"/>
    </w:pPr>
  </w:style>
  <w:style w:type="paragraph" w:styleId="Date">
    <w:name w:val="Date"/>
    <w:basedOn w:val="Normal"/>
    <w:next w:val="Normal"/>
    <w:link w:val="DateChar"/>
    <w:uiPriority w:val="99"/>
    <w:unhideWhenUsed/>
    <w:rsid w:val="00742933"/>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742933"/>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742933"/>
    <w:pPr>
      <w:spacing w:before="45" w:after="90"/>
    </w:pPr>
    <w:rPr>
      <w:color w:val="E36C0A" w:themeColor="accent6" w:themeShade="BF"/>
    </w:rPr>
  </w:style>
  <w:style w:type="paragraph" w:styleId="EndnoteText">
    <w:name w:val="endnote text"/>
    <w:basedOn w:val="Normal"/>
    <w:link w:val="EndnoteTextChar"/>
    <w:uiPriority w:val="99"/>
    <w:semiHidden/>
    <w:unhideWhenUsed/>
    <w:rsid w:val="007429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2933"/>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7429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A98CB-2B7C-DD4B-BA1E-2D1795329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1</TotalTime>
  <Pages>5</Pages>
  <Words>2056</Words>
  <Characters>11721</Characters>
  <Application>Microsoft Macintosh Word</Application>
  <DocSecurity>4</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2</cp:revision>
  <dcterms:created xsi:type="dcterms:W3CDTF">2014-05-06T09:52:00Z</dcterms:created>
  <dcterms:modified xsi:type="dcterms:W3CDTF">2014-05-06T09:52:00Z</dcterms:modified>
</cp:coreProperties>
</file>