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1CB0A" w14:textId="093E4961" w:rsidR="0000556A" w:rsidRDefault="0000556A" w:rsidP="003908FE">
      <w:pPr>
        <w:pStyle w:val="Title"/>
        <w:rPr>
          <w:lang w:val="fr-CH"/>
        </w:rPr>
        <w:pPrChange w:id="0" w:author="Steve Ranford" w:date="2014-05-06T13:54:00Z">
          <w:pPr>
            <w:tabs>
              <w:tab w:val="left" w:pos="4536"/>
              <w:tab w:val="right" w:pos="9639"/>
            </w:tabs>
            <w:spacing w:after="0" w:line="240" w:lineRule="auto"/>
          </w:pPr>
        </w:pPrChange>
      </w:pPr>
      <w:del w:id="1" w:author="Steve Ranford" w:date="2014-05-06T13:54:00Z">
        <w:r w:rsidRPr="00A431F8" w:rsidDel="003908FE">
          <w:rPr>
            <w:lang w:val="fr-CH"/>
          </w:rPr>
          <w:delText xml:space="preserve">RS </w:delText>
        </w:r>
        <w:r w:rsidDel="003908FE">
          <w:rPr>
            <w:lang w:val="fr-CH"/>
          </w:rPr>
          <w:delText xml:space="preserve">1152 - </w:delText>
        </w:r>
      </w:del>
      <w:r w:rsidR="004E19FC" w:rsidRPr="0000556A">
        <w:rPr>
          <w:lang w:val="fr-CH"/>
        </w:rPr>
        <w:t>Thibaut de Champagne</w:t>
      </w:r>
    </w:p>
    <w:p w14:paraId="59FD0C62" w14:textId="7D34D044" w:rsidR="00840704" w:rsidRPr="00E74306" w:rsidRDefault="0000556A" w:rsidP="00E74306">
      <w:pPr>
        <w:pStyle w:val="Heading2"/>
        <w:rPr>
          <w:lang w:val="fr-FR"/>
        </w:rPr>
      </w:pPr>
      <w:r>
        <w:rPr>
          <w:lang w:val="fr-CH"/>
        </w:rPr>
        <w:t xml:space="preserve"> </w:t>
      </w:r>
      <w:r w:rsidR="00E74306">
        <w:rPr>
          <w:lang w:val="fr-CH"/>
        </w:rPr>
        <w:t>[@type=text,@xml:id=rs.</w:t>
      </w:r>
      <w:r>
        <w:rPr>
          <w:lang w:val="fr-CH"/>
        </w:rPr>
        <w:t>1152</w:t>
      </w:r>
      <w:r w:rsidR="00E74306">
        <w:rPr>
          <w:lang w:val="fr-CH"/>
        </w:rPr>
        <w:t>.fro,@xml:lang=fro]</w:t>
      </w:r>
    </w:p>
    <w:p w14:paraId="1271E8AB" w14:textId="344BF0E8" w:rsidR="0000556A" w:rsidRPr="00A07678" w:rsidRDefault="00A17B8F" w:rsidP="00150E1B">
      <w:pPr>
        <w:pStyle w:val="teilg"/>
      </w:pPr>
      <w:r w:rsidRPr="00A07678">
        <w:t>Au</w:t>
      </w:r>
      <w:r>
        <w:t xml:space="preserve"> </w:t>
      </w:r>
      <w:r w:rsidRPr="00A07678">
        <w:t>temp</w:t>
      </w:r>
      <w:r>
        <w:t xml:space="preserve">s plain de </w:t>
      </w:r>
      <w:proofErr w:type="spellStart"/>
      <w:r>
        <w:t>felonnie</w:t>
      </w:r>
      <w:proofErr w:type="spellEnd"/>
      <w:r>
        <w:t>,</w:t>
      </w:r>
      <w:r>
        <w:br/>
      </w:r>
      <w:proofErr w:type="spellStart"/>
      <w:r w:rsidRPr="00A07678">
        <w:t>d</w:t>
      </w:r>
      <w:r>
        <w:t>’envie</w:t>
      </w:r>
      <w:proofErr w:type="spellEnd"/>
      <w:r>
        <w:t xml:space="preserve"> </w:t>
      </w:r>
      <w:proofErr w:type="gramStart"/>
      <w:r>
        <w:t>et</w:t>
      </w:r>
      <w:proofErr w:type="gramEnd"/>
      <w:r>
        <w:t xml:space="preserve"> de </w:t>
      </w:r>
      <w:proofErr w:type="spellStart"/>
      <w:r>
        <w:t>traïson</w:t>
      </w:r>
      <w:proofErr w:type="spellEnd"/>
      <w:r>
        <w:t>,</w:t>
      </w:r>
      <w:r>
        <w:br/>
      </w:r>
      <w:r w:rsidRPr="00A07678">
        <w:t xml:space="preserve">de tort et de </w:t>
      </w:r>
      <w:proofErr w:type="spellStart"/>
      <w:r w:rsidRPr="00A07678">
        <w:t>mespr</w:t>
      </w:r>
      <w:r>
        <w:t>oison</w:t>
      </w:r>
      <w:proofErr w:type="spellEnd"/>
      <w:r>
        <w:t>,</w:t>
      </w:r>
      <w:r>
        <w:br/>
        <w:t xml:space="preserve"> </w:t>
      </w:r>
      <w:proofErr w:type="spellStart"/>
      <w:r w:rsidRPr="00A07678">
        <w:t>sanz</w:t>
      </w:r>
      <w:proofErr w:type="spellEnd"/>
      <w:r w:rsidRPr="00A07678">
        <w:t xml:space="preserve"> </w:t>
      </w:r>
      <w:proofErr w:type="spellStart"/>
      <w:r w:rsidRPr="00A07678">
        <w:t>bien</w:t>
      </w:r>
      <w:proofErr w:type="spellEnd"/>
      <w:r w:rsidRPr="00A07678">
        <w:t xml:space="preserve"> et</w:t>
      </w:r>
      <w:r>
        <w:t xml:space="preserve"> </w:t>
      </w:r>
      <w:proofErr w:type="spellStart"/>
      <w:r>
        <w:t>sanz</w:t>
      </w:r>
      <w:proofErr w:type="spellEnd"/>
      <w:r w:rsidRPr="00A07678">
        <w:t xml:space="preserve"> </w:t>
      </w:r>
      <w:proofErr w:type="spellStart"/>
      <w:r w:rsidRPr="00A07678">
        <w:t>cou</w:t>
      </w:r>
      <w:r>
        <w:t>rtoisie</w:t>
      </w:r>
      <w:proofErr w:type="spellEnd"/>
      <w:r>
        <w:t>,</w:t>
      </w:r>
      <w:r>
        <w:br/>
      </w:r>
      <w:r w:rsidRPr="00A07678">
        <w:t xml:space="preserve">et </w:t>
      </w:r>
      <w:proofErr w:type="spellStart"/>
      <w:r w:rsidRPr="00A07678">
        <w:t>que</w:t>
      </w:r>
      <w:proofErr w:type="spellEnd"/>
      <w:r w:rsidRPr="00A07678">
        <w:t xml:space="preserve"> entre </w:t>
      </w:r>
      <w:proofErr w:type="spellStart"/>
      <w:r w:rsidRPr="00A07678">
        <w:t>maint</w:t>
      </w:r>
      <w:proofErr w:type="spellEnd"/>
      <w:r w:rsidRPr="00A07678">
        <w:t xml:space="preserve"> baron</w:t>
      </w:r>
      <w:r>
        <w:br/>
      </w:r>
      <w:proofErr w:type="spellStart"/>
      <w:r w:rsidRPr="00A07678">
        <w:t>veons</w:t>
      </w:r>
      <w:proofErr w:type="spellEnd"/>
      <w:r w:rsidRPr="00A07678">
        <w:t xml:space="preserve"> </w:t>
      </w:r>
      <w:r>
        <w:t xml:space="preserve">le </w:t>
      </w:r>
      <w:proofErr w:type="spellStart"/>
      <w:r>
        <w:t>siecle</w:t>
      </w:r>
      <w:proofErr w:type="spellEnd"/>
      <w:r>
        <w:t xml:space="preserve"> </w:t>
      </w:r>
      <w:proofErr w:type="spellStart"/>
      <w:r>
        <w:t>empirier</w:t>
      </w:r>
      <w:proofErr w:type="spellEnd"/>
      <w:r>
        <w:t>,</w:t>
      </w:r>
      <w:r>
        <w:br/>
        <w:t>et</w:t>
      </w:r>
      <w:r w:rsidRPr="00A07678">
        <w:t xml:space="preserve"> </w:t>
      </w:r>
      <w:proofErr w:type="spellStart"/>
      <w:r w:rsidRPr="00A07678">
        <w:t>voi</w:t>
      </w:r>
      <w:proofErr w:type="spellEnd"/>
      <w:r w:rsidRPr="00A07678">
        <w:t xml:space="preserve"> </w:t>
      </w:r>
      <w:proofErr w:type="spellStart"/>
      <w:r w:rsidRPr="00A07678">
        <w:t>esconmunn</w:t>
      </w:r>
      <w:r>
        <w:t>ïer</w:t>
      </w:r>
      <w:proofErr w:type="spellEnd"/>
      <w:r>
        <w:br/>
        <w:t xml:space="preserve"> </w:t>
      </w:r>
      <w:proofErr w:type="spellStart"/>
      <w:r>
        <w:t>ceus</w:t>
      </w:r>
      <w:proofErr w:type="spellEnd"/>
      <w:r w:rsidRPr="00A07678">
        <w:t xml:space="preserve"> qui plus </w:t>
      </w:r>
      <w:proofErr w:type="spellStart"/>
      <w:r w:rsidRPr="00A07678">
        <w:t>offrent</w:t>
      </w:r>
      <w:proofErr w:type="spellEnd"/>
      <w:r w:rsidRPr="00A07678">
        <w:t xml:space="preserve"> rai</w:t>
      </w:r>
      <w:r>
        <w:t>son,</w:t>
      </w:r>
      <w:r>
        <w:br/>
      </w:r>
      <w:proofErr w:type="spellStart"/>
      <w:r w:rsidRPr="00A07678">
        <w:t>lors</w:t>
      </w:r>
      <w:proofErr w:type="spellEnd"/>
      <w:r w:rsidRPr="00A07678">
        <w:t xml:space="preserve"> </w:t>
      </w:r>
      <w:proofErr w:type="spellStart"/>
      <w:r w:rsidRPr="00A07678">
        <w:t>vuel</w:t>
      </w:r>
      <w:proofErr w:type="spellEnd"/>
      <w:r w:rsidRPr="00A07678">
        <w:t xml:space="preserve"> faire </w:t>
      </w:r>
      <w:proofErr w:type="spellStart"/>
      <w:r>
        <w:t>une</w:t>
      </w:r>
      <w:proofErr w:type="spellEnd"/>
      <w:r w:rsidRPr="00A07678">
        <w:t xml:space="preserve"> </w:t>
      </w:r>
      <w:proofErr w:type="spellStart"/>
      <w:r>
        <w:t>chançon</w:t>
      </w:r>
      <w:proofErr w:type="spellEnd"/>
      <w:r>
        <w:t>.</w:t>
      </w:r>
      <w:r>
        <w:br/>
      </w:r>
    </w:p>
    <w:p w14:paraId="60641614" w14:textId="77F50819" w:rsidR="0000556A" w:rsidRPr="00A07678" w:rsidRDefault="00A17B8F" w:rsidP="00150E1B">
      <w:pPr>
        <w:pStyle w:val="teilg"/>
      </w:pPr>
      <w:r w:rsidRPr="00A07678">
        <w:t xml:space="preserve">Li </w:t>
      </w:r>
      <w:proofErr w:type="spellStart"/>
      <w:r w:rsidRPr="00A07678">
        <w:t>royaumez</w:t>
      </w:r>
      <w:proofErr w:type="spellEnd"/>
      <w:r>
        <w:t xml:space="preserve"> de </w:t>
      </w:r>
      <w:proofErr w:type="spellStart"/>
      <w:r>
        <w:t>Surie</w:t>
      </w:r>
      <w:proofErr w:type="spellEnd"/>
      <w:r>
        <w:br/>
      </w:r>
      <w:r w:rsidRPr="00A07678">
        <w:t xml:space="preserve">nous </w:t>
      </w:r>
      <w:proofErr w:type="spellStart"/>
      <w:r w:rsidRPr="00A07678">
        <w:t>dis</w:t>
      </w:r>
      <w:r>
        <w:t>t</w:t>
      </w:r>
      <w:proofErr w:type="spellEnd"/>
      <w:r>
        <w:t xml:space="preserve"> </w:t>
      </w:r>
      <w:proofErr w:type="gramStart"/>
      <w:r w:rsidRPr="00A07678">
        <w:t>et</w:t>
      </w:r>
      <w:proofErr w:type="gramEnd"/>
      <w:r>
        <w:t xml:space="preserve"> </w:t>
      </w:r>
      <w:proofErr w:type="spellStart"/>
      <w:r>
        <w:t>crie</w:t>
      </w:r>
      <w:proofErr w:type="spellEnd"/>
      <w:r>
        <w:t xml:space="preserve"> a haut ton,</w:t>
      </w:r>
      <w:r>
        <w:br/>
      </w:r>
      <w:r w:rsidRPr="00A07678">
        <w:t xml:space="preserve">se </w:t>
      </w:r>
      <w:proofErr w:type="spellStart"/>
      <w:r w:rsidRPr="00A07678">
        <w:t>nouz</w:t>
      </w:r>
      <w:proofErr w:type="spellEnd"/>
      <w:r w:rsidRPr="00A07678">
        <w:t xml:space="preserve"> ne </w:t>
      </w:r>
      <w:proofErr w:type="spellStart"/>
      <w:r w:rsidRPr="00A07678">
        <w:t>nouz</w:t>
      </w:r>
      <w:proofErr w:type="spellEnd"/>
      <w:r w:rsidRPr="00A07678">
        <w:t xml:space="preserve"> </w:t>
      </w:r>
      <w:proofErr w:type="spellStart"/>
      <w:r>
        <w:t>amendon</w:t>
      </w:r>
      <w:proofErr w:type="spellEnd"/>
      <w:r>
        <w:t>,</w:t>
      </w:r>
      <w:r>
        <w:br/>
      </w:r>
      <w:r w:rsidRPr="00A07678">
        <w:t xml:space="preserve">pour </w:t>
      </w:r>
      <w:proofErr w:type="spellStart"/>
      <w:r>
        <w:t>D</w:t>
      </w:r>
      <w:r w:rsidRPr="00A07678">
        <w:t>ieu</w:t>
      </w:r>
      <w:proofErr w:type="spellEnd"/>
      <w:r w:rsidRPr="00A07678">
        <w:t xml:space="preserve"> </w:t>
      </w:r>
      <w:proofErr w:type="spellStart"/>
      <w:r w:rsidRPr="00A07678">
        <w:t>qu</w:t>
      </w:r>
      <w:r w:rsidRPr="004F2278">
        <w:t>e</w:t>
      </w:r>
      <w:proofErr w:type="spellEnd"/>
      <w:r w:rsidRPr="00A07678">
        <w:t xml:space="preserve"> </w:t>
      </w:r>
      <w:proofErr w:type="spellStart"/>
      <w:r w:rsidRPr="00A07678">
        <w:t>n</w:t>
      </w:r>
      <w:r>
        <w:t>’i</w:t>
      </w:r>
      <w:proofErr w:type="spellEnd"/>
      <w:r>
        <w:t xml:space="preserve"> </w:t>
      </w:r>
      <w:proofErr w:type="spellStart"/>
      <w:r>
        <w:t>alons</w:t>
      </w:r>
      <w:proofErr w:type="spellEnd"/>
      <w:r w:rsidRPr="00A07678">
        <w:t xml:space="preserve"> </w:t>
      </w:r>
      <w:proofErr w:type="spellStart"/>
      <w:r>
        <w:t>mie</w:t>
      </w:r>
      <w:proofErr w:type="spellEnd"/>
      <w:r>
        <w:t>:</w:t>
      </w:r>
      <w:r>
        <w:br/>
      </w:r>
      <w:proofErr w:type="spellStart"/>
      <w:r w:rsidRPr="00A07678">
        <w:t>n</w:t>
      </w:r>
      <w:r>
        <w:t>’</w:t>
      </w:r>
      <w:r w:rsidRPr="00A07678">
        <w:t>i</w:t>
      </w:r>
      <w:proofErr w:type="spellEnd"/>
      <w:r w:rsidRPr="00A07678">
        <w:t xml:space="preserve"> </w:t>
      </w:r>
      <w:proofErr w:type="spellStart"/>
      <w:r w:rsidRPr="004F2278">
        <w:t>feriemes</w:t>
      </w:r>
      <w:proofErr w:type="spellEnd"/>
      <w:r>
        <w:t xml:space="preserve"> se mal non.</w:t>
      </w:r>
      <w:r>
        <w:br/>
      </w:r>
      <w:proofErr w:type="spellStart"/>
      <w:r>
        <w:t>D</w:t>
      </w:r>
      <w:r w:rsidRPr="00A07678">
        <w:t>iex</w:t>
      </w:r>
      <w:proofErr w:type="spellEnd"/>
      <w:r w:rsidRPr="00A07678">
        <w:t xml:space="preserve"> </w:t>
      </w:r>
      <w:proofErr w:type="spellStart"/>
      <w:r w:rsidRPr="00A07678">
        <w:t>aime</w:t>
      </w:r>
      <w:proofErr w:type="spellEnd"/>
      <w:r>
        <w:t xml:space="preserve"> </w:t>
      </w:r>
      <w:proofErr w:type="spellStart"/>
      <w:r>
        <w:t>cuer</w:t>
      </w:r>
      <w:proofErr w:type="spellEnd"/>
      <w:r w:rsidRPr="00A07678">
        <w:t xml:space="preserve"> </w:t>
      </w:r>
      <w:proofErr w:type="spellStart"/>
      <w:r>
        <w:t>droiturier</w:t>
      </w:r>
      <w:proofErr w:type="spellEnd"/>
      <w:r>
        <w:t>:</w:t>
      </w:r>
      <w:r>
        <w:br/>
      </w:r>
      <w:r w:rsidRPr="00A07678">
        <w:t xml:space="preserve">se </w:t>
      </w:r>
      <w:proofErr w:type="spellStart"/>
      <w:r w:rsidRPr="00A07678">
        <w:t>tel</w:t>
      </w:r>
      <w:proofErr w:type="spellEnd"/>
      <w:r w:rsidRPr="00A07678">
        <w:t xml:space="preserve"> gent se </w:t>
      </w:r>
      <w:proofErr w:type="spellStart"/>
      <w:r w:rsidRPr="00A07678">
        <w:t>veu</w:t>
      </w:r>
      <w:r>
        <w:t>lt</w:t>
      </w:r>
      <w:proofErr w:type="spellEnd"/>
      <w:r>
        <w:t xml:space="preserve"> </w:t>
      </w:r>
      <w:proofErr w:type="spellStart"/>
      <w:r>
        <w:t>aidier</w:t>
      </w:r>
      <w:proofErr w:type="spellEnd"/>
      <w:r>
        <w:t>,</w:t>
      </w:r>
      <w:r>
        <w:br/>
      </w:r>
      <w:proofErr w:type="spellStart"/>
      <w:r w:rsidRPr="00A07678">
        <w:t>cil</w:t>
      </w:r>
      <w:proofErr w:type="spellEnd"/>
      <w:r w:rsidRPr="00A07678">
        <w:t xml:space="preserve"> </w:t>
      </w:r>
      <w:proofErr w:type="spellStart"/>
      <w:r w:rsidRPr="00A07678">
        <w:t>essauce</w:t>
      </w:r>
      <w:r>
        <w:t>ront</w:t>
      </w:r>
      <w:proofErr w:type="spellEnd"/>
      <w:r>
        <w:t xml:space="preserve"> Son non</w:t>
      </w:r>
      <w:r>
        <w:br/>
      </w:r>
      <w:proofErr w:type="gramStart"/>
      <w:r w:rsidRPr="00467A5E">
        <w:t>et</w:t>
      </w:r>
      <w:proofErr w:type="gramEnd"/>
      <w:r w:rsidRPr="00467A5E">
        <w:t xml:space="preserve"> </w:t>
      </w:r>
      <w:proofErr w:type="spellStart"/>
      <w:r w:rsidRPr="00467A5E">
        <w:t>conquerront</w:t>
      </w:r>
      <w:proofErr w:type="spellEnd"/>
      <w:r w:rsidRPr="00467A5E">
        <w:t xml:space="preserve"> Sa </w:t>
      </w:r>
      <w:proofErr w:type="spellStart"/>
      <w:r w:rsidRPr="00467A5E">
        <w:t>maison</w:t>
      </w:r>
      <w:proofErr w:type="spellEnd"/>
      <w:r w:rsidRPr="00467A5E">
        <w:t>.</w:t>
      </w:r>
      <w:r>
        <w:br/>
      </w:r>
    </w:p>
    <w:p w14:paraId="240728BD" w14:textId="042A6D4A" w:rsidR="0000556A" w:rsidRPr="00A07678" w:rsidRDefault="00A17B8F" w:rsidP="00150E1B">
      <w:pPr>
        <w:pStyle w:val="teilg"/>
      </w:pPr>
      <w:proofErr w:type="spellStart"/>
      <w:r w:rsidRPr="00A07678">
        <w:t>Encor</w:t>
      </w:r>
      <w:proofErr w:type="spellEnd"/>
      <w:r w:rsidRPr="00A07678">
        <w:t xml:space="preserve"> </w:t>
      </w:r>
      <w:proofErr w:type="spellStart"/>
      <w:r w:rsidRPr="00A07678">
        <w:t>vaut</w:t>
      </w:r>
      <w:proofErr w:type="spellEnd"/>
      <w:r w:rsidRPr="00A07678">
        <w:t xml:space="preserve"> </w:t>
      </w:r>
      <w:proofErr w:type="spellStart"/>
      <w:r w:rsidRPr="00A07678">
        <w:t>miex</w:t>
      </w:r>
      <w:proofErr w:type="spellEnd"/>
      <w:r w:rsidRPr="00A07678">
        <w:t xml:space="preserve"> </w:t>
      </w:r>
      <w:proofErr w:type="spellStart"/>
      <w:r w:rsidRPr="00A07678">
        <w:t>toute</w:t>
      </w:r>
      <w:proofErr w:type="spellEnd"/>
      <w:r w:rsidRPr="00A07678">
        <w:t xml:space="preserve"> </w:t>
      </w:r>
      <w:proofErr w:type="spellStart"/>
      <w:r>
        <w:t>voi</w:t>
      </w:r>
      <w:r w:rsidRPr="004F2278">
        <w:t>e</w:t>
      </w:r>
      <w:proofErr w:type="spellEnd"/>
      <w:r>
        <w:br/>
      </w:r>
      <w:proofErr w:type="spellStart"/>
      <w:r w:rsidRPr="00A07678">
        <w:t>demourer</w:t>
      </w:r>
      <w:proofErr w:type="spellEnd"/>
      <w:r w:rsidRPr="00A07678">
        <w:t xml:space="preserve"> en son</w:t>
      </w:r>
      <w:r>
        <w:t xml:space="preserve"> </w:t>
      </w:r>
      <w:proofErr w:type="spellStart"/>
      <w:r>
        <w:t>païs</w:t>
      </w:r>
      <w:proofErr w:type="spellEnd"/>
      <w:r>
        <w:br/>
      </w:r>
      <w:proofErr w:type="spellStart"/>
      <w:r w:rsidRPr="00A07678">
        <w:t>qu</w:t>
      </w:r>
      <w:r>
        <w:t>’aler</w:t>
      </w:r>
      <w:proofErr w:type="spellEnd"/>
      <w:r>
        <w:t xml:space="preserve"> </w:t>
      </w:r>
      <w:proofErr w:type="spellStart"/>
      <w:r>
        <w:t>pov</w:t>
      </w:r>
      <w:r w:rsidRPr="00A07678">
        <w:t>rez</w:t>
      </w:r>
      <w:proofErr w:type="spellEnd"/>
      <w:r w:rsidRPr="00A07678">
        <w:t xml:space="preserve"> ne </w:t>
      </w:r>
      <w:proofErr w:type="spellStart"/>
      <w:r w:rsidRPr="00A07678">
        <w:t>cha</w:t>
      </w:r>
      <w:r w:rsidRPr="004F2278">
        <w:t>i</w:t>
      </w:r>
      <w:r>
        <w:t>tis</w:t>
      </w:r>
      <w:proofErr w:type="spellEnd"/>
      <w:r>
        <w:br/>
      </w:r>
      <w:proofErr w:type="spellStart"/>
      <w:r w:rsidRPr="00A07678">
        <w:t>ou</w:t>
      </w:r>
      <w:proofErr w:type="spellEnd"/>
      <w:r w:rsidRPr="00A07678">
        <w:t xml:space="preserve"> </w:t>
      </w:r>
      <w:proofErr w:type="spellStart"/>
      <w:proofErr w:type="gramStart"/>
      <w:r w:rsidRPr="00A07678">
        <w:t>il</w:t>
      </w:r>
      <w:proofErr w:type="spellEnd"/>
      <w:proofErr w:type="gramEnd"/>
      <w:r w:rsidRPr="00A07678">
        <w:t xml:space="preserve"> </w:t>
      </w:r>
      <w:proofErr w:type="spellStart"/>
      <w:r w:rsidRPr="00A07678">
        <w:t>n</w:t>
      </w:r>
      <w:r>
        <w:t>’</w:t>
      </w:r>
      <w:r w:rsidRPr="00A07678">
        <w:t>a</w:t>
      </w:r>
      <w:proofErr w:type="spellEnd"/>
      <w:r w:rsidRPr="00A07678">
        <w:t xml:space="preserve"> </w:t>
      </w:r>
      <w:proofErr w:type="spellStart"/>
      <w:r w:rsidRPr="00A07678">
        <w:t>soulas</w:t>
      </w:r>
      <w:proofErr w:type="spellEnd"/>
      <w:r w:rsidRPr="00A07678">
        <w:t xml:space="preserve"> n</w:t>
      </w:r>
      <w:r>
        <w:t>e joie. –</w:t>
      </w:r>
      <w:r>
        <w:br/>
        <w:t>P</w:t>
      </w:r>
      <w:r w:rsidRPr="00A07678">
        <w:t>hilippe</w:t>
      </w:r>
      <w:r>
        <w:t>,</w:t>
      </w:r>
      <w:r w:rsidRPr="00A07678">
        <w:t xml:space="preserve"> on </w:t>
      </w:r>
      <w:proofErr w:type="spellStart"/>
      <w:r w:rsidRPr="00A07678">
        <w:t>doit</w:t>
      </w:r>
      <w:proofErr w:type="spellEnd"/>
      <w:r w:rsidRPr="00A07678">
        <w:t xml:space="preserve"> </w:t>
      </w:r>
      <w:proofErr w:type="spellStart"/>
      <w:r w:rsidRPr="00A07678">
        <w:t>paradis</w:t>
      </w:r>
      <w:proofErr w:type="spellEnd"/>
      <w:r>
        <w:br/>
      </w:r>
      <w:proofErr w:type="spellStart"/>
      <w:r w:rsidRPr="00A07678">
        <w:t>conquerre</w:t>
      </w:r>
      <w:proofErr w:type="spellEnd"/>
      <w:r w:rsidRPr="00A07678">
        <w:t xml:space="preserve"> par mal</w:t>
      </w:r>
      <w:r>
        <w:t xml:space="preserve"> </w:t>
      </w:r>
      <w:proofErr w:type="spellStart"/>
      <w:r>
        <w:t>avoir</w:t>
      </w:r>
      <w:proofErr w:type="spellEnd"/>
      <w:r>
        <w:t>,</w:t>
      </w:r>
      <w:r>
        <w:br/>
        <w:t xml:space="preserve">car </w:t>
      </w:r>
      <w:proofErr w:type="spellStart"/>
      <w:r>
        <w:t>là</w:t>
      </w:r>
      <w:proofErr w:type="spellEnd"/>
      <w:r w:rsidRPr="00A07678">
        <w:t xml:space="preserve"> ne </w:t>
      </w:r>
      <w:proofErr w:type="spellStart"/>
      <w:r w:rsidRPr="00A07678">
        <w:t>trou</w:t>
      </w:r>
      <w:r>
        <w:t>verés</w:t>
      </w:r>
      <w:proofErr w:type="spellEnd"/>
      <w:r w:rsidRPr="00A07678">
        <w:t xml:space="preserve"> </w:t>
      </w:r>
      <w:proofErr w:type="spellStart"/>
      <w:r w:rsidRPr="00A07678">
        <w:t>voir</w:t>
      </w:r>
      <w:proofErr w:type="spellEnd"/>
      <w:r>
        <w:br/>
      </w:r>
      <w:r w:rsidRPr="00A07678">
        <w:t xml:space="preserve">bon </w:t>
      </w:r>
      <w:proofErr w:type="spellStart"/>
      <w:r w:rsidRPr="00A07678">
        <w:t>est</w:t>
      </w:r>
      <w:r>
        <w:t>re</w:t>
      </w:r>
      <w:proofErr w:type="spellEnd"/>
      <w:r>
        <w:t xml:space="preserve"> ne </w:t>
      </w:r>
      <w:proofErr w:type="spellStart"/>
      <w:r>
        <w:t>jeu</w:t>
      </w:r>
      <w:proofErr w:type="spellEnd"/>
      <w:r>
        <w:t xml:space="preserve"> ne </w:t>
      </w:r>
      <w:proofErr w:type="spellStart"/>
      <w:r>
        <w:t>ris</w:t>
      </w:r>
      <w:proofErr w:type="spellEnd"/>
      <w:r>
        <w:t>,</w:t>
      </w:r>
      <w:r>
        <w:br/>
      </w:r>
      <w:proofErr w:type="spellStart"/>
      <w:r w:rsidRPr="00A07678">
        <w:t>ensi</w:t>
      </w:r>
      <w:proofErr w:type="spellEnd"/>
      <w:r w:rsidRPr="00A07678">
        <w:t xml:space="preserve"> </w:t>
      </w:r>
      <w:proofErr w:type="spellStart"/>
      <w:r w:rsidRPr="00A07678">
        <w:t>que</w:t>
      </w:r>
      <w:proofErr w:type="spellEnd"/>
      <w:r w:rsidRPr="00A07678">
        <w:t xml:space="preserve"> </w:t>
      </w:r>
      <w:proofErr w:type="spellStart"/>
      <w:r>
        <w:t>avé</w:t>
      </w:r>
      <w:r w:rsidRPr="00A07678">
        <w:t>s</w:t>
      </w:r>
      <w:proofErr w:type="spellEnd"/>
      <w:r w:rsidRPr="00A07678">
        <w:t xml:space="preserve"> </w:t>
      </w:r>
      <w:proofErr w:type="spellStart"/>
      <w:r w:rsidRPr="00A07678">
        <w:t>apri</w:t>
      </w:r>
      <w:r>
        <w:t>s</w:t>
      </w:r>
      <w:proofErr w:type="spellEnd"/>
      <w:r>
        <w:t>.</w:t>
      </w:r>
      <w:r>
        <w:br/>
      </w:r>
    </w:p>
    <w:p w14:paraId="36F00F2B" w14:textId="5EDDEB0B" w:rsidR="0000556A" w:rsidRPr="00A07678" w:rsidRDefault="00A17B8F" w:rsidP="00150E1B">
      <w:pPr>
        <w:pStyle w:val="teilg"/>
      </w:pPr>
      <w:r w:rsidRPr="00A07678">
        <w:t>Amours a</w:t>
      </w:r>
      <w:r>
        <w:t xml:space="preserve"> </w:t>
      </w:r>
      <w:proofErr w:type="spellStart"/>
      <w:r w:rsidRPr="00A07678">
        <w:t>courut</w:t>
      </w:r>
      <w:proofErr w:type="spellEnd"/>
      <w:r w:rsidRPr="00A07678">
        <w:t xml:space="preserve"> </w:t>
      </w:r>
      <w:proofErr w:type="spellStart"/>
      <w:proofErr w:type="gramStart"/>
      <w:r>
        <w:t>sa</w:t>
      </w:r>
      <w:proofErr w:type="spellEnd"/>
      <w:proofErr w:type="gramEnd"/>
      <w:r>
        <w:t xml:space="preserve"> </w:t>
      </w:r>
      <w:proofErr w:type="spellStart"/>
      <w:r>
        <w:t>proie</w:t>
      </w:r>
      <w:proofErr w:type="spellEnd"/>
      <w:r>
        <w:br/>
      </w:r>
      <w:r w:rsidRPr="00A07678">
        <w:t xml:space="preserve">et </w:t>
      </w:r>
      <w:proofErr w:type="spellStart"/>
      <w:r w:rsidRPr="00A07678">
        <w:t>si</w:t>
      </w:r>
      <w:proofErr w:type="spellEnd"/>
      <w:r w:rsidRPr="00A07678">
        <w:t xml:space="preserve"> </w:t>
      </w:r>
      <w:proofErr w:type="spellStart"/>
      <w:r w:rsidRPr="00A07678">
        <w:t>m</w:t>
      </w:r>
      <w:r>
        <w:t>’</w:t>
      </w:r>
      <w:r w:rsidRPr="00A07678">
        <w:t>en</w:t>
      </w:r>
      <w:proofErr w:type="spellEnd"/>
      <w:r w:rsidRPr="00A07678">
        <w:t xml:space="preserve"> </w:t>
      </w:r>
      <w:proofErr w:type="spellStart"/>
      <w:r w:rsidRPr="00A07678">
        <w:t>mai</w:t>
      </w:r>
      <w:r>
        <w:t>n</w:t>
      </w:r>
      <w:r w:rsidRPr="00A07678">
        <w:t>ne</w:t>
      </w:r>
      <w:proofErr w:type="spellEnd"/>
      <w:r w:rsidRPr="00A07678">
        <w:t xml:space="preserve"> </w:t>
      </w:r>
      <w:proofErr w:type="spellStart"/>
      <w:r w:rsidRPr="00A07678">
        <w:t>to</w:t>
      </w:r>
      <w:r>
        <w:t>us</w:t>
      </w:r>
      <w:proofErr w:type="spellEnd"/>
      <w:r>
        <w:t xml:space="preserve"> </w:t>
      </w:r>
      <w:proofErr w:type="spellStart"/>
      <w:r>
        <w:t>pris</w:t>
      </w:r>
      <w:proofErr w:type="spellEnd"/>
      <w:r>
        <w:br/>
      </w:r>
      <w:r w:rsidRPr="00A07678">
        <w:t xml:space="preserve">en </w:t>
      </w:r>
      <w:proofErr w:type="spellStart"/>
      <w:r w:rsidRPr="00A07678">
        <w:t>l</w:t>
      </w:r>
      <w:r>
        <w:t>’</w:t>
      </w:r>
      <w:r w:rsidRPr="00A07678">
        <w:t>ostel</w:t>
      </w:r>
      <w:proofErr w:type="spellEnd"/>
      <w:r>
        <w:t>,</w:t>
      </w:r>
      <w:r w:rsidRPr="00A07678">
        <w:t xml:space="preserve"> </w:t>
      </w:r>
      <w:proofErr w:type="spellStart"/>
      <w:r w:rsidRPr="00A07678">
        <w:t>ce</w:t>
      </w:r>
      <w:proofErr w:type="spellEnd"/>
      <w:r w:rsidRPr="00A07678">
        <w:t xml:space="preserve"> </w:t>
      </w:r>
      <w:proofErr w:type="spellStart"/>
      <w:r w:rsidRPr="00A07678">
        <w:t>m</w:t>
      </w:r>
      <w:r>
        <w:t>’est</w:t>
      </w:r>
      <w:proofErr w:type="spellEnd"/>
      <w:r>
        <w:t xml:space="preserve"> </w:t>
      </w:r>
      <w:proofErr w:type="spellStart"/>
      <w:r w:rsidRPr="004F2278">
        <w:t>avis</w:t>
      </w:r>
      <w:proofErr w:type="spellEnd"/>
      <w:r>
        <w:t>,</w:t>
      </w:r>
      <w:r>
        <w:br/>
      </w:r>
      <w:proofErr w:type="spellStart"/>
      <w:r>
        <w:t>dont</w:t>
      </w:r>
      <w:proofErr w:type="spellEnd"/>
      <w:r>
        <w:t xml:space="preserve"> </w:t>
      </w:r>
      <w:proofErr w:type="spellStart"/>
      <w:r>
        <w:t>ja</w:t>
      </w:r>
      <w:proofErr w:type="spellEnd"/>
      <w:r>
        <w:t xml:space="preserve"> </w:t>
      </w:r>
      <w:proofErr w:type="spellStart"/>
      <w:r>
        <w:t>issir</w:t>
      </w:r>
      <w:proofErr w:type="spellEnd"/>
      <w:r>
        <w:t xml:space="preserve"> ne </w:t>
      </w:r>
      <w:proofErr w:type="spellStart"/>
      <w:r>
        <w:t>querroie</w:t>
      </w:r>
      <w:proofErr w:type="spellEnd"/>
      <w:r>
        <w:t>,</w:t>
      </w:r>
      <w:r>
        <w:br/>
      </w:r>
      <w:proofErr w:type="spellStart"/>
      <w:r w:rsidRPr="00A07678">
        <w:t>s</w:t>
      </w:r>
      <w:r>
        <w:t>’il</w:t>
      </w:r>
      <w:proofErr w:type="spellEnd"/>
      <w:r w:rsidRPr="00A07678">
        <w:t xml:space="preserve"> </w:t>
      </w:r>
      <w:proofErr w:type="spellStart"/>
      <w:r w:rsidRPr="00A07678">
        <w:t>estoit</w:t>
      </w:r>
      <w:proofErr w:type="spellEnd"/>
      <w:r w:rsidRPr="00A07678">
        <w:t xml:space="preserve"> a</w:t>
      </w:r>
      <w:r>
        <w:t xml:space="preserve"> </w:t>
      </w:r>
      <w:proofErr w:type="spellStart"/>
      <w:r>
        <w:t>mon</w:t>
      </w:r>
      <w:proofErr w:type="spellEnd"/>
      <w:r>
        <w:t xml:space="preserve"> </w:t>
      </w:r>
      <w:proofErr w:type="spellStart"/>
      <w:r>
        <w:t>devis</w:t>
      </w:r>
      <w:proofErr w:type="spellEnd"/>
      <w:r>
        <w:t>.</w:t>
      </w:r>
      <w:r>
        <w:br/>
        <w:t>D</w:t>
      </w:r>
      <w:r w:rsidRPr="00A07678">
        <w:t>ame</w:t>
      </w:r>
      <w:r>
        <w:t>,</w:t>
      </w:r>
      <w:r w:rsidRPr="00A07678">
        <w:t xml:space="preserve"> cui </w:t>
      </w:r>
      <w:proofErr w:type="spellStart"/>
      <w:r>
        <w:t>B</w:t>
      </w:r>
      <w:r w:rsidRPr="00A07678">
        <w:t>iautez</w:t>
      </w:r>
      <w:proofErr w:type="spellEnd"/>
      <w:r w:rsidRPr="00A07678">
        <w:t xml:space="preserve"> fait </w:t>
      </w:r>
      <w:proofErr w:type="spellStart"/>
      <w:r>
        <w:t>oir</w:t>
      </w:r>
      <w:proofErr w:type="spellEnd"/>
      <w:r>
        <w:t>,</w:t>
      </w:r>
      <w:r>
        <w:br/>
        <w:t>j</w:t>
      </w:r>
      <w:r w:rsidRPr="00A07678">
        <w:t xml:space="preserve">e </w:t>
      </w:r>
      <w:proofErr w:type="spellStart"/>
      <w:r>
        <w:t>vous</w:t>
      </w:r>
      <w:proofErr w:type="spellEnd"/>
      <w:r>
        <w:t xml:space="preserve"> </w:t>
      </w:r>
      <w:proofErr w:type="spellStart"/>
      <w:r w:rsidRPr="004F2278">
        <w:t>fac</w:t>
      </w:r>
      <w:proofErr w:type="spellEnd"/>
      <w:r>
        <w:t xml:space="preserve"> </w:t>
      </w:r>
      <w:proofErr w:type="spellStart"/>
      <w:r>
        <w:t>bien</w:t>
      </w:r>
      <w:proofErr w:type="spellEnd"/>
      <w:r>
        <w:t xml:space="preserve"> </w:t>
      </w:r>
      <w:proofErr w:type="spellStart"/>
      <w:r>
        <w:t>assavoir</w:t>
      </w:r>
      <w:proofErr w:type="spellEnd"/>
      <w:r>
        <w:t>:</w:t>
      </w:r>
      <w:r>
        <w:br/>
      </w:r>
      <w:proofErr w:type="spellStart"/>
      <w:proofErr w:type="gramStart"/>
      <w:r>
        <w:t>j</w:t>
      </w:r>
      <w:r w:rsidRPr="00A07678">
        <w:t>a</w:t>
      </w:r>
      <w:proofErr w:type="spellEnd"/>
      <w:proofErr w:type="gramEnd"/>
      <w:r w:rsidRPr="00A07678">
        <w:t xml:space="preserve"> de prison </w:t>
      </w:r>
      <w:proofErr w:type="spellStart"/>
      <w:r w:rsidRPr="00A07678">
        <w:t>n</w:t>
      </w:r>
      <w:r>
        <w:t>’istrai</w:t>
      </w:r>
      <w:proofErr w:type="spellEnd"/>
      <w:r>
        <w:t xml:space="preserve"> </w:t>
      </w:r>
      <w:proofErr w:type="spellStart"/>
      <w:r>
        <w:t>vis</w:t>
      </w:r>
      <w:proofErr w:type="spellEnd"/>
      <w:r>
        <w:t>,</w:t>
      </w:r>
      <w:r>
        <w:br/>
      </w:r>
      <w:proofErr w:type="spellStart"/>
      <w:r w:rsidRPr="00A07678">
        <w:t>ains</w:t>
      </w:r>
      <w:proofErr w:type="spellEnd"/>
      <w:r w:rsidRPr="00A07678">
        <w:t xml:space="preserve"> </w:t>
      </w:r>
      <w:proofErr w:type="spellStart"/>
      <w:r w:rsidRPr="00A07678">
        <w:t>mourrai</w:t>
      </w:r>
      <w:proofErr w:type="spellEnd"/>
      <w:r w:rsidRPr="00A07678">
        <w:t xml:space="preserve"> </w:t>
      </w:r>
      <w:proofErr w:type="spellStart"/>
      <w:r w:rsidRPr="00A07678">
        <w:t>loiaus</w:t>
      </w:r>
      <w:proofErr w:type="spellEnd"/>
      <w:r>
        <w:t xml:space="preserve"> </w:t>
      </w:r>
      <w:proofErr w:type="spellStart"/>
      <w:r>
        <w:t>amis</w:t>
      </w:r>
      <w:proofErr w:type="spellEnd"/>
      <w:r w:rsidRPr="00A07678">
        <w:t>.</w:t>
      </w:r>
      <w:r>
        <w:br/>
      </w:r>
    </w:p>
    <w:p w14:paraId="1995782E" w14:textId="047B3AD6" w:rsidR="0000556A" w:rsidRDefault="00A17B8F" w:rsidP="00150E1B">
      <w:pPr>
        <w:pStyle w:val="teilg"/>
      </w:pPr>
      <w:r w:rsidRPr="00A07678">
        <w:t>Dame</w:t>
      </w:r>
      <w:r>
        <w:t>,</w:t>
      </w:r>
      <w:r w:rsidRPr="00A07678">
        <w:t xml:space="preserve"> </w:t>
      </w:r>
      <w:proofErr w:type="spellStart"/>
      <w:r w:rsidRPr="00A07678">
        <w:t>moi</w:t>
      </w:r>
      <w:proofErr w:type="spellEnd"/>
      <w:r w:rsidRPr="00A07678">
        <w:t xml:space="preserve"> </w:t>
      </w:r>
      <w:proofErr w:type="spellStart"/>
      <w:r>
        <w:t>couv</w:t>
      </w:r>
      <w:r w:rsidRPr="00A07678">
        <w:t>i</w:t>
      </w:r>
      <w:r>
        <w:t>ent</w:t>
      </w:r>
      <w:proofErr w:type="spellEnd"/>
      <w:r>
        <w:t xml:space="preserve"> </w:t>
      </w:r>
      <w:proofErr w:type="spellStart"/>
      <w:r>
        <w:t>remaindre</w:t>
      </w:r>
      <w:proofErr w:type="spellEnd"/>
      <w:r>
        <w:t>,</w:t>
      </w:r>
      <w:r>
        <w:br/>
      </w:r>
      <w:r w:rsidRPr="00A07678">
        <w:t xml:space="preserve">de </w:t>
      </w:r>
      <w:proofErr w:type="spellStart"/>
      <w:r w:rsidRPr="00A07678">
        <w:t>vous</w:t>
      </w:r>
      <w:proofErr w:type="spellEnd"/>
      <w:r w:rsidRPr="00A07678">
        <w:t xml:space="preserve"> ne me </w:t>
      </w:r>
      <w:proofErr w:type="spellStart"/>
      <w:r w:rsidRPr="00A07678">
        <w:t>puis</w:t>
      </w:r>
      <w:proofErr w:type="spellEnd"/>
      <w:r w:rsidRPr="00A07678">
        <w:t xml:space="preserve"> </w:t>
      </w:r>
      <w:proofErr w:type="spellStart"/>
      <w:r w:rsidRPr="00A07678">
        <w:t>par</w:t>
      </w:r>
      <w:r>
        <w:t>tir</w:t>
      </w:r>
      <w:proofErr w:type="spellEnd"/>
      <w:r>
        <w:t>;</w:t>
      </w:r>
      <w:r>
        <w:br/>
      </w:r>
      <w:r w:rsidRPr="00A07678">
        <w:t xml:space="preserve">de </w:t>
      </w:r>
      <w:proofErr w:type="spellStart"/>
      <w:r w:rsidRPr="00A07678">
        <w:t>vous</w:t>
      </w:r>
      <w:proofErr w:type="spellEnd"/>
      <w:r w:rsidRPr="00A07678">
        <w:t xml:space="preserve"> </w:t>
      </w:r>
      <w:proofErr w:type="spellStart"/>
      <w:r w:rsidRPr="00A07678">
        <w:t>amer</w:t>
      </w:r>
      <w:proofErr w:type="spellEnd"/>
      <w:r w:rsidRPr="00A07678">
        <w:t xml:space="preserve"> </w:t>
      </w:r>
      <w:proofErr w:type="gramStart"/>
      <w:r w:rsidRPr="00A07678">
        <w:t>et</w:t>
      </w:r>
      <w:proofErr w:type="gramEnd"/>
      <w:r>
        <w:t xml:space="preserve"> </w:t>
      </w:r>
      <w:proofErr w:type="spellStart"/>
      <w:r>
        <w:t>servir</w:t>
      </w:r>
      <w:proofErr w:type="spellEnd"/>
      <w:r>
        <w:br/>
      </w:r>
      <w:r w:rsidRPr="00A07678">
        <w:t xml:space="preserve">ne me </w:t>
      </w:r>
      <w:proofErr w:type="spellStart"/>
      <w:r w:rsidRPr="00A07678">
        <w:t>soi</w:t>
      </w:r>
      <w:proofErr w:type="spellEnd"/>
      <w:r w:rsidRPr="00A07678">
        <w:t xml:space="preserve"> </w:t>
      </w:r>
      <w:proofErr w:type="spellStart"/>
      <w:r w:rsidRPr="00A07678">
        <w:t>onques</w:t>
      </w:r>
      <w:proofErr w:type="spellEnd"/>
      <w:r w:rsidRPr="00A07678">
        <w:t xml:space="preserve"> </w:t>
      </w:r>
      <w:proofErr w:type="spellStart"/>
      <w:r w:rsidRPr="00A07678">
        <w:t>refrain</w:t>
      </w:r>
      <w:r>
        <w:t>dre</w:t>
      </w:r>
      <w:proofErr w:type="spellEnd"/>
      <w:r>
        <w:t>,</w:t>
      </w:r>
      <w:r>
        <w:br/>
      </w:r>
      <w:proofErr w:type="spellStart"/>
      <w:r w:rsidRPr="00A07678">
        <w:t>si</w:t>
      </w:r>
      <w:proofErr w:type="spellEnd"/>
      <w:r w:rsidRPr="00A07678">
        <w:t xml:space="preserve"> me </w:t>
      </w:r>
      <w:proofErr w:type="spellStart"/>
      <w:r w:rsidRPr="00A07678">
        <w:t>vient</w:t>
      </w:r>
      <w:proofErr w:type="spellEnd"/>
      <w:r w:rsidRPr="00A07678">
        <w:t xml:space="preserve"> </w:t>
      </w:r>
      <w:proofErr w:type="spellStart"/>
      <w:r w:rsidRPr="00A07678">
        <w:t>bien</w:t>
      </w:r>
      <w:proofErr w:type="spellEnd"/>
      <w:r w:rsidRPr="00A07678">
        <w:t xml:space="preserve"> pour </w:t>
      </w:r>
      <w:proofErr w:type="spellStart"/>
      <w:r w:rsidRPr="00A07678">
        <w:t>mou</w:t>
      </w:r>
      <w:r>
        <w:t>rir</w:t>
      </w:r>
      <w:proofErr w:type="spellEnd"/>
      <w:r>
        <w:br/>
      </w:r>
      <w:proofErr w:type="spellStart"/>
      <w:r w:rsidRPr="00A07678">
        <w:t>l</w:t>
      </w:r>
      <w:r>
        <w:t>’</w:t>
      </w:r>
      <w:r w:rsidRPr="00A07678">
        <w:t>amours</w:t>
      </w:r>
      <w:proofErr w:type="spellEnd"/>
      <w:r w:rsidRPr="00A07678">
        <w:t xml:space="preserve"> qui </w:t>
      </w:r>
      <w:proofErr w:type="spellStart"/>
      <w:r w:rsidRPr="00A07678">
        <w:t>m</w:t>
      </w:r>
      <w:r>
        <w:t>’</w:t>
      </w:r>
      <w:r w:rsidRPr="00A07678">
        <w:t>ass</w:t>
      </w:r>
      <w:r>
        <w:t>aut</w:t>
      </w:r>
      <w:proofErr w:type="spellEnd"/>
      <w:r>
        <w:t xml:space="preserve"> </w:t>
      </w:r>
      <w:proofErr w:type="spellStart"/>
      <w:r>
        <w:t>souvent</w:t>
      </w:r>
      <w:proofErr w:type="spellEnd"/>
      <w:r>
        <w:t>;</w:t>
      </w:r>
      <w:r>
        <w:br/>
      </w:r>
      <w:proofErr w:type="spellStart"/>
      <w:r>
        <w:t>adé</w:t>
      </w:r>
      <w:r w:rsidRPr="00A07678">
        <w:t>s</w:t>
      </w:r>
      <w:proofErr w:type="spellEnd"/>
      <w:r w:rsidRPr="00A07678">
        <w:t xml:space="preserve"> </w:t>
      </w:r>
      <w:proofErr w:type="spellStart"/>
      <w:r w:rsidRPr="00A07678">
        <w:t>vo</w:t>
      </w:r>
      <w:proofErr w:type="spellEnd"/>
      <w:r w:rsidRPr="00A07678">
        <w:t xml:space="preserve"> </w:t>
      </w:r>
      <w:proofErr w:type="spellStart"/>
      <w:r>
        <w:t>merci</w:t>
      </w:r>
      <w:proofErr w:type="spellEnd"/>
      <w:r>
        <w:t xml:space="preserve"> </w:t>
      </w:r>
      <w:proofErr w:type="spellStart"/>
      <w:r>
        <w:t>atent</w:t>
      </w:r>
      <w:proofErr w:type="spellEnd"/>
      <w:r>
        <w:t>,</w:t>
      </w:r>
      <w:r>
        <w:br/>
      </w:r>
      <w:r w:rsidRPr="00A07678">
        <w:t xml:space="preserve">car </w:t>
      </w:r>
      <w:proofErr w:type="spellStart"/>
      <w:r w:rsidRPr="00A07678">
        <w:t>biens</w:t>
      </w:r>
      <w:proofErr w:type="spellEnd"/>
      <w:r w:rsidRPr="00A07678">
        <w:t xml:space="preserve"> ne me </w:t>
      </w:r>
      <w:proofErr w:type="spellStart"/>
      <w:r w:rsidRPr="00A07678">
        <w:t>puet</w:t>
      </w:r>
      <w:proofErr w:type="spellEnd"/>
      <w:r w:rsidRPr="00A07678">
        <w:t xml:space="preserve"> </w:t>
      </w:r>
      <w:proofErr w:type="spellStart"/>
      <w:r>
        <w:t>venir</w:t>
      </w:r>
      <w:proofErr w:type="spellEnd"/>
      <w:r>
        <w:br/>
      </w:r>
      <w:r w:rsidRPr="00A07678">
        <w:lastRenderedPageBreak/>
        <w:t xml:space="preserve">se </w:t>
      </w:r>
      <w:proofErr w:type="spellStart"/>
      <w:r w:rsidRPr="00A07678">
        <w:t>n</w:t>
      </w:r>
      <w:r>
        <w:t>’</w:t>
      </w:r>
      <w:r w:rsidRPr="00A07678">
        <w:t>est</w:t>
      </w:r>
      <w:proofErr w:type="spellEnd"/>
      <w:r w:rsidRPr="00A07678">
        <w:t xml:space="preserve"> par </w:t>
      </w:r>
      <w:proofErr w:type="spellStart"/>
      <w:r w:rsidRPr="00A07678">
        <w:t>vostre</w:t>
      </w:r>
      <w:proofErr w:type="spellEnd"/>
      <w:r w:rsidRPr="00A07678">
        <w:t xml:space="preserve"> </w:t>
      </w:r>
      <w:proofErr w:type="spellStart"/>
      <w:r w:rsidRPr="00A07678">
        <w:t>plaisir</w:t>
      </w:r>
      <w:proofErr w:type="spellEnd"/>
      <w:r>
        <w:t>.</w:t>
      </w:r>
      <w:r>
        <w:br/>
      </w:r>
    </w:p>
    <w:p w14:paraId="1FA265E7" w14:textId="41F024FA" w:rsidR="00840704" w:rsidRPr="003E61B0" w:rsidRDefault="00A17B8F" w:rsidP="00150E1B">
      <w:pPr>
        <w:pStyle w:val="teilg"/>
      </w:pPr>
      <w:proofErr w:type="spellStart"/>
      <w:r w:rsidRPr="00467A5E">
        <w:t>Chançon</w:t>
      </w:r>
      <w:proofErr w:type="spellEnd"/>
      <w:r w:rsidRPr="00467A5E">
        <w:t xml:space="preserve">, </w:t>
      </w:r>
      <w:proofErr w:type="spellStart"/>
      <w:proofErr w:type="gramStart"/>
      <w:r w:rsidRPr="00467A5E">
        <w:t>va</w:t>
      </w:r>
      <w:proofErr w:type="spellEnd"/>
      <w:proofErr w:type="gramEnd"/>
      <w:r w:rsidRPr="00467A5E">
        <w:t xml:space="preserve"> dire </w:t>
      </w:r>
      <w:proofErr w:type="spellStart"/>
      <w:r w:rsidRPr="00467A5E">
        <w:t>Lorent</w:t>
      </w:r>
      <w:proofErr w:type="spellEnd"/>
      <w:r>
        <w:br/>
      </w:r>
      <w:proofErr w:type="spellStart"/>
      <w:r w:rsidRPr="00467A5E">
        <w:t>qu’il</w:t>
      </w:r>
      <w:proofErr w:type="spellEnd"/>
      <w:r w:rsidRPr="00467A5E">
        <w:t xml:space="preserve"> se </w:t>
      </w:r>
      <w:proofErr w:type="spellStart"/>
      <w:r w:rsidRPr="00467A5E">
        <w:t>gart</w:t>
      </w:r>
      <w:proofErr w:type="spellEnd"/>
      <w:r w:rsidRPr="00467A5E">
        <w:t xml:space="preserve"> </w:t>
      </w:r>
      <w:proofErr w:type="spellStart"/>
      <w:r w:rsidRPr="00467A5E">
        <w:t>outreement</w:t>
      </w:r>
      <w:proofErr w:type="spellEnd"/>
      <w:r>
        <w:br/>
      </w:r>
      <w:r w:rsidRPr="00467A5E">
        <w:t xml:space="preserve">de grant </w:t>
      </w:r>
      <w:proofErr w:type="spellStart"/>
      <w:r w:rsidRPr="00467A5E">
        <w:t>folie</w:t>
      </w:r>
      <w:proofErr w:type="spellEnd"/>
      <w:r w:rsidRPr="00467A5E">
        <w:t xml:space="preserve"> </w:t>
      </w:r>
      <w:proofErr w:type="spellStart"/>
      <w:r w:rsidRPr="00467A5E">
        <w:t>envahir</w:t>
      </w:r>
      <w:proofErr w:type="spellEnd"/>
      <w:r w:rsidRPr="00467A5E">
        <w:t>,</w:t>
      </w:r>
      <w:r>
        <w:br/>
      </w:r>
      <w:proofErr w:type="spellStart"/>
      <w:r w:rsidRPr="00467A5E">
        <w:t>qu’en</w:t>
      </w:r>
      <w:proofErr w:type="spellEnd"/>
      <w:r w:rsidRPr="00467A5E">
        <w:t xml:space="preserve"> li </w:t>
      </w:r>
      <w:proofErr w:type="spellStart"/>
      <w:r w:rsidRPr="00467A5E">
        <w:t>avroit</w:t>
      </w:r>
      <w:proofErr w:type="spellEnd"/>
      <w:r w:rsidRPr="00467A5E">
        <w:t xml:space="preserve"> </w:t>
      </w:r>
      <w:proofErr w:type="spellStart"/>
      <w:r w:rsidRPr="00467A5E">
        <w:t>faus</w:t>
      </w:r>
      <w:proofErr w:type="spellEnd"/>
      <w:r w:rsidRPr="00467A5E">
        <w:t xml:space="preserve"> </w:t>
      </w:r>
      <w:proofErr w:type="spellStart"/>
      <w:r w:rsidRPr="00467A5E">
        <w:t>mantir</w:t>
      </w:r>
      <w:proofErr w:type="spellEnd"/>
      <w:r w:rsidRPr="00467A5E">
        <w:t>.</w:t>
      </w:r>
      <w:r>
        <w:br/>
      </w:r>
    </w:p>
    <w:p w14:paraId="5A3298FB" w14:textId="327D6FC5" w:rsidR="00BD6EC8" w:rsidRDefault="00AC105B" w:rsidP="00EC5216">
      <w:pPr>
        <w:pStyle w:val="Heading2"/>
        <w:rPr>
          <w:lang w:val="en-US"/>
        </w:rPr>
      </w:pPr>
      <w:r>
        <w:rPr>
          <w:lang w:val="en-US"/>
        </w:rPr>
        <w:t>[@</w:t>
      </w:r>
      <w:proofErr w:type="gramStart"/>
      <w:r>
        <w:rPr>
          <w:lang w:val="en-US"/>
        </w:rPr>
        <w:t>type</w:t>
      </w:r>
      <w:proofErr w:type="gramEnd"/>
      <w:r>
        <w:rPr>
          <w:lang w:val="en-US"/>
        </w:rPr>
        <w:t>=t</w:t>
      </w:r>
      <w:r w:rsidR="00412EF6" w:rsidRPr="00412EF6">
        <w:rPr>
          <w:lang w:val="en-US"/>
        </w:rPr>
        <w:t>ranslation</w:t>
      </w:r>
      <w:r w:rsidR="00E74306">
        <w:rPr>
          <w:lang w:val="fr-CH"/>
        </w:rPr>
        <w:t>,@xml:id=rs.</w:t>
      </w:r>
      <w:r w:rsidR="0000556A">
        <w:rPr>
          <w:lang w:val="fr-CH"/>
        </w:rPr>
        <w:t>1152</w:t>
      </w:r>
      <w:r w:rsidR="00E74306">
        <w:rPr>
          <w:lang w:val="fr-CH"/>
        </w:rPr>
        <w:t>.en</w:t>
      </w:r>
      <w:r w:rsidR="002E5716">
        <w:rPr>
          <w:lang w:val="en-US"/>
        </w:rPr>
        <w:t>,</w:t>
      </w:r>
      <w:r w:rsidR="00D5518F">
        <w:rPr>
          <w:lang w:val="en-US"/>
        </w:rPr>
        <w:t>@</w:t>
      </w:r>
      <w:proofErr w:type="spellStart"/>
      <w:r w:rsidR="00D5518F">
        <w:rPr>
          <w:lang w:val="en-US"/>
        </w:rPr>
        <w:t>xml:lang</w:t>
      </w:r>
      <w:proofErr w:type="spellEnd"/>
      <w:r>
        <w:rPr>
          <w:lang w:val="en-US"/>
        </w:rPr>
        <w:t>=en]</w:t>
      </w:r>
    </w:p>
    <w:p w14:paraId="74B1616C" w14:textId="6B8D9D76" w:rsidR="0000556A" w:rsidRPr="00B82AAE" w:rsidRDefault="0000556A" w:rsidP="003908FE">
      <w:pPr>
        <w:pPrChange w:id="2" w:author="Steve Ranford" w:date="2014-05-06T13:54:00Z">
          <w:pPr>
            <w:pStyle w:val="teilg"/>
          </w:pPr>
        </w:pPrChange>
      </w:pPr>
      <w:r w:rsidRPr="00B82AAE">
        <w:t>In this time full of treachery, envy and betrayal, of injustice and error, deprived of goodness and courtliness, when amongst many barons we see the decline of the world, and I see excommunicated those who would make the best contribution, then I wish to compose a song.</w:t>
      </w:r>
    </w:p>
    <w:p w14:paraId="53F36970" w14:textId="32DEA6D6" w:rsidR="0000556A" w:rsidRPr="00B82AAE" w:rsidRDefault="0000556A" w:rsidP="003908FE">
      <w:pPr>
        <w:pPrChange w:id="3" w:author="Steve Ranford" w:date="2014-05-06T13:54:00Z">
          <w:pPr>
            <w:pStyle w:val="teilg"/>
          </w:pPr>
        </w:pPrChange>
      </w:pPr>
      <w:r w:rsidRPr="00B82AAE">
        <w:t>The kingdom of Syria tells us and cries aloud that if we do not amend our lives, it is better for God if we not go there: we shall do nothing but harm. God loves an upright heart: if people like this wish to lend their support, they will exalt His name and win back His dwelling-place.</w:t>
      </w:r>
    </w:p>
    <w:p w14:paraId="3C20DB9C" w14:textId="22B33A08" w:rsidR="0000556A" w:rsidRPr="00CA69DC" w:rsidRDefault="0000556A" w:rsidP="003908FE">
      <w:pPr>
        <w:pPrChange w:id="4" w:author="Steve Ranford" w:date="2014-05-06T13:54:00Z">
          <w:pPr>
            <w:pStyle w:val="teilg"/>
          </w:pPr>
        </w:pPrChange>
      </w:pPr>
      <w:r w:rsidRPr="00B82AAE">
        <w:t>– All the same it would be better to remain in one’s own country than to go poor and sad to where there is no pleasure or joy. – Philip, paradise must be won through suffering, for you will certainly not find good living there, or play or laughter, which you are used to.</w:t>
      </w:r>
    </w:p>
    <w:p w14:paraId="5395B50E" w14:textId="50C61A06" w:rsidR="0000556A" w:rsidRPr="00B82AAE" w:rsidRDefault="0000556A" w:rsidP="003908FE">
      <w:pPr>
        <w:pPrChange w:id="5" w:author="Steve Ranford" w:date="2014-05-06T13:54:00Z">
          <w:pPr>
            <w:pStyle w:val="teilg"/>
          </w:pPr>
        </w:pPrChange>
      </w:pPr>
      <w:r w:rsidRPr="00B82AAE">
        <w:t>Love has worn out his prey and leads me captive to the lodgings where, it seems to me, I shall never wish to leave, even if it were within my power to do so. Lady, whom Beauty makes its heir, I tell you clearly: I shall never leave your prison alive, but shall die a loyal lover.</w:t>
      </w:r>
    </w:p>
    <w:p w14:paraId="314FBB92" w14:textId="5AE13F34" w:rsidR="0000556A" w:rsidRPr="00B82AAE" w:rsidRDefault="0000556A" w:rsidP="003908FE">
      <w:pPr>
        <w:pPrChange w:id="6" w:author="Steve Ranford" w:date="2014-05-06T13:54:00Z">
          <w:pPr>
            <w:pStyle w:val="teilg"/>
          </w:pPr>
        </w:pPrChange>
      </w:pPr>
      <w:r w:rsidRPr="00B82AAE">
        <w:t>Lady, I shall have to stay behind, I cannot leave you; I have never been able to refrain from loving and serving you, so the love which continually assails me will surely make me die; I constantly await your mercy, for nothing good can come to me unless it is by your pleasure.</w:t>
      </w:r>
    </w:p>
    <w:p w14:paraId="5ADB8F94" w14:textId="0E42A4BB" w:rsidR="0000556A" w:rsidRPr="00B82AAE" w:rsidRDefault="0000556A" w:rsidP="003908FE">
      <w:pPr>
        <w:pPrChange w:id="7" w:author="Steve Ranford" w:date="2014-05-06T13:54:00Z">
          <w:pPr>
            <w:pStyle w:val="teilg"/>
          </w:pPr>
        </w:pPrChange>
      </w:pPr>
      <w:r w:rsidRPr="00B82AAE">
        <w:t xml:space="preserve">Song, go and tell </w:t>
      </w:r>
      <w:proofErr w:type="spellStart"/>
      <w:r w:rsidRPr="00B82AAE">
        <w:t>Lorent</w:t>
      </w:r>
      <w:proofErr w:type="spellEnd"/>
      <w:r w:rsidRPr="00B82AAE">
        <w:t xml:space="preserve"> that he should be exceedingly careful not to undertake a great folly, for he would have to lie falsely. </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4FDCC190" w:rsidR="00EC5216" w:rsidRPr="00AC105B" w:rsidRDefault="00AC105B" w:rsidP="00EC5216">
      <w:pPr>
        <w:pStyle w:val="Heading2"/>
        <w:rPr>
          <w:lang w:val="en-US"/>
        </w:rPr>
      </w:pPr>
      <w:r>
        <w:rPr>
          <w:lang w:val="en-US"/>
        </w:rPr>
        <w:t>[@</w:t>
      </w:r>
      <w:proofErr w:type="gramStart"/>
      <w:r>
        <w:rPr>
          <w:lang w:val="en-US"/>
        </w:rPr>
        <w:t>type</w:t>
      </w:r>
      <w:proofErr w:type="gramEnd"/>
      <w:r>
        <w:rPr>
          <w:lang w:val="en-US"/>
        </w:rPr>
        <w:t>=t</w:t>
      </w:r>
      <w:r w:rsidRPr="00412EF6">
        <w:rPr>
          <w:lang w:val="en-US"/>
        </w:rPr>
        <w:t>ranslation</w:t>
      </w:r>
      <w:r w:rsidR="00E74306">
        <w:rPr>
          <w:lang w:val="fr-CH"/>
        </w:rPr>
        <w:t>,@xml:id=rs.</w:t>
      </w:r>
      <w:r w:rsidR="0000556A">
        <w:rPr>
          <w:lang w:val="fr-CH"/>
        </w:rPr>
        <w:t>1152</w:t>
      </w:r>
      <w:r w:rsidR="00E74306">
        <w:rPr>
          <w:lang w:val="fr-CH"/>
        </w:rPr>
        <w:t>.</w:t>
      </w:r>
      <w:r w:rsidR="00E93FF2">
        <w:rPr>
          <w:lang w:val="fr-CH"/>
        </w:rPr>
        <w:t>it</w:t>
      </w:r>
      <w:r w:rsidR="002E5716">
        <w:rPr>
          <w:lang w:val="en-US"/>
        </w:rPr>
        <w:t>,</w:t>
      </w:r>
      <w:r w:rsidR="00D5518F">
        <w:rPr>
          <w:lang w:val="en-US"/>
        </w:rPr>
        <w:t>@</w:t>
      </w:r>
      <w:proofErr w:type="spellStart"/>
      <w:r w:rsidR="00D5518F">
        <w:rPr>
          <w:lang w:val="en-US"/>
        </w:rPr>
        <w:t>xml:lang</w:t>
      </w:r>
      <w:proofErr w:type="spellEnd"/>
      <w:r>
        <w:rPr>
          <w:lang w:val="en-US"/>
        </w:rPr>
        <w:t>=it]</w:t>
      </w:r>
    </w:p>
    <w:p w14:paraId="266373DB" w14:textId="2DB6508F" w:rsidR="0000556A" w:rsidRDefault="0000556A" w:rsidP="003908FE">
      <w:pPr>
        <w:pPrChange w:id="8" w:author="Steve Ranford" w:date="2014-05-06T13:54:00Z">
          <w:pPr>
            <w:pStyle w:val="teilg"/>
          </w:pPr>
        </w:pPrChange>
      </w:pPr>
      <w:bookmarkStart w:id="9" w:name="_GoBack"/>
      <w:r>
        <w:t xml:space="preserve">In </w:t>
      </w:r>
      <w:proofErr w:type="spellStart"/>
      <w:r>
        <w:t>questo</w:t>
      </w:r>
      <w:proofErr w:type="spellEnd"/>
      <w:r>
        <w:t xml:space="preserve"> tempo </w:t>
      </w:r>
      <w:proofErr w:type="spellStart"/>
      <w:r>
        <w:t>pieno</w:t>
      </w:r>
      <w:proofErr w:type="spellEnd"/>
      <w:r>
        <w:t xml:space="preserve"> di </w:t>
      </w:r>
      <w:proofErr w:type="spellStart"/>
      <w:r>
        <w:t>cattiveria</w:t>
      </w:r>
      <w:proofErr w:type="spellEnd"/>
      <w:r>
        <w:t xml:space="preserve">, </w:t>
      </w:r>
      <w:proofErr w:type="spellStart"/>
      <w:r>
        <w:t>d’invidia</w:t>
      </w:r>
      <w:proofErr w:type="spellEnd"/>
      <w:r>
        <w:t xml:space="preserve"> e di </w:t>
      </w:r>
      <w:proofErr w:type="spellStart"/>
      <w:r>
        <w:t>tradimento</w:t>
      </w:r>
      <w:proofErr w:type="spellEnd"/>
      <w:r>
        <w:t xml:space="preserve">, </w:t>
      </w:r>
      <w:proofErr w:type="spellStart"/>
      <w:r>
        <w:t>d’ingiustizia</w:t>
      </w:r>
      <w:proofErr w:type="spellEnd"/>
      <w:r>
        <w:t xml:space="preserve"> e </w:t>
      </w:r>
      <w:proofErr w:type="spellStart"/>
      <w:r>
        <w:t>d’errore</w:t>
      </w:r>
      <w:proofErr w:type="spellEnd"/>
      <w:r>
        <w:t xml:space="preserve">, </w:t>
      </w:r>
      <w:proofErr w:type="spellStart"/>
      <w:r>
        <w:t>privo</w:t>
      </w:r>
      <w:proofErr w:type="spellEnd"/>
      <w:r>
        <w:t xml:space="preserve"> di </w:t>
      </w:r>
      <w:proofErr w:type="spellStart"/>
      <w:r>
        <w:t>bene</w:t>
      </w:r>
      <w:proofErr w:type="spellEnd"/>
      <w:r>
        <w:t xml:space="preserve"> e di </w:t>
      </w:r>
      <w:proofErr w:type="spellStart"/>
      <w:r>
        <w:t>cortesia</w:t>
      </w:r>
      <w:proofErr w:type="spellEnd"/>
      <w:r>
        <w:t xml:space="preserve">, </w:t>
      </w:r>
      <w:proofErr w:type="spellStart"/>
      <w:r>
        <w:t>mentre</w:t>
      </w:r>
      <w:proofErr w:type="spellEnd"/>
      <w:r>
        <w:t xml:space="preserve"> </w:t>
      </w:r>
      <w:proofErr w:type="spellStart"/>
      <w:r>
        <w:t>fra</w:t>
      </w:r>
      <w:proofErr w:type="spellEnd"/>
      <w:r>
        <w:t xml:space="preserve"> </w:t>
      </w:r>
      <w:proofErr w:type="spellStart"/>
      <w:r>
        <w:t>molti</w:t>
      </w:r>
      <w:proofErr w:type="spellEnd"/>
      <w:r>
        <w:t xml:space="preserve"> </w:t>
      </w:r>
      <w:proofErr w:type="spellStart"/>
      <w:r>
        <w:t>baroni</w:t>
      </w:r>
      <w:proofErr w:type="spellEnd"/>
      <w:r>
        <w:t xml:space="preserve"> </w:t>
      </w:r>
      <w:proofErr w:type="spellStart"/>
      <w:r>
        <w:t>vediamo</w:t>
      </w:r>
      <w:proofErr w:type="spellEnd"/>
      <w:r>
        <w:t xml:space="preserve"> </w:t>
      </w:r>
      <w:proofErr w:type="spellStart"/>
      <w:r>
        <w:t>il</w:t>
      </w:r>
      <w:proofErr w:type="spellEnd"/>
      <w:r>
        <w:t xml:space="preserve"> </w:t>
      </w:r>
      <w:proofErr w:type="spellStart"/>
      <w:r>
        <w:t>mondo</w:t>
      </w:r>
      <w:proofErr w:type="spellEnd"/>
      <w:r>
        <w:t xml:space="preserve"> </w:t>
      </w:r>
      <w:proofErr w:type="spellStart"/>
      <w:r>
        <w:t>decadere</w:t>
      </w:r>
      <w:proofErr w:type="spellEnd"/>
      <w:r>
        <w:t xml:space="preserve">, e </w:t>
      </w:r>
      <w:proofErr w:type="spellStart"/>
      <w:r>
        <w:t>vedo</w:t>
      </w:r>
      <w:proofErr w:type="spellEnd"/>
      <w:r>
        <w:t xml:space="preserve"> </w:t>
      </w:r>
      <w:proofErr w:type="spellStart"/>
      <w:r>
        <w:t>scomunicare</w:t>
      </w:r>
      <w:proofErr w:type="spellEnd"/>
      <w:r>
        <w:t xml:space="preserve"> </w:t>
      </w:r>
      <w:proofErr w:type="spellStart"/>
      <w:r>
        <w:t>coloro</w:t>
      </w:r>
      <w:proofErr w:type="spellEnd"/>
      <w:r>
        <w:t xml:space="preserve"> </w:t>
      </w:r>
      <w:proofErr w:type="spellStart"/>
      <w:r>
        <w:t>che</w:t>
      </w:r>
      <w:proofErr w:type="spellEnd"/>
      <w:r>
        <w:t xml:space="preserve"> </w:t>
      </w:r>
      <w:proofErr w:type="spellStart"/>
      <w:r>
        <w:t>danno</w:t>
      </w:r>
      <w:proofErr w:type="spellEnd"/>
      <w:r>
        <w:t xml:space="preserve"> </w:t>
      </w:r>
      <w:proofErr w:type="spellStart"/>
      <w:r>
        <w:t>maggiori</w:t>
      </w:r>
      <w:proofErr w:type="spellEnd"/>
      <w:r>
        <w:t xml:space="preserve"> </w:t>
      </w:r>
      <w:proofErr w:type="spellStart"/>
      <w:r>
        <w:t>garanzie</w:t>
      </w:r>
      <w:proofErr w:type="spellEnd"/>
      <w:r>
        <w:t xml:space="preserve">, </w:t>
      </w:r>
      <w:proofErr w:type="spellStart"/>
      <w:r>
        <w:t>io</w:t>
      </w:r>
      <w:proofErr w:type="spellEnd"/>
      <w:r>
        <w:t xml:space="preserve"> </w:t>
      </w:r>
      <w:proofErr w:type="spellStart"/>
      <w:r>
        <w:t>voglio</w:t>
      </w:r>
      <w:proofErr w:type="spellEnd"/>
      <w:r>
        <w:t xml:space="preserve"> </w:t>
      </w:r>
      <w:proofErr w:type="spellStart"/>
      <w:r>
        <w:t>comporre</w:t>
      </w:r>
      <w:proofErr w:type="spellEnd"/>
      <w:r>
        <w:t xml:space="preserve"> </w:t>
      </w:r>
      <w:proofErr w:type="spellStart"/>
      <w:r>
        <w:t>una</w:t>
      </w:r>
      <w:proofErr w:type="spellEnd"/>
      <w:r>
        <w:t xml:space="preserve"> canzone.</w:t>
      </w:r>
    </w:p>
    <w:p w14:paraId="50605FE4" w14:textId="463D4162" w:rsidR="0000556A" w:rsidRDefault="0000556A" w:rsidP="003908FE">
      <w:pPr>
        <w:pPrChange w:id="10" w:author="Steve Ranford" w:date="2014-05-06T13:54:00Z">
          <w:pPr>
            <w:pStyle w:val="teilg"/>
          </w:pPr>
        </w:pPrChange>
      </w:pPr>
      <w:r>
        <w:t xml:space="preserve">Il </w:t>
      </w:r>
      <w:proofErr w:type="spellStart"/>
      <w:r>
        <w:t>regno</w:t>
      </w:r>
      <w:proofErr w:type="spellEnd"/>
      <w:r>
        <w:t xml:space="preserve"> di </w:t>
      </w:r>
      <w:proofErr w:type="spellStart"/>
      <w:r>
        <w:t>Siria</w:t>
      </w:r>
      <w:proofErr w:type="spellEnd"/>
      <w:r>
        <w:t xml:space="preserve"> ci dice e </w:t>
      </w:r>
      <w:proofErr w:type="spellStart"/>
      <w:r>
        <w:t>grida</w:t>
      </w:r>
      <w:proofErr w:type="spellEnd"/>
      <w:r>
        <w:t xml:space="preserve"> ad </w:t>
      </w:r>
      <w:proofErr w:type="spellStart"/>
      <w:r>
        <w:t>altra</w:t>
      </w:r>
      <w:proofErr w:type="spellEnd"/>
      <w:r>
        <w:t xml:space="preserve"> voce </w:t>
      </w:r>
      <w:proofErr w:type="spellStart"/>
      <w:r>
        <w:t>che</w:t>
      </w:r>
      <w:proofErr w:type="spellEnd"/>
      <w:r>
        <w:t xml:space="preserve"> se non ci </w:t>
      </w:r>
      <w:proofErr w:type="spellStart"/>
      <w:r>
        <w:t>convertiamo</w:t>
      </w:r>
      <w:proofErr w:type="spellEnd"/>
      <w:r>
        <w:t xml:space="preserve">, per </w:t>
      </w:r>
      <w:proofErr w:type="spellStart"/>
      <w:r>
        <w:t>Dio</w:t>
      </w:r>
      <w:proofErr w:type="spellEnd"/>
      <w:r>
        <w:t xml:space="preserve"> è </w:t>
      </w:r>
      <w:proofErr w:type="spellStart"/>
      <w:r>
        <w:t>meglio</w:t>
      </w:r>
      <w:proofErr w:type="spellEnd"/>
      <w:r>
        <w:t xml:space="preserve"> </w:t>
      </w:r>
      <w:proofErr w:type="spellStart"/>
      <w:r>
        <w:t>che</w:t>
      </w:r>
      <w:proofErr w:type="spellEnd"/>
      <w:r>
        <w:t xml:space="preserve"> non ci </w:t>
      </w:r>
      <w:proofErr w:type="spellStart"/>
      <w:r>
        <w:t>andiamo</w:t>
      </w:r>
      <w:proofErr w:type="spellEnd"/>
      <w:r>
        <w:t xml:space="preserve">: non </w:t>
      </w:r>
      <w:proofErr w:type="spellStart"/>
      <w:r>
        <w:t>faremmo</w:t>
      </w:r>
      <w:proofErr w:type="spellEnd"/>
      <w:r>
        <w:t xml:space="preserve"> </w:t>
      </w:r>
      <w:proofErr w:type="spellStart"/>
      <w:r>
        <w:t>altro</w:t>
      </w:r>
      <w:proofErr w:type="spellEnd"/>
      <w:r>
        <w:t xml:space="preserve"> </w:t>
      </w:r>
      <w:proofErr w:type="spellStart"/>
      <w:r>
        <w:t>che</w:t>
      </w:r>
      <w:proofErr w:type="spellEnd"/>
      <w:r>
        <w:t xml:space="preserve"> male. </w:t>
      </w:r>
      <w:proofErr w:type="spellStart"/>
      <w:r>
        <w:t>Dio</w:t>
      </w:r>
      <w:proofErr w:type="spellEnd"/>
      <w:r>
        <w:t xml:space="preserve"> </w:t>
      </w:r>
      <w:proofErr w:type="spellStart"/>
      <w:r>
        <w:t>ama</w:t>
      </w:r>
      <w:proofErr w:type="spellEnd"/>
      <w:r>
        <w:t xml:space="preserve"> </w:t>
      </w:r>
      <w:proofErr w:type="spellStart"/>
      <w:r>
        <w:t>il</w:t>
      </w:r>
      <w:proofErr w:type="spellEnd"/>
      <w:r>
        <w:t xml:space="preserve"> </w:t>
      </w:r>
      <w:proofErr w:type="spellStart"/>
      <w:r>
        <w:t>cuore</w:t>
      </w:r>
      <w:proofErr w:type="spellEnd"/>
      <w:r>
        <w:t xml:space="preserve"> giusto: se </w:t>
      </w:r>
      <w:proofErr w:type="spellStart"/>
      <w:r>
        <w:t>gente</w:t>
      </w:r>
      <w:proofErr w:type="spellEnd"/>
      <w:r>
        <w:t xml:space="preserve"> </w:t>
      </w:r>
      <w:proofErr w:type="spellStart"/>
      <w:r>
        <w:t>così</w:t>
      </w:r>
      <w:proofErr w:type="spellEnd"/>
      <w:r>
        <w:t xml:space="preserve"> </w:t>
      </w:r>
      <w:proofErr w:type="spellStart"/>
      <w:r>
        <w:t>vuole</w:t>
      </w:r>
      <w:proofErr w:type="spellEnd"/>
      <w:r>
        <w:t xml:space="preserve"> dare </w:t>
      </w:r>
      <w:proofErr w:type="spellStart"/>
      <w:r>
        <w:t>il</w:t>
      </w:r>
      <w:proofErr w:type="spellEnd"/>
      <w:r>
        <w:t xml:space="preserve"> </w:t>
      </w:r>
      <w:proofErr w:type="spellStart"/>
      <w:r>
        <w:t>suo</w:t>
      </w:r>
      <w:proofErr w:type="spellEnd"/>
      <w:r>
        <w:t xml:space="preserve"> </w:t>
      </w:r>
      <w:proofErr w:type="spellStart"/>
      <w:r>
        <w:t>contributo</w:t>
      </w:r>
      <w:proofErr w:type="spellEnd"/>
      <w:r>
        <w:t xml:space="preserve">, </w:t>
      </w:r>
      <w:proofErr w:type="spellStart"/>
      <w:r>
        <w:t>esalteranno</w:t>
      </w:r>
      <w:proofErr w:type="spellEnd"/>
      <w:r>
        <w:t xml:space="preserve"> </w:t>
      </w:r>
      <w:proofErr w:type="spellStart"/>
      <w:r>
        <w:t>il</w:t>
      </w:r>
      <w:proofErr w:type="spellEnd"/>
      <w:r>
        <w:t xml:space="preserve"> </w:t>
      </w:r>
      <w:proofErr w:type="spellStart"/>
      <w:r>
        <w:t>Suo</w:t>
      </w:r>
      <w:proofErr w:type="spellEnd"/>
      <w:r>
        <w:t xml:space="preserve"> </w:t>
      </w:r>
      <w:proofErr w:type="spellStart"/>
      <w:r>
        <w:t>nome</w:t>
      </w:r>
      <w:proofErr w:type="spellEnd"/>
      <w:r>
        <w:t xml:space="preserve"> e </w:t>
      </w:r>
      <w:proofErr w:type="spellStart"/>
      <w:r>
        <w:t>conquisteranno</w:t>
      </w:r>
      <w:proofErr w:type="spellEnd"/>
      <w:r>
        <w:t xml:space="preserve"> la </w:t>
      </w:r>
      <w:proofErr w:type="spellStart"/>
      <w:r>
        <w:t>Sua</w:t>
      </w:r>
      <w:proofErr w:type="spellEnd"/>
      <w:r>
        <w:t xml:space="preserve"> </w:t>
      </w:r>
      <w:proofErr w:type="spellStart"/>
      <w:r>
        <w:t>dimora</w:t>
      </w:r>
      <w:proofErr w:type="spellEnd"/>
      <w:r>
        <w:t>.</w:t>
      </w:r>
    </w:p>
    <w:p w14:paraId="1C4B84AC" w14:textId="370238B9" w:rsidR="0000556A" w:rsidRDefault="0000556A" w:rsidP="003908FE">
      <w:pPr>
        <w:pPrChange w:id="11" w:author="Steve Ranford" w:date="2014-05-06T13:54:00Z">
          <w:pPr>
            <w:pStyle w:val="teilg"/>
          </w:pPr>
        </w:pPrChange>
      </w:pPr>
      <w:proofErr w:type="spellStart"/>
      <w:r>
        <w:t>Tuttavia</w:t>
      </w:r>
      <w:proofErr w:type="spellEnd"/>
      <w:r>
        <w:t xml:space="preserve"> </w:t>
      </w:r>
      <w:proofErr w:type="spellStart"/>
      <w:r>
        <w:t>sarebbe</w:t>
      </w:r>
      <w:proofErr w:type="spellEnd"/>
      <w:r>
        <w:t xml:space="preserve"> </w:t>
      </w:r>
      <w:proofErr w:type="spellStart"/>
      <w:r>
        <w:t>preferibile</w:t>
      </w:r>
      <w:proofErr w:type="spellEnd"/>
      <w:r>
        <w:t xml:space="preserve"> </w:t>
      </w:r>
      <w:proofErr w:type="spellStart"/>
      <w:r>
        <w:t>restare</w:t>
      </w:r>
      <w:proofErr w:type="spellEnd"/>
      <w:r>
        <w:t xml:space="preserve"> </w:t>
      </w:r>
      <w:proofErr w:type="spellStart"/>
      <w:r>
        <w:t>nel</w:t>
      </w:r>
      <w:proofErr w:type="spellEnd"/>
      <w:r>
        <w:t xml:space="preserve"> </w:t>
      </w:r>
      <w:proofErr w:type="spellStart"/>
      <w:r>
        <w:t>proprio</w:t>
      </w:r>
      <w:proofErr w:type="spellEnd"/>
      <w:r>
        <w:t xml:space="preserve"> </w:t>
      </w:r>
      <w:proofErr w:type="spellStart"/>
      <w:r>
        <w:t>paese</w:t>
      </w:r>
      <w:proofErr w:type="spellEnd"/>
      <w:r>
        <w:t xml:space="preserve"> </w:t>
      </w:r>
      <w:proofErr w:type="spellStart"/>
      <w:r>
        <w:t>che</w:t>
      </w:r>
      <w:proofErr w:type="spellEnd"/>
      <w:r>
        <w:t xml:space="preserve"> </w:t>
      </w:r>
      <w:proofErr w:type="spellStart"/>
      <w:r>
        <w:t>andare</w:t>
      </w:r>
      <w:proofErr w:type="spellEnd"/>
      <w:r>
        <w:t xml:space="preserve"> </w:t>
      </w:r>
      <w:proofErr w:type="spellStart"/>
      <w:r>
        <w:t>povero</w:t>
      </w:r>
      <w:proofErr w:type="spellEnd"/>
      <w:r>
        <w:t xml:space="preserve"> e </w:t>
      </w:r>
      <w:proofErr w:type="spellStart"/>
      <w:r>
        <w:t>triste</w:t>
      </w:r>
      <w:proofErr w:type="spellEnd"/>
      <w:r>
        <w:t xml:space="preserve"> dove non vi è </w:t>
      </w:r>
      <w:proofErr w:type="spellStart"/>
      <w:r>
        <w:t>piacere</w:t>
      </w:r>
      <w:proofErr w:type="spellEnd"/>
      <w:r>
        <w:t xml:space="preserve"> né </w:t>
      </w:r>
      <w:proofErr w:type="spellStart"/>
      <w:r>
        <w:t>gioia</w:t>
      </w:r>
      <w:proofErr w:type="spellEnd"/>
      <w:r>
        <w:t xml:space="preserve">. – </w:t>
      </w:r>
      <w:proofErr w:type="spellStart"/>
      <w:r>
        <w:t>Filippo</w:t>
      </w:r>
      <w:proofErr w:type="spellEnd"/>
      <w:r>
        <w:t xml:space="preserve">, </w:t>
      </w:r>
      <w:proofErr w:type="spellStart"/>
      <w:r>
        <w:t>il</w:t>
      </w:r>
      <w:proofErr w:type="spellEnd"/>
      <w:r>
        <w:t xml:space="preserve"> </w:t>
      </w:r>
      <w:proofErr w:type="spellStart"/>
      <w:r>
        <w:t>paradiso</w:t>
      </w:r>
      <w:proofErr w:type="spellEnd"/>
      <w:r>
        <w:t xml:space="preserve"> </w:t>
      </w:r>
      <w:proofErr w:type="spellStart"/>
      <w:r>
        <w:t>si</w:t>
      </w:r>
      <w:proofErr w:type="spellEnd"/>
      <w:r>
        <w:t xml:space="preserve"> </w:t>
      </w:r>
      <w:proofErr w:type="spellStart"/>
      <w:r>
        <w:t>conquista</w:t>
      </w:r>
      <w:proofErr w:type="spellEnd"/>
      <w:r>
        <w:t xml:space="preserve"> </w:t>
      </w:r>
      <w:proofErr w:type="spellStart"/>
      <w:r>
        <w:t>attraverso</w:t>
      </w:r>
      <w:proofErr w:type="spellEnd"/>
      <w:r>
        <w:t xml:space="preserve"> la </w:t>
      </w:r>
      <w:proofErr w:type="spellStart"/>
      <w:r>
        <w:t>sofferenza</w:t>
      </w:r>
      <w:proofErr w:type="spellEnd"/>
      <w:r>
        <w:t xml:space="preserve">, </w:t>
      </w:r>
      <w:proofErr w:type="spellStart"/>
      <w:r>
        <w:t>poiché</w:t>
      </w:r>
      <w:proofErr w:type="spellEnd"/>
      <w:r>
        <w:t xml:space="preserve"> </w:t>
      </w:r>
      <w:proofErr w:type="spellStart"/>
      <w:r>
        <w:t>là</w:t>
      </w:r>
      <w:proofErr w:type="spellEnd"/>
      <w:r>
        <w:t xml:space="preserve"> non </w:t>
      </w:r>
      <w:proofErr w:type="spellStart"/>
      <w:r>
        <w:t>troverete</w:t>
      </w:r>
      <w:proofErr w:type="spellEnd"/>
      <w:r>
        <w:t xml:space="preserve"> la </w:t>
      </w:r>
      <w:proofErr w:type="spellStart"/>
      <w:r>
        <w:t>bella</w:t>
      </w:r>
      <w:proofErr w:type="spellEnd"/>
      <w:r>
        <w:t xml:space="preserve"> vita, </w:t>
      </w:r>
      <w:proofErr w:type="spellStart"/>
      <w:r>
        <w:t>il</w:t>
      </w:r>
      <w:proofErr w:type="spellEnd"/>
      <w:r>
        <w:t xml:space="preserve"> </w:t>
      </w:r>
      <w:proofErr w:type="spellStart"/>
      <w:r>
        <w:t>gioco</w:t>
      </w:r>
      <w:proofErr w:type="spellEnd"/>
      <w:r>
        <w:t xml:space="preserve"> e </w:t>
      </w:r>
      <w:proofErr w:type="spellStart"/>
      <w:r>
        <w:t>il</w:t>
      </w:r>
      <w:proofErr w:type="spellEnd"/>
      <w:r>
        <w:t xml:space="preserve"> </w:t>
      </w:r>
      <w:proofErr w:type="spellStart"/>
      <w:r>
        <w:t>riso</w:t>
      </w:r>
      <w:proofErr w:type="spellEnd"/>
      <w:r>
        <w:t xml:space="preserve">, </w:t>
      </w:r>
      <w:proofErr w:type="spellStart"/>
      <w:r>
        <w:t>ai</w:t>
      </w:r>
      <w:proofErr w:type="spellEnd"/>
      <w:r>
        <w:t xml:space="preserve"> </w:t>
      </w:r>
      <w:proofErr w:type="spellStart"/>
      <w:r>
        <w:t>quali</w:t>
      </w:r>
      <w:proofErr w:type="spellEnd"/>
      <w:r>
        <w:t xml:space="preserve"> </w:t>
      </w:r>
      <w:proofErr w:type="spellStart"/>
      <w:r>
        <w:t>siete</w:t>
      </w:r>
      <w:proofErr w:type="spellEnd"/>
      <w:r>
        <w:t xml:space="preserve"> </w:t>
      </w:r>
      <w:proofErr w:type="spellStart"/>
      <w:r>
        <w:t>abituato</w:t>
      </w:r>
      <w:proofErr w:type="spellEnd"/>
      <w:r>
        <w:t>.</w:t>
      </w:r>
    </w:p>
    <w:p w14:paraId="182D81F8" w14:textId="6B46EF2A" w:rsidR="0000556A" w:rsidRDefault="0000556A" w:rsidP="003908FE">
      <w:pPr>
        <w:pPrChange w:id="12" w:author="Steve Ranford" w:date="2014-05-06T13:54:00Z">
          <w:pPr>
            <w:pStyle w:val="teilg"/>
          </w:pPr>
        </w:pPrChange>
      </w:pPr>
      <w:r>
        <w:t xml:space="preserve">Amore ha </w:t>
      </w:r>
      <w:proofErr w:type="spellStart"/>
      <w:r>
        <w:t>sfiancato</w:t>
      </w:r>
      <w:proofErr w:type="spellEnd"/>
      <w:r>
        <w:t xml:space="preserve"> la </w:t>
      </w:r>
      <w:proofErr w:type="spellStart"/>
      <w:r>
        <w:t>sua</w:t>
      </w:r>
      <w:proofErr w:type="spellEnd"/>
      <w:r>
        <w:t xml:space="preserve"> </w:t>
      </w:r>
      <w:proofErr w:type="spellStart"/>
      <w:r>
        <w:t>preda</w:t>
      </w:r>
      <w:proofErr w:type="spellEnd"/>
      <w:r>
        <w:t xml:space="preserve"> e mi conduce </w:t>
      </w:r>
      <w:proofErr w:type="spellStart"/>
      <w:r>
        <w:t>così</w:t>
      </w:r>
      <w:proofErr w:type="spellEnd"/>
      <w:r>
        <w:t xml:space="preserve"> </w:t>
      </w:r>
      <w:proofErr w:type="spellStart"/>
      <w:r>
        <w:t>prigioniero</w:t>
      </w:r>
      <w:proofErr w:type="spellEnd"/>
      <w:r>
        <w:t xml:space="preserve"> </w:t>
      </w:r>
      <w:proofErr w:type="spellStart"/>
      <w:r>
        <w:t>all’alloggio</w:t>
      </w:r>
      <w:proofErr w:type="spellEnd"/>
      <w:r>
        <w:t xml:space="preserve"> dal quale, mi </w:t>
      </w:r>
      <w:proofErr w:type="spellStart"/>
      <w:r>
        <w:t>sembra</w:t>
      </w:r>
      <w:proofErr w:type="spellEnd"/>
      <w:r>
        <w:t xml:space="preserve"> </w:t>
      </w:r>
      <w:proofErr w:type="spellStart"/>
      <w:r>
        <w:t>chiaro</w:t>
      </w:r>
      <w:proofErr w:type="spellEnd"/>
      <w:r>
        <w:t xml:space="preserve">, non </w:t>
      </w:r>
      <w:proofErr w:type="spellStart"/>
      <w:r>
        <w:t>vorrei</w:t>
      </w:r>
      <w:proofErr w:type="spellEnd"/>
      <w:r>
        <w:t xml:space="preserve"> </w:t>
      </w:r>
      <w:proofErr w:type="spellStart"/>
      <w:r>
        <w:t>mai</w:t>
      </w:r>
      <w:proofErr w:type="spellEnd"/>
      <w:r>
        <w:t xml:space="preserve"> </w:t>
      </w:r>
      <w:proofErr w:type="spellStart"/>
      <w:r>
        <w:t>uscire</w:t>
      </w:r>
      <w:proofErr w:type="spellEnd"/>
      <w:r>
        <w:t xml:space="preserve">, </w:t>
      </w:r>
      <w:proofErr w:type="spellStart"/>
      <w:r>
        <w:t>anche</w:t>
      </w:r>
      <w:proofErr w:type="spellEnd"/>
      <w:r>
        <w:t xml:space="preserve"> se fosse in </w:t>
      </w:r>
      <w:proofErr w:type="spellStart"/>
      <w:r>
        <w:t>mio</w:t>
      </w:r>
      <w:proofErr w:type="spellEnd"/>
      <w:r>
        <w:t xml:space="preserve"> </w:t>
      </w:r>
      <w:proofErr w:type="spellStart"/>
      <w:r>
        <w:t>potere</w:t>
      </w:r>
      <w:proofErr w:type="spellEnd"/>
      <w:r>
        <w:t xml:space="preserve">. </w:t>
      </w:r>
      <w:proofErr w:type="spellStart"/>
      <w:r>
        <w:t>Signora</w:t>
      </w:r>
      <w:proofErr w:type="spellEnd"/>
      <w:r>
        <w:t xml:space="preserve">, </w:t>
      </w:r>
      <w:proofErr w:type="spellStart"/>
      <w:r>
        <w:t>che</w:t>
      </w:r>
      <w:proofErr w:type="spellEnd"/>
      <w:r>
        <w:t xml:space="preserve"> la </w:t>
      </w:r>
      <w:proofErr w:type="spellStart"/>
      <w:r>
        <w:t>Bellezza</w:t>
      </w:r>
      <w:proofErr w:type="spellEnd"/>
      <w:r>
        <w:t xml:space="preserve"> ha </w:t>
      </w:r>
      <w:proofErr w:type="spellStart"/>
      <w:r>
        <w:t>fatto</w:t>
      </w:r>
      <w:proofErr w:type="spellEnd"/>
      <w:r>
        <w:t xml:space="preserve"> </w:t>
      </w:r>
      <w:proofErr w:type="spellStart"/>
      <w:r>
        <w:t>sua</w:t>
      </w:r>
      <w:proofErr w:type="spellEnd"/>
      <w:r>
        <w:t xml:space="preserve"> </w:t>
      </w:r>
      <w:proofErr w:type="spellStart"/>
      <w:r>
        <w:t>erede</w:t>
      </w:r>
      <w:proofErr w:type="spellEnd"/>
      <w:r>
        <w:t xml:space="preserve">, </w:t>
      </w:r>
      <w:proofErr w:type="spellStart"/>
      <w:r>
        <w:t>ve</w:t>
      </w:r>
      <w:proofErr w:type="spellEnd"/>
      <w:r>
        <w:t xml:space="preserve"> lo </w:t>
      </w:r>
      <w:proofErr w:type="spellStart"/>
      <w:r>
        <w:t>dico</w:t>
      </w:r>
      <w:proofErr w:type="spellEnd"/>
      <w:r>
        <w:t xml:space="preserve"> </w:t>
      </w:r>
      <w:proofErr w:type="spellStart"/>
      <w:r>
        <w:t>chiaramente</w:t>
      </w:r>
      <w:proofErr w:type="spellEnd"/>
      <w:r>
        <w:t xml:space="preserve">: non </w:t>
      </w:r>
      <w:proofErr w:type="spellStart"/>
      <w:r>
        <w:t>uscirò</w:t>
      </w:r>
      <w:proofErr w:type="spellEnd"/>
      <w:r>
        <w:t xml:space="preserve"> vivo </w:t>
      </w:r>
      <w:proofErr w:type="spellStart"/>
      <w:r>
        <w:t>dalla</w:t>
      </w:r>
      <w:proofErr w:type="spellEnd"/>
      <w:r>
        <w:t xml:space="preserve"> </w:t>
      </w:r>
      <w:proofErr w:type="spellStart"/>
      <w:r>
        <w:t>prigione</w:t>
      </w:r>
      <w:proofErr w:type="spellEnd"/>
      <w:r>
        <w:t xml:space="preserve">, ma </w:t>
      </w:r>
      <w:proofErr w:type="spellStart"/>
      <w:r>
        <w:t>morirò</w:t>
      </w:r>
      <w:proofErr w:type="spellEnd"/>
      <w:r>
        <w:t xml:space="preserve"> da </w:t>
      </w:r>
      <w:proofErr w:type="spellStart"/>
      <w:r>
        <w:t>amante</w:t>
      </w:r>
      <w:proofErr w:type="spellEnd"/>
      <w:r>
        <w:t xml:space="preserve"> </w:t>
      </w:r>
      <w:proofErr w:type="spellStart"/>
      <w:r>
        <w:t>fedele</w:t>
      </w:r>
      <w:proofErr w:type="spellEnd"/>
      <w:r>
        <w:t>.</w:t>
      </w:r>
    </w:p>
    <w:p w14:paraId="24DFC583" w14:textId="1B5215EC" w:rsidR="0000556A" w:rsidRDefault="0000556A" w:rsidP="003908FE">
      <w:pPr>
        <w:pPrChange w:id="13" w:author="Steve Ranford" w:date="2014-05-06T13:54:00Z">
          <w:pPr>
            <w:pStyle w:val="teilg"/>
          </w:pPr>
        </w:pPrChange>
      </w:pPr>
      <w:proofErr w:type="spellStart"/>
      <w:r>
        <w:lastRenderedPageBreak/>
        <w:t>Signora</w:t>
      </w:r>
      <w:proofErr w:type="spellEnd"/>
      <w:r>
        <w:t xml:space="preserve">, </w:t>
      </w:r>
      <w:proofErr w:type="spellStart"/>
      <w:r>
        <w:t>devo</w:t>
      </w:r>
      <w:proofErr w:type="spellEnd"/>
      <w:r>
        <w:t xml:space="preserve"> </w:t>
      </w:r>
      <w:proofErr w:type="spellStart"/>
      <w:r>
        <w:t>proprio</w:t>
      </w:r>
      <w:proofErr w:type="spellEnd"/>
      <w:r>
        <w:t xml:space="preserve"> </w:t>
      </w:r>
      <w:proofErr w:type="spellStart"/>
      <w:r>
        <w:t>restare</w:t>
      </w:r>
      <w:proofErr w:type="spellEnd"/>
      <w:r>
        <w:t xml:space="preserve">, non mi </w:t>
      </w:r>
      <w:proofErr w:type="spellStart"/>
      <w:r>
        <w:t>posso</w:t>
      </w:r>
      <w:proofErr w:type="spellEnd"/>
      <w:r>
        <w:t xml:space="preserve"> </w:t>
      </w:r>
      <w:proofErr w:type="spellStart"/>
      <w:r>
        <w:t>separare</w:t>
      </w:r>
      <w:proofErr w:type="spellEnd"/>
      <w:r>
        <w:t xml:space="preserve"> da </w:t>
      </w:r>
      <w:proofErr w:type="spellStart"/>
      <w:r>
        <w:t>voi</w:t>
      </w:r>
      <w:proofErr w:type="spellEnd"/>
      <w:r>
        <w:t xml:space="preserve">; non </w:t>
      </w:r>
      <w:proofErr w:type="spellStart"/>
      <w:r>
        <w:t>ho</w:t>
      </w:r>
      <w:proofErr w:type="spellEnd"/>
      <w:r>
        <w:t xml:space="preserve"> </w:t>
      </w:r>
      <w:proofErr w:type="spellStart"/>
      <w:r>
        <w:t>mai</w:t>
      </w:r>
      <w:proofErr w:type="spellEnd"/>
      <w:r>
        <w:t xml:space="preserve"> </w:t>
      </w:r>
      <w:proofErr w:type="spellStart"/>
      <w:r>
        <w:t>potuto</w:t>
      </w:r>
      <w:proofErr w:type="spellEnd"/>
      <w:r>
        <w:t xml:space="preserve"> fare a </w:t>
      </w:r>
      <w:proofErr w:type="spellStart"/>
      <w:r>
        <w:t>meno</w:t>
      </w:r>
      <w:proofErr w:type="spellEnd"/>
      <w:r>
        <w:t xml:space="preserve"> di </w:t>
      </w:r>
      <w:proofErr w:type="spellStart"/>
      <w:r>
        <w:t>amarvi</w:t>
      </w:r>
      <w:proofErr w:type="spellEnd"/>
      <w:r>
        <w:t xml:space="preserve"> e </w:t>
      </w:r>
      <w:proofErr w:type="spellStart"/>
      <w:r>
        <w:t>servirvi</w:t>
      </w:r>
      <w:proofErr w:type="spellEnd"/>
      <w:r>
        <w:t xml:space="preserve">, </w:t>
      </w:r>
      <w:proofErr w:type="spellStart"/>
      <w:r>
        <w:t>così</w:t>
      </w:r>
      <w:proofErr w:type="spellEnd"/>
      <w:r>
        <w:t xml:space="preserve"> </w:t>
      </w:r>
      <w:proofErr w:type="spellStart"/>
      <w:r>
        <w:t>l’amore</w:t>
      </w:r>
      <w:proofErr w:type="spellEnd"/>
      <w:r>
        <w:t xml:space="preserve"> </w:t>
      </w:r>
      <w:proofErr w:type="spellStart"/>
      <w:r>
        <w:t>che</w:t>
      </w:r>
      <w:proofErr w:type="spellEnd"/>
      <w:r>
        <w:t xml:space="preserve"> mi </w:t>
      </w:r>
      <w:proofErr w:type="spellStart"/>
      <w:r>
        <w:t>assale</w:t>
      </w:r>
      <w:proofErr w:type="spellEnd"/>
      <w:r>
        <w:t xml:space="preserve"> di continuo mi </w:t>
      </w:r>
      <w:proofErr w:type="spellStart"/>
      <w:r>
        <w:t>farà</w:t>
      </w:r>
      <w:proofErr w:type="spellEnd"/>
      <w:r>
        <w:t xml:space="preserve"> </w:t>
      </w:r>
      <w:proofErr w:type="spellStart"/>
      <w:r>
        <w:t>morire</w:t>
      </w:r>
      <w:proofErr w:type="spellEnd"/>
      <w:r>
        <w:t xml:space="preserve">; </w:t>
      </w:r>
      <w:proofErr w:type="spellStart"/>
      <w:r>
        <w:t>attendo</w:t>
      </w:r>
      <w:proofErr w:type="spellEnd"/>
      <w:r>
        <w:t xml:space="preserve"> </w:t>
      </w:r>
      <w:proofErr w:type="spellStart"/>
      <w:r>
        <w:t>sempre</w:t>
      </w:r>
      <w:proofErr w:type="spellEnd"/>
      <w:r>
        <w:t xml:space="preserve"> la </w:t>
      </w:r>
      <w:proofErr w:type="spellStart"/>
      <w:r>
        <w:t>vostra</w:t>
      </w:r>
      <w:proofErr w:type="spellEnd"/>
      <w:r>
        <w:t xml:space="preserve"> </w:t>
      </w:r>
      <w:proofErr w:type="spellStart"/>
      <w:r>
        <w:t>grazia</w:t>
      </w:r>
      <w:proofErr w:type="spellEnd"/>
      <w:r>
        <w:t xml:space="preserve">, </w:t>
      </w:r>
      <w:proofErr w:type="spellStart"/>
      <w:r>
        <w:t>poiché</w:t>
      </w:r>
      <w:proofErr w:type="spellEnd"/>
      <w:r>
        <w:t xml:space="preserve"> </w:t>
      </w:r>
      <w:proofErr w:type="spellStart"/>
      <w:r>
        <w:t>nessun</w:t>
      </w:r>
      <w:proofErr w:type="spellEnd"/>
      <w:r>
        <w:t xml:space="preserve"> </w:t>
      </w:r>
      <w:proofErr w:type="spellStart"/>
      <w:r>
        <w:t>bene</w:t>
      </w:r>
      <w:proofErr w:type="spellEnd"/>
      <w:r>
        <w:t xml:space="preserve"> mi </w:t>
      </w:r>
      <w:proofErr w:type="spellStart"/>
      <w:r>
        <w:t>può</w:t>
      </w:r>
      <w:proofErr w:type="spellEnd"/>
      <w:r>
        <w:t xml:space="preserve"> venire se non per </w:t>
      </w:r>
      <w:proofErr w:type="spellStart"/>
      <w:r>
        <w:t>piacer</w:t>
      </w:r>
      <w:proofErr w:type="spellEnd"/>
      <w:r>
        <w:t xml:space="preserve"> </w:t>
      </w:r>
      <w:proofErr w:type="spellStart"/>
      <w:r>
        <w:t>vostro</w:t>
      </w:r>
      <w:proofErr w:type="spellEnd"/>
      <w:r>
        <w:t>.</w:t>
      </w:r>
    </w:p>
    <w:p w14:paraId="265A249A" w14:textId="371FB55C" w:rsidR="00840704" w:rsidRPr="0000556A" w:rsidRDefault="0000556A" w:rsidP="003908FE">
      <w:pPr>
        <w:pPrChange w:id="14" w:author="Steve Ranford" w:date="2014-05-06T13:54:00Z">
          <w:pPr>
            <w:pStyle w:val="teilg"/>
          </w:pPr>
        </w:pPrChange>
      </w:pPr>
      <w:r>
        <w:t xml:space="preserve">Canzone, </w:t>
      </w:r>
      <w:proofErr w:type="spellStart"/>
      <w:r>
        <w:t>vai</w:t>
      </w:r>
      <w:proofErr w:type="spellEnd"/>
      <w:r>
        <w:t xml:space="preserve"> a dire a Lorenzo </w:t>
      </w:r>
      <w:proofErr w:type="spellStart"/>
      <w:r>
        <w:t>che</w:t>
      </w:r>
      <w:proofErr w:type="spellEnd"/>
      <w:r>
        <w:t xml:space="preserve"> </w:t>
      </w:r>
      <w:proofErr w:type="spellStart"/>
      <w:r>
        <w:t>si</w:t>
      </w:r>
      <w:proofErr w:type="spellEnd"/>
      <w:r>
        <w:t xml:space="preserve"> </w:t>
      </w:r>
      <w:proofErr w:type="spellStart"/>
      <w:r>
        <w:t>guardi</w:t>
      </w:r>
      <w:proofErr w:type="spellEnd"/>
      <w:r>
        <w:t xml:space="preserve"> </w:t>
      </w:r>
      <w:proofErr w:type="spellStart"/>
      <w:r>
        <w:t>dall’intraprendere</w:t>
      </w:r>
      <w:proofErr w:type="spellEnd"/>
      <w:r>
        <w:t xml:space="preserve"> </w:t>
      </w:r>
      <w:proofErr w:type="spellStart"/>
      <w:r>
        <w:t>una</w:t>
      </w:r>
      <w:proofErr w:type="spellEnd"/>
      <w:r>
        <w:t xml:space="preserve"> </w:t>
      </w:r>
      <w:proofErr w:type="spellStart"/>
      <w:r>
        <w:t>grande</w:t>
      </w:r>
      <w:proofErr w:type="spellEnd"/>
      <w:r>
        <w:t xml:space="preserve"> </w:t>
      </w:r>
      <w:proofErr w:type="spellStart"/>
      <w:r>
        <w:t>follia</w:t>
      </w:r>
      <w:proofErr w:type="spellEnd"/>
      <w:r>
        <w:t xml:space="preserve">, </w:t>
      </w:r>
      <w:proofErr w:type="spellStart"/>
      <w:r>
        <w:t>poiché</w:t>
      </w:r>
      <w:proofErr w:type="spellEnd"/>
      <w:r>
        <w:t xml:space="preserve"> </w:t>
      </w:r>
      <w:proofErr w:type="spellStart"/>
      <w:r>
        <w:t>dovrebbe</w:t>
      </w:r>
      <w:proofErr w:type="spellEnd"/>
      <w:r>
        <w:t xml:space="preserve"> </w:t>
      </w:r>
      <w:proofErr w:type="spellStart"/>
      <w:r>
        <w:t>mentire</w:t>
      </w:r>
      <w:proofErr w:type="spellEnd"/>
      <w:r>
        <w:t xml:space="preserve"> </w:t>
      </w:r>
      <w:proofErr w:type="spellStart"/>
      <w:r>
        <w:t>falsamente</w:t>
      </w:r>
      <w:proofErr w:type="spellEnd"/>
      <w:r>
        <w:t>.</w:t>
      </w:r>
    </w:p>
    <w:bookmarkEnd w:id="9"/>
    <w:p w14:paraId="79511F84" w14:textId="7539709E" w:rsidR="00EC5216" w:rsidRDefault="00AC105B" w:rsidP="00EC5216">
      <w:pPr>
        <w:pStyle w:val="Heading2"/>
        <w:rPr>
          <w:lang w:val="fr-CH"/>
        </w:rPr>
      </w:pPr>
      <w:r>
        <w:rPr>
          <w:lang w:val="fr-CH"/>
        </w:rPr>
        <w:t>[@type=manuscripts</w:t>
      </w:r>
      <w:r w:rsidR="000564A5">
        <w:rPr>
          <w:lang w:val="en-US"/>
        </w:rPr>
        <w:t>]</w:t>
      </w:r>
    </w:p>
    <w:p w14:paraId="4F30EB2D" w14:textId="62EE9A2F" w:rsidR="00840704" w:rsidRPr="00357D43" w:rsidRDefault="0000556A" w:rsidP="00840704">
      <w:pPr>
        <w:spacing w:after="0" w:line="240" w:lineRule="auto"/>
        <w:ind w:firstLine="284"/>
        <w:jc w:val="both"/>
        <w:rPr>
          <w:rFonts w:ascii="Times New Roman" w:hAnsi="Times New Roman" w:cs="Times New Roman"/>
          <w:lang w:val="fr-CH"/>
        </w:rPr>
      </w:pPr>
      <w:r>
        <w:rPr>
          <w:rFonts w:ascii="Times New Roman" w:hAnsi="Times New Roman" w:cs="Times New Roman"/>
          <w:lang w:val="fr-CH"/>
        </w:rPr>
        <w:t xml:space="preserve">(7). </w:t>
      </w:r>
      <w:r w:rsidRPr="0000556A">
        <w:rPr>
          <w:rFonts w:ascii="Times New Roman" w:hAnsi="Times New Roman" w:cs="Times New Roman"/>
          <w:lang w:val="fr-CH"/>
        </w:rPr>
        <w:t>K 25b-26b (li rois de Navarre), Mt 74d-75a (anon</w:t>
      </w:r>
      <w:r>
        <w:rPr>
          <w:rFonts w:ascii="Times New Roman" w:hAnsi="Times New Roman" w:cs="Times New Roman"/>
          <w:lang w:val="fr-CH"/>
        </w:rPr>
        <w:t>.</w:t>
      </w:r>
      <w:r w:rsidRPr="0000556A">
        <w:rPr>
          <w:rFonts w:ascii="Times New Roman" w:hAnsi="Times New Roman" w:cs="Times New Roman"/>
          <w:lang w:val="fr-CH"/>
        </w:rPr>
        <w:t>), O 2bc (anon.), R3 182v-183v (anon.), T 12rv (li rois de Navare), V 13c-14a (anon.), X 24c-25a (li rois de Navarre).</w:t>
      </w:r>
    </w:p>
    <w:p w14:paraId="6CD4A425" w14:textId="6C1E60FB" w:rsidR="00EC5216" w:rsidRPr="00EC5216" w:rsidRDefault="00AC105B" w:rsidP="00EC5216">
      <w:pPr>
        <w:pStyle w:val="Heading2"/>
        <w:rPr>
          <w:lang w:val="en-US"/>
        </w:rPr>
      </w:pPr>
      <w:r>
        <w:rPr>
          <w:lang w:val="fr-CH"/>
        </w:rPr>
        <w:t>[@type=</w:t>
      </w:r>
      <w:proofErr w:type="spellStart"/>
      <w:r>
        <w:rPr>
          <w:lang w:val="en-US"/>
        </w:rPr>
        <w:t>previous_editions</w:t>
      </w:r>
      <w:proofErr w:type="spellEnd"/>
      <w:r>
        <w:rPr>
          <w:lang w:val="en-US"/>
        </w:rPr>
        <w:t>]</w:t>
      </w:r>
    </w:p>
    <w:p w14:paraId="7C729E08" w14:textId="21AF10A5" w:rsidR="00840704" w:rsidRPr="00E52986" w:rsidRDefault="0000556A" w:rsidP="00840704">
      <w:pPr>
        <w:spacing w:after="0" w:line="240" w:lineRule="auto"/>
        <w:ind w:firstLine="284"/>
        <w:jc w:val="both"/>
        <w:rPr>
          <w:rFonts w:ascii="Times New Roman" w:hAnsi="Times New Roman" w:cs="Times New Roman"/>
          <w:lang w:val="en-US"/>
        </w:rPr>
      </w:pPr>
      <w:r w:rsidRPr="00093A75">
        <w:rPr>
          <w:rFonts w:ascii="Times New Roman" w:hAnsi="Times New Roman" w:cs="Times New Roman"/>
        </w:rPr>
        <w:t xml:space="preserve">La Ravallière 1742, </w:t>
      </w:r>
      <w:r w:rsidRPr="00093A75">
        <w:rPr>
          <w:rFonts w:ascii="Times New Roman" w:hAnsi="Times New Roman" w:cs="Times New Roman"/>
          <w:smallCaps/>
        </w:rPr>
        <w:t>ii</w:t>
      </w:r>
      <w:r>
        <w:rPr>
          <w:rFonts w:ascii="Times New Roman" w:hAnsi="Times New Roman" w:cs="Times New Roman"/>
        </w:rPr>
        <w:t xml:space="preserve"> 134</w:t>
      </w:r>
      <w:r w:rsidRPr="00093A75">
        <w:rPr>
          <w:rFonts w:ascii="Times New Roman" w:hAnsi="Times New Roman" w:cs="Times New Roman"/>
        </w:rPr>
        <w:t xml:space="preserve">; Auguis 1824, </w:t>
      </w:r>
      <w:r w:rsidRPr="00093A75">
        <w:rPr>
          <w:rFonts w:ascii="Times New Roman" w:hAnsi="Times New Roman" w:cs="Times New Roman"/>
          <w:smallCaps/>
        </w:rPr>
        <w:t>ii</w:t>
      </w:r>
      <w:r>
        <w:rPr>
          <w:rFonts w:ascii="Times New Roman" w:hAnsi="Times New Roman" w:cs="Times New Roman"/>
        </w:rPr>
        <w:t xml:space="preserve"> 6</w:t>
      </w:r>
      <w:r w:rsidRPr="00093A75">
        <w:rPr>
          <w:rFonts w:ascii="Times New Roman" w:hAnsi="Times New Roman" w:cs="Times New Roman"/>
        </w:rPr>
        <w:t xml:space="preserve">; </w:t>
      </w:r>
      <w:r>
        <w:rPr>
          <w:rFonts w:ascii="Times New Roman" w:hAnsi="Times New Roman" w:cs="Times New Roman"/>
        </w:rPr>
        <w:t xml:space="preserve">Leroux de Lincy 1841, </w:t>
      </w:r>
      <w:r w:rsidRPr="00CF2D06">
        <w:rPr>
          <w:rFonts w:ascii="Times New Roman" w:hAnsi="Times New Roman" w:cs="Times New Roman"/>
          <w:smallCaps/>
        </w:rPr>
        <w:t>i</w:t>
      </w:r>
      <w:r>
        <w:rPr>
          <w:rFonts w:ascii="Times New Roman" w:hAnsi="Times New Roman" w:cs="Times New Roman"/>
        </w:rPr>
        <w:t xml:space="preserve"> 128;</w:t>
      </w:r>
      <w:r w:rsidRPr="001910D8">
        <w:rPr>
          <w:rFonts w:ascii="Times New Roman" w:hAnsi="Times New Roman" w:cs="Times New Roman"/>
        </w:rPr>
        <w:t xml:space="preserve"> </w:t>
      </w:r>
      <w:r>
        <w:rPr>
          <w:rFonts w:ascii="Times New Roman" w:hAnsi="Times New Roman" w:cs="Times New Roman"/>
        </w:rPr>
        <w:t>Tarbé 1850, 112</w:t>
      </w:r>
      <w:r w:rsidRPr="00093A75">
        <w:rPr>
          <w:rFonts w:ascii="Times New Roman" w:hAnsi="Times New Roman" w:cs="Times New Roman"/>
        </w:rPr>
        <w:t>; Bédi</w:t>
      </w:r>
      <w:r w:rsidRPr="001D31CA">
        <w:rPr>
          <w:rFonts w:ascii="Times New Roman" w:hAnsi="Times New Roman" w:cs="Times New Roman"/>
        </w:rPr>
        <w:t>er-Aubry</w:t>
      </w:r>
      <w:r>
        <w:rPr>
          <w:rFonts w:ascii="Times New Roman" w:hAnsi="Times New Roman" w:cs="Times New Roman"/>
        </w:rPr>
        <w:t xml:space="preserve"> 1909, 175</w:t>
      </w:r>
      <w:r w:rsidRPr="001D31CA">
        <w:rPr>
          <w:rFonts w:ascii="Times New Roman" w:hAnsi="Times New Roman" w:cs="Times New Roman"/>
        </w:rPr>
        <w:t>; Wallensköld 1925,</w:t>
      </w:r>
      <w:r>
        <w:rPr>
          <w:rFonts w:ascii="Times New Roman" w:hAnsi="Times New Roman" w:cs="Times New Roman"/>
        </w:rPr>
        <w:t xml:space="preserve"> 189</w:t>
      </w:r>
      <w:r w:rsidRPr="001D31CA">
        <w:rPr>
          <w:rFonts w:ascii="Times New Roman" w:hAnsi="Times New Roman" w:cs="Times New Roman"/>
        </w:rPr>
        <w:t>; Brahney 1989,</w:t>
      </w:r>
      <w:r>
        <w:rPr>
          <w:rFonts w:ascii="Times New Roman" w:hAnsi="Times New Roman" w:cs="Times New Roman"/>
        </w:rPr>
        <w:t xml:space="preserve"> 234</w:t>
      </w:r>
      <w:r w:rsidRPr="001D31CA">
        <w:rPr>
          <w:rFonts w:ascii="Times New Roman" w:hAnsi="Times New Roman" w:cs="Times New Roman"/>
        </w:rPr>
        <w:t xml:space="preserve">; </w:t>
      </w:r>
      <w:r>
        <w:rPr>
          <w:rFonts w:ascii="Times New Roman" w:hAnsi="Times New Roman" w:cs="Times New Roman"/>
        </w:rPr>
        <w:t xml:space="preserve">Guida 1992, 110; </w:t>
      </w:r>
      <w:r w:rsidRPr="001D31CA">
        <w:rPr>
          <w:rFonts w:ascii="Times New Roman" w:hAnsi="Times New Roman" w:cs="Times New Roman"/>
        </w:rPr>
        <w:t>Dijkstra 1995a,</w:t>
      </w:r>
      <w:r>
        <w:rPr>
          <w:rFonts w:ascii="Times New Roman" w:hAnsi="Times New Roman" w:cs="Times New Roman"/>
        </w:rPr>
        <w:t xml:space="preserve"> 205</w:t>
      </w:r>
      <w:r w:rsidRPr="001D31CA">
        <w:rPr>
          <w:rFonts w:ascii="Times New Roman" w:hAnsi="Times New Roman" w:cs="Times New Roman"/>
        </w:rPr>
        <w:t>; Sánchez Palomino 2005,</w:t>
      </w:r>
      <w:r>
        <w:rPr>
          <w:rFonts w:ascii="Times New Roman" w:hAnsi="Times New Roman" w:cs="Times New Roman"/>
        </w:rPr>
        <w:t xml:space="preserve"> 184</w:t>
      </w:r>
      <w:r w:rsidRPr="001D31CA">
        <w:rPr>
          <w:rFonts w:ascii="Times New Roman" w:hAnsi="Times New Roman" w:cs="Times New Roman"/>
        </w:rPr>
        <w:t>.</w:t>
      </w:r>
    </w:p>
    <w:p w14:paraId="3DFE5296" w14:textId="1B27DBD8" w:rsidR="00EC5216" w:rsidRDefault="00AC105B" w:rsidP="00EC5216">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436F41E6" w14:textId="2C7CCC71" w:rsidR="00840704" w:rsidRDefault="0000556A" w:rsidP="0000556A">
      <w:pPr>
        <w:tabs>
          <w:tab w:val="left" w:pos="2694"/>
          <w:tab w:val="right" w:pos="9639"/>
        </w:tabs>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7a’bba’bccbb (MW 1391,1; corrected on the basis of the new choice of base; </w:t>
      </w:r>
      <w:proofErr w:type="spellStart"/>
      <w:r w:rsidRPr="00B82AAE">
        <w:rPr>
          <w:rFonts w:ascii="Times New Roman" w:hAnsi="Times New Roman" w:cs="Times New Roman"/>
          <w:i/>
          <w:lang w:val="en-US"/>
        </w:rPr>
        <w:t>coblas</w:t>
      </w:r>
      <w:proofErr w:type="spellEnd"/>
      <w:r w:rsidRPr="00B82AAE">
        <w:rPr>
          <w:rFonts w:ascii="Times New Roman" w:hAnsi="Times New Roman" w:cs="Times New Roman"/>
          <w:i/>
          <w:lang w:val="en-US"/>
        </w:rPr>
        <w:t xml:space="preserve"> </w:t>
      </w:r>
      <w:proofErr w:type="spellStart"/>
      <w:r w:rsidRPr="00B82AAE">
        <w:rPr>
          <w:rFonts w:ascii="Times New Roman" w:hAnsi="Times New Roman" w:cs="Times New Roman"/>
          <w:i/>
          <w:lang w:val="en-US"/>
        </w:rPr>
        <w:t>doblas</w:t>
      </w:r>
      <w:proofErr w:type="spellEnd"/>
      <w:r w:rsidRPr="00B82AAE">
        <w:rPr>
          <w:rFonts w:ascii="Times New Roman" w:hAnsi="Times New Roman" w:cs="Times New Roman"/>
          <w:lang w:val="en-US"/>
        </w:rPr>
        <w:t xml:space="preserve"> (2+2+1) with a 4-line </w:t>
      </w:r>
      <w:r w:rsidRPr="00B82AAE">
        <w:rPr>
          <w:rFonts w:ascii="Times New Roman" w:hAnsi="Times New Roman" w:cs="Times New Roman"/>
          <w:i/>
          <w:lang w:val="en-US"/>
        </w:rPr>
        <w:t>envoi</w:t>
      </w:r>
      <w:r w:rsidRPr="00B82AAE">
        <w:rPr>
          <w:rFonts w:ascii="Times New Roman" w:hAnsi="Times New Roman" w:cs="Times New Roman"/>
          <w:lang w:val="en-US"/>
        </w:rPr>
        <w:t xml:space="preserve"> (</w:t>
      </w:r>
      <w:proofErr w:type="spellStart"/>
      <w:r w:rsidRPr="00B82AAE">
        <w:rPr>
          <w:rFonts w:ascii="Times New Roman" w:hAnsi="Times New Roman" w:cs="Times New Roman"/>
          <w:lang w:val="en-US"/>
        </w:rPr>
        <w:t>ccbb</w:t>
      </w:r>
      <w:proofErr w:type="spellEnd"/>
      <w:r w:rsidRPr="00B82AAE">
        <w:rPr>
          <w:rFonts w:ascii="Times New Roman" w:hAnsi="Times New Roman" w:cs="Times New Roman"/>
          <w:lang w:val="en-US"/>
        </w:rPr>
        <w:t xml:space="preserve">); rhymes a = </w:t>
      </w:r>
      <w:r w:rsidRPr="00B82AAE">
        <w:rPr>
          <w:rFonts w:ascii="Times New Roman" w:hAnsi="Times New Roman" w:cs="Times New Roman"/>
          <w:i/>
          <w:lang w:val="en-US"/>
        </w:rPr>
        <w:t>-</w:t>
      </w:r>
      <w:proofErr w:type="spellStart"/>
      <w:r w:rsidRPr="00B82AAE">
        <w:rPr>
          <w:rFonts w:ascii="Times New Roman" w:hAnsi="Times New Roman" w:cs="Times New Roman"/>
          <w:i/>
          <w:lang w:val="en-US"/>
        </w:rPr>
        <w:t>ie</w:t>
      </w:r>
      <w:proofErr w:type="spellEnd"/>
      <w:r w:rsidRPr="00B82AAE">
        <w:rPr>
          <w:rFonts w:ascii="Times New Roman" w:hAnsi="Times New Roman" w:cs="Times New Roman"/>
          <w:lang w:val="en-US"/>
        </w:rPr>
        <w:t xml:space="preserve">, </w:t>
      </w:r>
      <w:r w:rsidRPr="00B82AAE">
        <w:rPr>
          <w:rFonts w:ascii="Times New Roman" w:hAnsi="Times New Roman" w:cs="Times New Roman"/>
          <w:i/>
          <w:lang w:val="en-US"/>
        </w:rPr>
        <w:t>-</w:t>
      </w:r>
      <w:proofErr w:type="spellStart"/>
      <w:r w:rsidRPr="00B82AAE">
        <w:rPr>
          <w:rFonts w:ascii="Times New Roman" w:hAnsi="Times New Roman" w:cs="Times New Roman"/>
          <w:i/>
          <w:lang w:val="en-US"/>
        </w:rPr>
        <w:t>oie</w:t>
      </w:r>
      <w:proofErr w:type="spellEnd"/>
      <w:r w:rsidRPr="00B82AAE">
        <w:rPr>
          <w:rFonts w:ascii="Times New Roman" w:hAnsi="Times New Roman" w:cs="Times New Roman"/>
          <w:lang w:val="en-US"/>
        </w:rPr>
        <w:t xml:space="preserve">, </w:t>
      </w:r>
      <w:r w:rsidRPr="00B82AAE">
        <w:rPr>
          <w:rFonts w:ascii="Times New Roman" w:hAnsi="Times New Roman" w:cs="Times New Roman"/>
          <w:i/>
          <w:lang w:val="en-US"/>
        </w:rPr>
        <w:t>-</w:t>
      </w:r>
      <w:proofErr w:type="spellStart"/>
      <w:r w:rsidRPr="00B82AAE">
        <w:rPr>
          <w:rFonts w:ascii="Times New Roman" w:hAnsi="Times New Roman" w:cs="Times New Roman"/>
          <w:i/>
          <w:lang w:val="en-US"/>
        </w:rPr>
        <w:t>aindre</w:t>
      </w:r>
      <w:proofErr w:type="spellEnd"/>
      <w:r w:rsidRPr="00B82AAE">
        <w:rPr>
          <w:rFonts w:ascii="Times New Roman" w:hAnsi="Times New Roman" w:cs="Times New Roman"/>
          <w:lang w:val="en-US"/>
        </w:rPr>
        <w:t xml:space="preserve">; b = </w:t>
      </w:r>
      <w:r w:rsidRPr="00B82AAE">
        <w:rPr>
          <w:rFonts w:ascii="Times New Roman" w:hAnsi="Times New Roman" w:cs="Times New Roman"/>
          <w:i/>
          <w:lang w:val="en-US"/>
        </w:rPr>
        <w:t>-on</w:t>
      </w:r>
      <w:r w:rsidRPr="00B82AAE">
        <w:rPr>
          <w:rFonts w:ascii="Times New Roman" w:hAnsi="Times New Roman" w:cs="Times New Roman"/>
          <w:lang w:val="en-US"/>
        </w:rPr>
        <w:t xml:space="preserve">, </w:t>
      </w:r>
      <w:r w:rsidRPr="00B82AAE">
        <w:rPr>
          <w:rFonts w:ascii="Times New Roman" w:hAnsi="Times New Roman" w:cs="Times New Roman"/>
          <w:i/>
          <w:lang w:val="en-US"/>
        </w:rPr>
        <w:t>-is</w:t>
      </w:r>
      <w:r w:rsidRPr="00B82AAE">
        <w:rPr>
          <w:rFonts w:ascii="Times New Roman" w:hAnsi="Times New Roman" w:cs="Times New Roman"/>
          <w:lang w:val="en-US"/>
        </w:rPr>
        <w:t xml:space="preserve">, </w:t>
      </w:r>
      <w:r w:rsidRPr="00B82AAE">
        <w:rPr>
          <w:rFonts w:ascii="Times New Roman" w:hAnsi="Times New Roman" w:cs="Times New Roman"/>
          <w:i/>
          <w:lang w:val="en-US"/>
        </w:rPr>
        <w:t>-</w:t>
      </w:r>
      <w:proofErr w:type="spellStart"/>
      <w:r w:rsidRPr="00B82AAE">
        <w:rPr>
          <w:rFonts w:ascii="Times New Roman" w:hAnsi="Times New Roman" w:cs="Times New Roman"/>
          <w:i/>
          <w:lang w:val="en-US"/>
        </w:rPr>
        <w:t>ir</w:t>
      </w:r>
      <w:proofErr w:type="spellEnd"/>
      <w:r w:rsidRPr="00B82AAE">
        <w:rPr>
          <w:rFonts w:ascii="Times New Roman" w:hAnsi="Times New Roman" w:cs="Times New Roman"/>
          <w:lang w:val="en-US"/>
        </w:rPr>
        <w:t xml:space="preserve">; c = </w:t>
      </w:r>
      <w:r w:rsidRPr="00B82AAE">
        <w:rPr>
          <w:rFonts w:ascii="Times New Roman" w:hAnsi="Times New Roman" w:cs="Times New Roman"/>
          <w:i/>
          <w:lang w:val="en-US"/>
        </w:rPr>
        <w:t>-</w:t>
      </w:r>
      <w:proofErr w:type="spellStart"/>
      <w:r w:rsidRPr="00B82AAE">
        <w:rPr>
          <w:rFonts w:ascii="Times New Roman" w:hAnsi="Times New Roman" w:cs="Times New Roman"/>
          <w:i/>
          <w:lang w:val="en-US"/>
        </w:rPr>
        <w:t>ier</w:t>
      </w:r>
      <w:proofErr w:type="spellEnd"/>
      <w:r w:rsidRPr="00B82AAE">
        <w:rPr>
          <w:rFonts w:ascii="Times New Roman" w:hAnsi="Times New Roman" w:cs="Times New Roman"/>
          <w:lang w:val="en-US"/>
        </w:rPr>
        <w:t xml:space="preserve">, </w:t>
      </w:r>
      <w:r w:rsidRPr="00B82AAE">
        <w:rPr>
          <w:rFonts w:ascii="Times New Roman" w:hAnsi="Times New Roman" w:cs="Times New Roman"/>
          <w:i/>
          <w:lang w:val="en-US"/>
        </w:rPr>
        <w:t>-</w:t>
      </w:r>
      <w:proofErr w:type="spellStart"/>
      <w:r w:rsidRPr="00B82AAE">
        <w:rPr>
          <w:rFonts w:ascii="Times New Roman" w:hAnsi="Times New Roman" w:cs="Times New Roman"/>
          <w:i/>
          <w:lang w:val="en-US"/>
        </w:rPr>
        <w:t>oir</w:t>
      </w:r>
      <w:proofErr w:type="spellEnd"/>
      <w:r w:rsidRPr="00B82AAE">
        <w:rPr>
          <w:rFonts w:ascii="Times New Roman" w:hAnsi="Times New Roman" w:cs="Times New Roman"/>
          <w:lang w:val="en-US"/>
        </w:rPr>
        <w:t xml:space="preserve">, </w:t>
      </w:r>
      <w:r w:rsidRPr="00B82AAE">
        <w:rPr>
          <w:rFonts w:ascii="Times New Roman" w:hAnsi="Times New Roman" w:cs="Times New Roman"/>
          <w:i/>
          <w:lang w:val="en-US"/>
        </w:rPr>
        <w:t>-</w:t>
      </w:r>
      <w:proofErr w:type="spellStart"/>
      <w:r w:rsidRPr="00B82AAE">
        <w:rPr>
          <w:rFonts w:ascii="Times New Roman" w:hAnsi="Times New Roman" w:cs="Times New Roman"/>
          <w:i/>
          <w:lang w:val="en-US"/>
        </w:rPr>
        <w:t>ent</w:t>
      </w:r>
      <w:proofErr w:type="spellEnd"/>
      <w:r w:rsidRPr="00B82AAE">
        <w:rPr>
          <w:rFonts w:ascii="Times New Roman" w:hAnsi="Times New Roman" w:cs="Times New Roman"/>
          <w:lang w:val="en-US"/>
        </w:rPr>
        <w:t xml:space="preserve">; equivocal rhyme </w:t>
      </w:r>
      <w:r w:rsidRPr="00B82AAE">
        <w:rPr>
          <w:rFonts w:ascii="Times New Roman" w:hAnsi="Times New Roman" w:cs="Times New Roman"/>
          <w:i/>
          <w:lang w:val="en-US"/>
        </w:rPr>
        <w:t>non</w:t>
      </w:r>
      <w:r w:rsidRPr="00B82AAE">
        <w:rPr>
          <w:rFonts w:ascii="Times New Roman" w:hAnsi="Times New Roman" w:cs="Times New Roman"/>
          <w:lang w:val="en-US"/>
        </w:rPr>
        <w:t xml:space="preserve"> in vv. 14 and 17; melody in KM</w:t>
      </w:r>
      <w:r w:rsidRPr="00B82AAE">
        <w:rPr>
          <w:rFonts w:ascii="Times New Roman" w:hAnsi="Times New Roman" w:cs="Times New Roman"/>
          <w:vertAlign w:val="superscript"/>
          <w:lang w:val="en-US"/>
        </w:rPr>
        <w:t>t</w:t>
      </w:r>
      <w:r w:rsidRPr="00B82AAE">
        <w:rPr>
          <w:rFonts w:ascii="Times New Roman" w:hAnsi="Times New Roman" w:cs="Times New Roman"/>
          <w:lang w:val="en-US"/>
        </w:rPr>
        <w:t>OR</w:t>
      </w:r>
      <w:r w:rsidRPr="00B82AAE">
        <w:rPr>
          <w:rFonts w:ascii="Times New Roman" w:hAnsi="Times New Roman" w:cs="Times New Roman"/>
          <w:vertAlign w:val="superscript"/>
          <w:lang w:val="en-US"/>
        </w:rPr>
        <w:t>3</w:t>
      </w:r>
      <w:r w:rsidRPr="00B82AAE">
        <w:rPr>
          <w:rFonts w:ascii="Times New Roman" w:hAnsi="Times New Roman" w:cs="Times New Roman"/>
          <w:lang w:val="en-US"/>
        </w:rPr>
        <w:t>VX, with very few variants except in the case of R</w:t>
      </w:r>
      <w:r w:rsidRPr="00B82AAE">
        <w:rPr>
          <w:rFonts w:ascii="Times New Roman" w:hAnsi="Times New Roman" w:cs="Times New Roman"/>
          <w:vertAlign w:val="superscript"/>
          <w:lang w:val="en-US"/>
        </w:rPr>
        <w:t>3</w:t>
      </w:r>
      <w:r w:rsidRPr="00B82AAE">
        <w:rPr>
          <w:rFonts w:ascii="Times New Roman" w:hAnsi="Times New Roman" w:cs="Times New Roman"/>
          <w:lang w:val="en-US"/>
        </w:rPr>
        <w:t xml:space="preserve">, </w:t>
      </w:r>
      <w:r>
        <w:rPr>
          <w:rFonts w:ascii="Times New Roman" w:hAnsi="Times New Roman" w:cs="Times New Roman"/>
          <w:lang w:val="en-US"/>
        </w:rPr>
        <w:t>whose reading is more indi</w:t>
      </w:r>
      <w:r w:rsidRPr="00B82AAE">
        <w:rPr>
          <w:rFonts w:ascii="Times New Roman" w:hAnsi="Times New Roman" w:cs="Times New Roman"/>
          <w:lang w:val="en-US"/>
        </w:rPr>
        <w:t>v</w:t>
      </w:r>
      <w:r>
        <w:rPr>
          <w:rFonts w:ascii="Times New Roman" w:hAnsi="Times New Roman" w:cs="Times New Roman"/>
          <w:lang w:val="en-US"/>
        </w:rPr>
        <w:t>id</w:t>
      </w:r>
      <w:r w:rsidRPr="00B82AAE">
        <w:rPr>
          <w:rFonts w:ascii="Times New Roman" w:hAnsi="Times New Roman" w:cs="Times New Roman"/>
          <w:lang w:val="en-US"/>
        </w:rPr>
        <w:t xml:space="preserve">ual (van der </w:t>
      </w:r>
      <w:proofErr w:type="spellStart"/>
      <w:r w:rsidRPr="00B82AAE">
        <w:rPr>
          <w:rFonts w:ascii="Times New Roman" w:hAnsi="Times New Roman" w:cs="Times New Roman"/>
          <w:lang w:val="en-US"/>
        </w:rPr>
        <w:t>Werf</w:t>
      </w:r>
      <w:proofErr w:type="spellEnd"/>
      <w:r w:rsidRPr="00B82AAE">
        <w:rPr>
          <w:rFonts w:ascii="Times New Roman" w:hAnsi="Times New Roman" w:cs="Times New Roman"/>
          <w:lang w:val="en-US"/>
        </w:rPr>
        <w:t xml:space="preserve"> 1979, II, p. 146; </w:t>
      </w:r>
      <w:proofErr w:type="spellStart"/>
      <w:r w:rsidRPr="00B82AAE">
        <w:rPr>
          <w:rFonts w:ascii="Times New Roman" w:hAnsi="Times New Roman" w:cs="Times New Roman"/>
          <w:lang w:val="en-US"/>
        </w:rPr>
        <w:t>Tischler</w:t>
      </w:r>
      <w:proofErr w:type="spellEnd"/>
      <w:r w:rsidRPr="00B82AAE">
        <w:rPr>
          <w:rFonts w:ascii="Times New Roman" w:hAnsi="Times New Roman" w:cs="Times New Roman"/>
          <w:lang w:val="en-US"/>
        </w:rPr>
        <w:t xml:space="preserve"> 1997, V n° 443).</w:t>
      </w:r>
    </w:p>
    <w:p w14:paraId="3D77DAD7" w14:textId="502CC8C8" w:rsidR="00AC105B" w:rsidRDefault="00AC105B" w:rsidP="00AC105B">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2E5716">
        <w:rPr>
          <w:lang w:val="en-US"/>
        </w:rPr>
        <w:t>,</w:t>
      </w:r>
      <w:r w:rsidR="00D5518F">
        <w:rPr>
          <w:lang w:val="en-US"/>
        </w:rPr>
        <w:t>@xml:lang</w:t>
      </w:r>
      <w:r>
        <w:rPr>
          <w:lang w:val="en-US"/>
        </w:rPr>
        <w:t>=</w:t>
      </w:r>
      <w:r w:rsidR="008A7CF8">
        <w:rPr>
          <w:lang w:val="en-US"/>
        </w:rPr>
        <w:t>it</w:t>
      </w:r>
      <w:r>
        <w:rPr>
          <w:lang w:val="en-US"/>
        </w:rPr>
        <w:t>]</w:t>
      </w:r>
    </w:p>
    <w:p w14:paraId="57852A0D" w14:textId="2AAB26D7" w:rsidR="00A17B8F" w:rsidRPr="00A17B8F" w:rsidRDefault="0000556A" w:rsidP="00840704">
      <w:pPr>
        <w:spacing w:after="0" w:line="240" w:lineRule="auto"/>
        <w:ind w:firstLine="284"/>
        <w:jc w:val="both"/>
        <w:rPr>
          <w:rFonts w:ascii="Times New Roman" w:hAnsi="Times New Roman" w:cs="Times New Roman"/>
        </w:rPr>
      </w:pPr>
      <w:r>
        <w:rPr>
          <w:rFonts w:ascii="Times New Roman" w:hAnsi="Times New Roman" w:cs="Times New Roman"/>
        </w:rPr>
        <w:t xml:space="preserve">7a’bba’bccbb (MW 1391,1; corretto in base alla nuova scelta testuale); </w:t>
      </w:r>
      <w:r>
        <w:rPr>
          <w:rFonts w:ascii="Times New Roman" w:hAnsi="Times New Roman" w:cs="Times New Roman"/>
          <w:i/>
        </w:rPr>
        <w:t>coblas doblas</w:t>
      </w:r>
      <w:r>
        <w:rPr>
          <w:rFonts w:ascii="Times New Roman" w:hAnsi="Times New Roman" w:cs="Times New Roman"/>
        </w:rPr>
        <w:t xml:space="preserve"> (2+2+1) con un </w:t>
      </w:r>
      <w:r>
        <w:rPr>
          <w:rFonts w:ascii="Times New Roman" w:hAnsi="Times New Roman" w:cs="Times New Roman"/>
          <w:i/>
        </w:rPr>
        <w:t>envoi</w:t>
      </w:r>
      <w:r>
        <w:rPr>
          <w:rFonts w:ascii="Times New Roman" w:hAnsi="Times New Roman" w:cs="Times New Roman"/>
        </w:rPr>
        <w:t xml:space="preserve"> di 4 versi (ccbb); rima a = </w:t>
      </w:r>
      <w:r w:rsidRPr="002D6285">
        <w:rPr>
          <w:rFonts w:ascii="Times New Roman" w:hAnsi="Times New Roman" w:cs="Times New Roman"/>
          <w:i/>
        </w:rPr>
        <w:t>-</w:t>
      </w:r>
      <w:r>
        <w:rPr>
          <w:rFonts w:ascii="Times New Roman" w:hAnsi="Times New Roman" w:cs="Times New Roman"/>
          <w:i/>
        </w:rPr>
        <w:t>ie</w:t>
      </w:r>
      <w:r>
        <w:rPr>
          <w:rFonts w:ascii="Times New Roman" w:hAnsi="Times New Roman" w:cs="Times New Roman"/>
        </w:rPr>
        <w:t xml:space="preserve">, </w:t>
      </w:r>
      <w:r>
        <w:rPr>
          <w:rFonts w:ascii="Times New Roman" w:hAnsi="Times New Roman" w:cs="Times New Roman"/>
          <w:i/>
        </w:rPr>
        <w:t>-oie</w:t>
      </w:r>
      <w:r>
        <w:rPr>
          <w:rFonts w:ascii="Times New Roman" w:hAnsi="Times New Roman" w:cs="Times New Roman"/>
        </w:rPr>
        <w:t xml:space="preserve">, </w:t>
      </w:r>
      <w:r>
        <w:rPr>
          <w:rFonts w:ascii="Times New Roman" w:hAnsi="Times New Roman" w:cs="Times New Roman"/>
          <w:i/>
        </w:rPr>
        <w:t>-aindre</w:t>
      </w:r>
      <w:r>
        <w:rPr>
          <w:rFonts w:ascii="Times New Roman" w:hAnsi="Times New Roman" w:cs="Times New Roman"/>
        </w:rPr>
        <w:t xml:space="preserve">; rima b = </w:t>
      </w:r>
      <w:r>
        <w:rPr>
          <w:rFonts w:ascii="Times New Roman" w:hAnsi="Times New Roman" w:cs="Times New Roman"/>
          <w:i/>
        </w:rPr>
        <w:t>-on</w:t>
      </w:r>
      <w:r>
        <w:rPr>
          <w:rFonts w:ascii="Times New Roman" w:hAnsi="Times New Roman" w:cs="Times New Roman"/>
        </w:rPr>
        <w:t xml:space="preserve">, </w:t>
      </w:r>
      <w:r>
        <w:rPr>
          <w:rFonts w:ascii="Times New Roman" w:hAnsi="Times New Roman" w:cs="Times New Roman"/>
          <w:i/>
        </w:rPr>
        <w:t>-is</w:t>
      </w:r>
      <w:r>
        <w:rPr>
          <w:rFonts w:ascii="Times New Roman" w:hAnsi="Times New Roman" w:cs="Times New Roman"/>
        </w:rPr>
        <w:t xml:space="preserve">, </w:t>
      </w:r>
      <w:r>
        <w:rPr>
          <w:rFonts w:ascii="Times New Roman" w:hAnsi="Times New Roman" w:cs="Times New Roman"/>
          <w:i/>
        </w:rPr>
        <w:t>-ir</w:t>
      </w:r>
      <w:r>
        <w:rPr>
          <w:rFonts w:ascii="Times New Roman" w:hAnsi="Times New Roman" w:cs="Times New Roman"/>
        </w:rPr>
        <w:t xml:space="preserve">; rima c = </w:t>
      </w:r>
      <w:r>
        <w:rPr>
          <w:rFonts w:ascii="Times New Roman" w:hAnsi="Times New Roman" w:cs="Times New Roman"/>
          <w:i/>
        </w:rPr>
        <w:t>-ier</w:t>
      </w:r>
      <w:r>
        <w:rPr>
          <w:rFonts w:ascii="Times New Roman" w:hAnsi="Times New Roman" w:cs="Times New Roman"/>
        </w:rPr>
        <w:t xml:space="preserve">, </w:t>
      </w:r>
      <w:r>
        <w:rPr>
          <w:rFonts w:ascii="Times New Roman" w:hAnsi="Times New Roman" w:cs="Times New Roman"/>
          <w:i/>
        </w:rPr>
        <w:t>-oir</w:t>
      </w:r>
      <w:r>
        <w:rPr>
          <w:rFonts w:ascii="Times New Roman" w:hAnsi="Times New Roman" w:cs="Times New Roman"/>
        </w:rPr>
        <w:t xml:space="preserve">, </w:t>
      </w:r>
      <w:r>
        <w:rPr>
          <w:rFonts w:ascii="Times New Roman" w:hAnsi="Times New Roman" w:cs="Times New Roman"/>
          <w:i/>
        </w:rPr>
        <w:t>-ent</w:t>
      </w:r>
      <w:r>
        <w:rPr>
          <w:rFonts w:ascii="Times New Roman" w:hAnsi="Times New Roman" w:cs="Times New Roman"/>
        </w:rPr>
        <w:t xml:space="preserve">; rima equivoca </w:t>
      </w:r>
      <w:r>
        <w:rPr>
          <w:rFonts w:ascii="Times New Roman" w:hAnsi="Times New Roman" w:cs="Times New Roman"/>
          <w:i/>
        </w:rPr>
        <w:t>non</w:t>
      </w:r>
      <w:r>
        <w:rPr>
          <w:rFonts w:ascii="Times New Roman" w:hAnsi="Times New Roman" w:cs="Times New Roman"/>
        </w:rPr>
        <w:t xml:space="preserve"> ai vv. 14 e 17; melodia in KM</w:t>
      </w:r>
      <w:r w:rsidRPr="000D02F3">
        <w:rPr>
          <w:rFonts w:ascii="Times New Roman" w:hAnsi="Times New Roman" w:cs="Times New Roman"/>
          <w:vertAlign w:val="superscript"/>
        </w:rPr>
        <w:t>t</w:t>
      </w:r>
      <w:r>
        <w:rPr>
          <w:rFonts w:ascii="Times New Roman" w:hAnsi="Times New Roman" w:cs="Times New Roman"/>
        </w:rPr>
        <w:t>OR</w:t>
      </w:r>
      <w:r w:rsidRPr="000D02F3">
        <w:rPr>
          <w:rFonts w:ascii="Times New Roman" w:hAnsi="Times New Roman" w:cs="Times New Roman"/>
          <w:vertAlign w:val="superscript"/>
        </w:rPr>
        <w:t>3</w:t>
      </w:r>
      <w:r>
        <w:rPr>
          <w:rFonts w:ascii="Times New Roman" w:hAnsi="Times New Roman" w:cs="Times New Roman"/>
        </w:rPr>
        <w:t>VX, con pochissime varianti tranne nel caso di R</w:t>
      </w:r>
      <w:r w:rsidRPr="008B18AB">
        <w:rPr>
          <w:rFonts w:ascii="Times New Roman" w:hAnsi="Times New Roman" w:cs="Times New Roman"/>
          <w:vertAlign w:val="superscript"/>
        </w:rPr>
        <w:t>3</w:t>
      </w:r>
      <w:r>
        <w:rPr>
          <w:rFonts w:ascii="Times New Roman" w:hAnsi="Times New Roman" w:cs="Times New Roman"/>
        </w:rPr>
        <w:t>, che mostra una lezione più autonoma (van der Werf 1979, II, p. 146; Tischler 1997, V n° 443).</w:t>
      </w:r>
    </w:p>
    <w:p w14:paraId="02FDD216" w14:textId="1444BC23" w:rsidR="00A17B8F" w:rsidRDefault="00A17B8F" w:rsidP="00A17B8F">
      <w:pPr>
        <w:pStyle w:val="Heading2"/>
        <w:rPr>
          <w:lang w:val="en-US"/>
        </w:rPr>
      </w:pPr>
      <w:r>
        <w:rPr>
          <w:lang w:val="en-US"/>
        </w:rPr>
        <w:t>[@</w:t>
      </w:r>
      <w:proofErr w:type="gramStart"/>
      <w:r>
        <w:rPr>
          <w:lang w:val="en-US"/>
        </w:rPr>
        <w:t>type</w:t>
      </w:r>
      <w:proofErr w:type="gramEnd"/>
      <w:r>
        <w:rPr>
          <w:lang w:val="en-US"/>
        </w:rPr>
        <w:t>=analysis,@</w:t>
      </w:r>
      <w:proofErr w:type="spellStart"/>
      <w:r>
        <w:rPr>
          <w:lang w:val="en-US"/>
        </w:rPr>
        <w:t>xml:lang</w:t>
      </w:r>
      <w:proofErr w:type="spellEnd"/>
      <w:r>
        <w:rPr>
          <w:lang w:val="en-US"/>
        </w:rPr>
        <w:t>=en]</w:t>
      </w:r>
    </w:p>
    <w:p w14:paraId="2F71D322" w14:textId="77777777" w:rsidR="00A17B8F" w:rsidRPr="00B82AAE" w:rsidRDefault="00A17B8F" w:rsidP="00A17B8F">
      <w:pPr>
        <w:tabs>
          <w:tab w:val="left" w:pos="2694"/>
          <w:tab w:val="right" w:pos="9639"/>
        </w:tabs>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The variants suggest a two-branched stemma with R isolated on one side and the other manuscripts united on the other by </w:t>
      </w:r>
      <w:proofErr w:type="gramStart"/>
      <w:r w:rsidRPr="00B82AAE">
        <w:rPr>
          <w:rFonts w:ascii="Times New Roman" w:hAnsi="Times New Roman" w:cs="Times New Roman"/>
          <w:lang w:val="en-US"/>
        </w:rPr>
        <w:t>errors which</w:t>
      </w:r>
      <w:proofErr w:type="gramEnd"/>
      <w:r w:rsidRPr="00B82AAE">
        <w:rPr>
          <w:rFonts w:ascii="Times New Roman" w:hAnsi="Times New Roman" w:cs="Times New Roman"/>
          <w:lang w:val="en-US"/>
        </w:rPr>
        <w:t xml:space="preserve"> must have already been present in the archetype of </w:t>
      </w:r>
      <w:proofErr w:type="spellStart"/>
      <w:r w:rsidRPr="00B82AAE">
        <w:rPr>
          <w:rFonts w:ascii="Times New Roman" w:hAnsi="Times New Roman" w:cs="Times New Roman"/>
          <w:lang w:val="en-US"/>
        </w:rPr>
        <w:t>Thibaut</w:t>
      </w:r>
      <w:proofErr w:type="spellEnd"/>
      <w:r w:rsidRPr="00B82AAE">
        <w:rPr>
          <w:rFonts w:ascii="Times New Roman" w:hAnsi="Times New Roman" w:cs="Times New Roman"/>
          <w:lang w:val="en-US"/>
        </w:rPr>
        <w:t xml:space="preserve"> de Champagne’s </w:t>
      </w:r>
      <w:proofErr w:type="spellStart"/>
      <w:r w:rsidRPr="00B82AAE">
        <w:rPr>
          <w:rFonts w:ascii="Times New Roman" w:hAnsi="Times New Roman" w:cs="Times New Roman"/>
          <w:i/>
          <w:lang w:val="en-US"/>
        </w:rPr>
        <w:t>Liederbuch</w:t>
      </w:r>
      <w:proofErr w:type="spellEnd"/>
      <w:r w:rsidRPr="00B82AAE">
        <w:rPr>
          <w:rFonts w:ascii="Times New Roman" w:hAnsi="Times New Roman" w:cs="Times New Roman"/>
          <w:lang w:val="en-US"/>
        </w:rPr>
        <w:t xml:space="preserve">. Within this second branch a few readings indicate the division O-KVX, and while there are no common errors in </w:t>
      </w:r>
      <w:proofErr w:type="spellStart"/>
      <w:r w:rsidRPr="00B82AAE">
        <w:rPr>
          <w:rFonts w:ascii="Times New Roman" w:hAnsi="Times New Roman" w:cs="Times New Roman"/>
          <w:lang w:val="en-US"/>
        </w:rPr>
        <w:t>M</w:t>
      </w:r>
      <w:r w:rsidRPr="00B82AAE">
        <w:rPr>
          <w:rFonts w:ascii="Times New Roman" w:hAnsi="Times New Roman" w:cs="Times New Roman"/>
          <w:vertAlign w:val="superscript"/>
          <w:lang w:val="en-US"/>
        </w:rPr>
        <w:t>t</w:t>
      </w:r>
      <w:r w:rsidRPr="00B82AAE">
        <w:rPr>
          <w:rFonts w:ascii="Times New Roman" w:hAnsi="Times New Roman" w:cs="Times New Roman"/>
          <w:lang w:val="en-US"/>
        </w:rPr>
        <w:t>T</w:t>
      </w:r>
      <w:proofErr w:type="spellEnd"/>
      <w:r w:rsidRPr="00B82AAE">
        <w:rPr>
          <w:rFonts w:ascii="Times New Roman" w:hAnsi="Times New Roman" w:cs="Times New Roman"/>
          <w:lang w:val="en-US"/>
        </w:rPr>
        <w:t xml:space="preserve">, they can still be grouped together on the strength of their usual clear affinity </w:t>
      </w:r>
      <w:r w:rsidRPr="00EF020D">
        <w:rPr>
          <w:rFonts w:ascii="Times New Roman" w:hAnsi="Times New Roman" w:cs="Times New Roman"/>
          <w:lang w:val="en-US"/>
        </w:rPr>
        <w:t>in</w:t>
      </w:r>
      <w:r w:rsidRPr="00B82AAE">
        <w:rPr>
          <w:rFonts w:ascii="Times New Roman" w:hAnsi="Times New Roman" w:cs="Times New Roman"/>
          <w:lang w:val="en-US"/>
        </w:rPr>
        <w:t xml:space="preserve"> </w:t>
      </w:r>
      <w:proofErr w:type="spellStart"/>
      <w:r w:rsidRPr="00B82AAE">
        <w:rPr>
          <w:rFonts w:ascii="Times New Roman" w:hAnsi="Times New Roman" w:cs="Times New Roman"/>
          <w:lang w:val="en-US"/>
        </w:rPr>
        <w:t>Thibaut’s</w:t>
      </w:r>
      <w:proofErr w:type="spellEnd"/>
      <w:r w:rsidRPr="00B82AAE">
        <w:rPr>
          <w:rFonts w:ascii="Times New Roman" w:hAnsi="Times New Roman" w:cs="Times New Roman"/>
          <w:lang w:val="en-US"/>
        </w:rPr>
        <w:t xml:space="preserve"> </w:t>
      </w:r>
      <w:proofErr w:type="spellStart"/>
      <w:r w:rsidRPr="00B82AAE">
        <w:rPr>
          <w:rFonts w:ascii="Times New Roman" w:hAnsi="Times New Roman" w:cs="Times New Roman"/>
          <w:i/>
          <w:lang w:val="en-US"/>
        </w:rPr>
        <w:t>Liederbuch</w:t>
      </w:r>
      <w:proofErr w:type="spellEnd"/>
      <w:r w:rsidRPr="00B82AAE">
        <w:rPr>
          <w:rFonts w:ascii="Times New Roman" w:hAnsi="Times New Roman" w:cs="Times New Roman"/>
          <w:lang w:val="en-US"/>
        </w:rPr>
        <w:t xml:space="preserve"> tradition. The metrical oscillations in the 6th and 7th lines of each stanza also appear to confirm this stemma.</w:t>
      </w:r>
    </w:p>
    <w:p w14:paraId="3CBD9E36" w14:textId="77777777" w:rsidR="00A17B8F" w:rsidRPr="006908A8" w:rsidRDefault="00A17B8F" w:rsidP="00A17B8F">
      <w:pPr>
        <w:tabs>
          <w:tab w:val="left" w:pos="2694"/>
          <w:tab w:val="right" w:pos="9639"/>
        </w:tabs>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The text is published here for the first time on base R (</w:t>
      </w:r>
      <w:proofErr w:type="spellStart"/>
      <w:r w:rsidRPr="00B82AAE">
        <w:rPr>
          <w:rFonts w:ascii="Times New Roman" w:hAnsi="Times New Roman" w:cs="Times New Roman"/>
          <w:lang w:val="en-US"/>
        </w:rPr>
        <w:t>suppleted</w:t>
      </w:r>
      <w:proofErr w:type="spellEnd"/>
      <w:r w:rsidRPr="00B82AAE">
        <w:rPr>
          <w:rFonts w:ascii="Times New Roman" w:hAnsi="Times New Roman" w:cs="Times New Roman"/>
          <w:lang w:val="en-US"/>
        </w:rPr>
        <w:t xml:space="preserve"> by M</w:t>
      </w:r>
      <w:r w:rsidRPr="00B82AAE">
        <w:rPr>
          <w:rFonts w:ascii="Times New Roman" w:hAnsi="Times New Roman" w:cs="Times New Roman"/>
          <w:vertAlign w:val="superscript"/>
          <w:lang w:val="en-US"/>
        </w:rPr>
        <w:t>t</w:t>
      </w:r>
      <w:r w:rsidRPr="00B82AAE">
        <w:rPr>
          <w:rFonts w:ascii="Times New Roman" w:hAnsi="Times New Roman" w:cs="Times New Roman"/>
          <w:lang w:val="en-US"/>
        </w:rPr>
        <w:t xml:space="preserve"> in v. 18 and the </w:t>
      </w:r>
      <w:r w:rsidRPr="00B82AAE">
        <w:rPr>
          <w:rFonts w:ascii="Times New Roman" w:hAnsi="Times New Roman" w:cs="Times New Roman"/>
          <w:i/>
          <w:lang w:val="en-US"/>
        </w:rPr>
        <w:t>envoi</w:t>
      </w:r>
      <w:r w:rsidRPr="00B82AAE">
        <w:rPr>
          <w:rFonts w:ascii="Times New Roman" w:hAnsi="Times New Roman" w:cs="Times New Roman"/>
          <w:lang w:val="en-US"/>
        </w:rPr>
        <w:t xml:space="preserve">), at the cost of accepting a few of its poorer variants, the aim being to avoid blind subservience to the </w:t>
      </w:r>
      <w:proofErr w:type="spellStart"/>
      <w:r w:rsidRPr="00B82AAE">
        <w:rPr>
          <w:rFonts w:ascii="Times New Roman" w:hAnsi="Times New Roman" w:cs="Times New Roman"/>
          <w:i/>
          <w:lang w:val="en-US"/>
        </w:rPr>
        <w:t>Liederbuch</w:t>
      </w:r>
      <w:r w:rsidRPr="00B82AAE">
        <w:rPr>
          <w:rFonts w:ascii="Times New Roman" w:hAnsi="Times New Roman" w:cs="Times New Roman"/>
          <w:lang w:val="en-US"/>
        </w:rPr>
        <w:t>’s</w:t>
      </w:r>
      <w:proofErr w:type="spellEnd"/>
      <w:r w:rsidRPr="00B82AAE">
        <w:rPr>
          <w:rFonts w:ascii="Times New Roman" w:hAnsi="Times New Roman" w:cs="Times New Roman"/>
          <w:lang w:val="en-US"/>
        </w:rPr>
        <w:t xml:space="preserve"> readings which, as I have tried to demonstrate elsewhere, point to a late and overly </w:t>
      </w:r>
      <w:proofErr w:type="spellStart"/>
      <w:r w:rsidRPr="00B82AAE">
        <w:rPr>
          <w:rFonts w:ascii="Times New Roman" w:hAnsi="Times New Roman" w:cs="Times New Roman"/>
          <w:lang w:val="en-US"/>
        </w:rPr>
        <w:t>homogenising</w:t>
      </w:r>
      <w:proofErr w:type="spellEnd"/>
      <w:r w:rsidRPr="00B82AAE">
        <w:rPr>
          <w:rFonts w:ascii="Times New Roman" w:hAnsi="Times New Roman" w:cs="Times New Roman"/>
          <w:lang w:val="en-US"/>
        </w:rPr>
        <w:t xml:space="preserve"> collection (see </w:t>
      </w:r>
      <w:proofErr w:type="spellStart"/>
      <w:r w:rsidRPr="00B82AAE">
        <w:rPr>
          <w:rFonts w:ascii="Times New Roman" w:hAnsi="Times New Roman" w:cs="Times New Roman"/>
          <w:lang w:val="en-US"/>
        </w:rPr>
        <w:t>Barbieri</w:t>
      </w:r>
      <w:proofErr w:type="spellEnd"/>
      <w:r w:rsidRPr="00B82AAE">
        <w:rPr>
          <w:rFonts w:ascii="Times New Roman" w:hAnsi="Times New Roman" w:cs="Times New Roman"/>
          <w:lang w:val="en-US"/>
        </w:rPr>
        <w:t xml:space="preserve"> 1999 and </w:t>
      </w:r>
      <w:proofErr w:type="spellStart"/>
      <w:r w:rsidRPr="00B82AAE">
        <w:rPr>
          <w:rFonts w:ascii="Times New Roman" w:hAnsi="Times New Roman" w:cs="Times New Roman"/>
          <w:lang w:val="en-US"/>
        </w:rPr>
        <w:t>Barbieri</w:t>
      </w:r>
      <w:proofErr w:type="spellEnd"/>
      <w:r w:rsidRPr="00B82AAE">
        <w:rPr>
          <w:rFonts w:ascii="Times New Roman" w:hAnsi="Times New Roman" w:cs="Times New Roman"/>
          <w:lang w:val="en-US"/>
        </w:rPr>
        <w:t xml:space="preserve"> 2011). </w:t>
      </w:r>
      <w:r w:rsidRPr="006908A8">
        <w:rPr>
          <w:rFonts w:ascii="Times New Roman" w:hAnsi="Times New Roman" w:cs="Times New Roman"/>
          <w:lang w:val="en-US"/>
        </w:rPr>
        <w:t xml:space="preserve">In fact </w:t>
      </w:r>
      <w:proofErr w:type="spellStart"/>
      <w:r w:rsidRPr="006908A8">
        <w:rPr>
          <w:rFonts w:ascii="Times New Roman" w:hAnsi="Times New Roman" w:cs="Times New Roman"/>
          <w:lang w:val="en-US"/>
        </w:rPr>
        <w:t>ms.</w:t>
      </w:r>
      <w:proofErr w:type="spellEnd"/>
      <w:r w:rsidRPr="006908A8">
        <w:rPr>
          <w:rFonts w:ascii="Times New Roman" w:hAnsi="Times New Roman" w:cs="Times New Roman"/>
          <w:lang w:val="en-US"/>
        </w:rPr>
        <w:t xml:space="preserve"> R offers an exemplary reading from the metrical point of view in all the </w:t>
      </w:r>
      <w:proofErr w:type="spellStart"/>
      <w:r w:rsidRPr="006908A8">
        <w:rPr>
          <w:rFonts w:ascii="Times New Roman" w:hAnsi="Times New Roman" w:cs="Times New Roman"/>
          <w:lang w:val="en-US"/>
        </w:rPr>
        <w:t>heptasyllabic</w:t>
      </w:r>
      <w:proofErr w:type="spellEnd"/>
      <w:r w:rsidRPr="006908A8">
        <w:rPr>
          <w:rFonts w:ascii="Times New Roman" w:hAnsi="Times New Roman" w:cs="Times New Roman"/>
          <w:lang w:val="en-US"/>
        </w:rPr>
        <w:t xml:space="preserve"> lines, without apparently resorting to strained </w:t>
      </w:r>
      <w:proofErr w:type="spellStart"/>
      <w:r w:rsidRPr="006908A8">
        <w:rPr>
          <w:rFonts w:ascii="Times New Roman" w:hAnsi="Times New Roman" w:cs="Times New Roman"/>
          <w:lang w:val="en-US"/>
        </w:rPr>
        <w:t>morpho</w:t>
      </w:r>
      <w:proofErr w:type="spellEnd"/>
      <w:r w:rsidRPr="006908A8">
        <w:rPr>
          <w:rFonts w:ascii="Times New Roman" w:hAnsi="Times New Roman" w:cs="Times New Roman"/>
          <w:lang w:val="en-US"/>
        </w:rPr>
        <w:t xml:space="preserve">-syntactic constructions.  </w:t>
      </w:r>
    </w:p>
    <w:p w14:paraId="516B55CF" w14:textId="77777777" w:rsidR="00A17B8F" w:rsidRPr="00B82AAE" w:rsidRDefault="00A17B8F" w:rsidP="00A17B8F">
      <w:pPr>
        <w:tabs>
          <w:tab w:val="left" w:pos="2694"/>
          <w:tab w:val="right" w:pos="9639"/>
        </w:tabs>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As regards the attribution, what has been said with respect to M</w:t>
      </w:r>
      <w:r w:rsidRPr="00B82AAE">
        <w:rPr>
          <w:rFonts w:ascii="Times New Roman" w:hAnsi="Times New Roman" w:cs="Times New Roman"/>
          <w:vertAlign w:val="superscript"/>
          <w:lang w:val="en-US"/>
        </w:rPr>
        <w:t>t</w:t>
      </w:r>
      <w:r w:rsidRPr="00B82AAE">
        <w:rPr>
          <w:rFonts w:ascii="Times New Roman" w:hAnsi="Times New Roman" w:cs="Times New Roman"/>
          <w:lang w:val="en-US"/>
        </w:rPr>
        <w:t xml:space="preserve"> and V in the song RS 6 also applies here; in </w:t>
      </w:r>
      <w:proofErr w:type="spellStart"/>
      <w:r w:rsidRPr="00B82AAE">
        <w:rPr>
          <w:rFonts w:ascii="Times New Roman" w:hAnsi="Times New Roman" w:cs="Times New Roman"/>
          <w:lang w:val="en-US"/>
        </w:rPr>
        <w:t>ms.</w:t>
      </w:r>
      <w:proofErr w:type="spellEnd"/>
      <w:r w:rsidRPr="00B82AAE">
        <w:rPr>
          <w:rFonts w:ascii="Times New Roman" w:hAnsi="Times New Roman" w:cs="Times New Roman"/>
          <w:lang w:val="en-US"/>
        </w:rPr>
        <w:t xml:space="preserve"> </w:t>
      </w:r>
      <w:r w:rsidRPr="006908A8">
        <w:rPr>
          <w:rFonts w:ascii="Times New Roman" w:hAnsi="Times New Roman" w:cs="Times New Roman"/>
          <w:lang w:val="en-US"/>
        </w:rPr>
        <w:t xml:space="preserve">O it is the fourth song to begin with the letter A, the last of the texts attributable to </w:t>
      </w:r>
      <w:proofErr w:type="spellStart"/>
      <w:r w:rsidRPr="006908A8">
        <w:rPr>
          <w:rFonts w:ascii="Times New Roman" w:hAnsi="Times New Roman" w:cs="Times New Roman"/>
          <w:lang w:val="en-US"/>
        </w:rPr>
        <w:t>Thibaut</w:t>
      </w:r>
      <w:proofErr w:type="spellEnd"/>
      <w:r w:rsidRPr="006908A8">
        <w:rPr>
          <w:rFonts w:ascii="Times New Roman" w:hAnsi="Times New Roman" w:cs="Times New Roman"/>
          <w:lang w:val="en-US"/>
        </w:rPr>
        <w:t xml:space="preserve"> de Champagne, and is followed by the </w:t>
      </w:r>
      <w:proofErr w:type="spellStart"/>
      <w:r w:rsidRPr="006908A8">
        <w:rPr>
          <w:rFonts w:ascii="Times New Roman" w:hAnsi="Times New Roman" w:cs="Times New Roman"/>
          <w:lang w:val="en-US"/>
        </w:rPr>
        <w:t>Gace</w:t>
      </w:r>
      <w:proofErr w:type="spellEnd"/>
      <w:r w:rsidRPr="006908A8">
        <w:rPr>
          <w:rFonts w:ascii="Times New Roman" w:hAnsi="Times New Roman" w:cs="Times New Roman"/>
          <w:lang w:val="en-US"/>
        </w:rPr>
        <w:t xml:space="preserve"> </w:t>
      </w:r>
      <w:proofErr w:type="spellStart"/>
      <w:r w:rsidRPr="006908A8">
        <w:rPr>
          <w:rFonts w:ascii="Times New Roman" w:hAnsi="Times New Roman" w:cs="Times New Roman"/>
          <w:lang w:val="en-US"/>
        </w:rPr>
        <w:t>Brulé</w:t>
      </w:r>
      <w:proofErr w:type="spellEnd"/>
      <w:r w:rsidRPr="006908A8">
        <w:rPr>
          <w:rFonts w:ascii="Times New Roman" w:hAnsi="Times New Roman" w:cs="Times New Roman"/>
          <w:lang w:val="en-US"/>
        </w:rPr>
        <w:t xml:space="preserve"> group; in </w:t>
      </w:r>
      <w:proofErr w:type="spellStart"/>
      <w:r w:rsidRPr="006908A8">
        <w:rPr>
          <w:rFonts w:ascii="Times New Roman" w:hAnsi="Times New Roman" w:cs="Times New Roman"/>
          <w:lang w:val="en-US"/>
        </w:rPr>
        <w:t>ms.</w:t>
      </w:r>
      <w:proofErr w:type="spellEnd"/>
      <w:r w:rsidRPr="006908A8">
        <w:rPr>
          <w:rFonts w:ascii="Times New Roman" w:hAnsi="Times New Roman" w:cs="Times New Roman"/>
          <w:lang w:val="en-US"/>
        </w:rPr>
        <w:t xml:space="preserve"> R it is the penultimate song of the collection, included in a section of twenty texts all attributable to </w:t>
      </w:r>
      <w:proofErr w:type="spellStart"/>
      <w:r w:rsidRPr="006908A8">
        <w:rPr>
          <w:rFonts w:ascii="Times New Roman" w:hAnsi="Times New Roman" w:cs="Times New Roman"/>
          <w:lang w:val="en-US"/>
        </w:rPr>
        <w:t>Thibaut</w:t>
      </w:r>
      <w:proofErr w:type="spellEnd"/>
      <w:r w:rsidRPr="006908A8">
        <w:rPr>
          <w:rFonts w:ascii="Times New Roman" w:hAnsi="Times New Roman" w:cs="Times New Roman"/>
          <w:lang w:val="en-US"/>
        </w:rPr>
        <w:t xml:space="preserve">, despite some disagreements. </w:t>
      </w:r>
      <w:r w:rsidRPr="00B82AAE">
        <w:rPr>
          <w:rFonts w:ascii="Times New Roman" w:hAnsi="Times New Roman" w:cs="Times New Roman"/>
          <w:lang w:val="en-US"/>
        </w:rPr>
        <w:t>The attribution can therefore be considered unanimous.</w:t>
      </w:r>
    </w:p>
    <w:p w14:paraId="6FD1D88D" w14:textId="065A1A36" w:rsidR="00A17B8F" w:rsidRDefault="00A17B8F" w:rsidP="00A17B8F">
      <w:pPr>
        <w:pStyle w:val="Heading2"/>
        <w:rPr>
          <w:lang w:val="en-US"/>
        </w:rPr>
      </w:pPr>
      <w:r>
        <w:rPr>
          <w:lang w:val="en-US"/>
        </w:rPr>
        <w:t>[@</w:t>
      </w:r>
      <w:proofErr w:type="gramStart"/>
      <w:r>
        <w:rPr>
          <w:lang w:val="en-US"/>
        </w:rPr>
        <w:t>type</w:t>
      </w:r>
      <w:proofErr w:type="gramEnd"/>
      <w:r>
        <w:rPr>
          <w:lang w:val="en-US"/>
        </w:rPr>
        <w:t>=analysis,@</w:t>
      </w:r>
      <w:proofErr w:type="spellStart"/>
      <w:r>
        <w:rPr>
          <w:lang w:val="en-US"/>
        </w:rPr>
        <w:t>xml:lang</w:t>
      </w:r>
      <w:proofErr w:type="spellEnd"/>
      <w:r>
        <w:rPr>
          <w:lang w:val="en-US"/>
        </w:rPr>
        <w:t>=it]</w:t>
      </w:r>
    </w:p>
    <w:p w14:paraId="58744619" w14:textId="77777777" w:rsidR="00A17B8F" w:rsidRPr="00F610AB" w:rsidRDefault="00A17B8F" w:rsidP="00A17B8F">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rPr>
        <w:t xml:space="preserve">Le varianti della tradizione manoscritta permettono di configurare uno stemma a due rami con R isolato da una parte e gli altri testimoni a formare l’altro ramo, uniti da errori che dovevano già trovarsi nell’archetipo del </w:t>
      </w:r>
      <w:r>
        <w:rPr>
          <w:rFonts w:ascii="Times New Roman" w:hAnsi="Times New Roman" w:cs="Times New Roman"/>
          <w:i/>
        </w:rPr>
        <w:t>Liederbuch</w:t>
      </w:r>
      <w:r>
        <w:rPr>
          <w:rFonts w:ascii="Times New Roman" w:hAnsi="Times New Roman" w:cs="Times New Roman"/>
        </w:rPr>
        <w:t xml:space="preserve"> di Thibaut de Champagne. All’interno di questo secondo ramo, alcune lezioni permettono di separare il gruppo di testimoni O-KVX, mentre nessun elemento permette di unire in errore i mss. M</w:t>
      </w:r>
      <w:r w:rsidRPr="00DA5B14">
        <w:rPr>
          <w:rFonts w:ascii="Times New Roman" w:hAnsi="Times New Roman" w:cs="Times New Roman"/>
          <w:vertAlign w:val="superscript"/>
        </w:rPr>
        <w:t>t</w:t>
      </w:r>
      <w:r>
        <w:rPr>
          <w:rFonts w:ascii="Times New Roman" w:hAnsi="Times New Roman" w:cs="Times New Roman"/>
        </w:rPr>
        <w:t xml:space="preserve">T, che potranno tuttavia essere raggruppati in forza della parentela evidente e costante che li unisce nella tradizione del </w:t>
      </w:r>
      <w:r>
        <w:rPr>
          <w:rFonts w:ascii="Times New Roman" w:hAnsi="Times New Roman" w:cs="Times New Roman"/>
          <w:i/>
        </w:rPr>
        <w:t>Liederbuch</w:t>
      </w:r>
      <w:r>
        <w:rPr>
          <w:rFonts w:ascii="Times New Roman" w:hAnsi="Times New Roman" w:cs="Times New Roman"/>
        </w:rPr>
        <w:t xml:space="preserve"> di Thibaut. Anche le oscillazioni metriche riguardanti i sesti e settimi versi di ogni strofe sembrano confermare questa struttura.</w:t>
      </w:r>
    </w:p>
    <w:p w14:paraId="7FB21860" w14:textId="77777777" w:rsidR="00A17B8F" w:rsidRPr="00554E3E" w:rsidRDefault="00A17B8F" w:rsidP="00A17B8F">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rPr>
        <w:lastRenderedPageBreak/>
        <w:t>Si è scelto di pubblicare il testo per la prima volta secondo la versione di R (supplito da M</w:t>
      </w:r>
      <w:r w:rsidRPr="006106FE">
        <w:rPr>
          <w:rFonts w:ascii="Times New Roman" w:hAnsi="Times New Roman" w:cs="Times New Roman"/>
          <w:vertAlign w:val="superscript"/>
        </w:rPr>
        <w:t>t</w:t>
      </w:r>
      <w:r>
        <w:rPr>
          <w:rFonts w:ascii="Times New Roman" w:hAnsi="Times New Roman" w:cs="Times New Roman"/>
        </w:rPr>
        <w:t xml:space="preserve"> nel caso del v. 18 e del congedo), a costo di accreditare anche qualche sua variante scadente, per non conformarsi alla cieca osservanza della lezione del </w:t>
      </w:r>
      <w:r>
        <w:rPr>
          <w:rFonts w:ascii="Times New Roman" w:hAnsi="Times New Roman" w:cs="Times New Roman"/>
          <w:i/>
        </w:rPr>
        <w:t>Liederbuch</w:t>
      </w:r>
      <w:r>
        <w:rPr>
          <w:rFonts w:ascii="Times New Roman" w:hAnsi="Times New Roman" w:cs="Times New Roman"/>
        </w:rPr>
        <w:t>, del quale si è tentato altrove di dimostrare la natura di raccolta tarda ed eccessivamente omologante (si veda Barbieri 1999 e Barbieri 2011). Il ms. R offre infatti una lezione metricamente ineccepibile di tutti versi ettasillabici senza apparentemente ricorrere a forzature morfo-sintattiche.</w:t>
      </w:r>
    </w:p>
    <w:p w14:paraId="27E0A2CA" w14:textId="6E5E1F45" w:rsidR="00A17B8F" w:rsidRPr="00A17B8F" w:rsidRDefault="00A17B8F" w:rsidP="00A17B8F">
      <w:r>
        <w:rPr>
          <w:rFonts w:ascii="Times New Roman" w:hAnsi="Times New Roman" w:cs="Times New Roman"/>
        </w:rPr>
        <w:t>Riguardo all’attribuzione del testo, per M</w:t>
      </w:r>
      <w:r w:rsidRPr="00617FB5">
        <w:rPr>
          <w:rFonts w:ascii="Times New Roman" w:hAnsi="Times New Roman" w:cs="Times New Roman"/>
          <w:vertAlign w:val="superscript"/>
        </w:rPr>
        <w:t>t</w:t>
      </w:r>
      <w:r>
        <w:rPr>
          <w:rFonts w:ascii="Times New Roman" w:hAnsi="Times New Roman" w:cs="Times New Roman"/>
        </w:rPr>
        <w:t xml:space="preserve"> e V vale quanto detto per la canzone RS 6; in O è la quarta canzone che comincia con la lettera </w:t>
      </w:r>
      <w:r>
        <w:rPr>
          <w:rFonts w:ascii="Times New Roman" w:hAnsi="Times New Roman" w:cs="Times New Roman"/>
          <w:i/>
        </w:rPr>
        <w:t>A</w:t>
      </w:r>
      <w:r>
        <w:rPr>
          <w:rFonts w:ascii="Times New Roman" w:hAnsi="Times New Roman" w:cs="Times New Roman"/>
        </w:rPr>
        <w:t>, ultimo dei testi attribuibili a Thibaut de Champagne, seguito dal gruppo di Gace Brulé; in R è la penultima canzone della raccolta, inserita in una sezione di venti testi tutti attribuibili a Thibaut, malgrado qualche contraddizione. L’attribuzione può quindi essere considerata unanime.</w:t>
      </w:r>
    </w:p>
    <w:p w14:paraId="7E8A3962" w14:textId="4667CCD1" w:rsidR="00BD6EC8" w:rsidRDefault="00AC105B" w:rsidP="00A17B8F">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=en]</w:t>
      </w:r>
    </w:p>
    <w:p w14:paraId="1E2CD602" w14:textId="77777777" w:rsidR="00EF64E8" w:rsidRPr="00B82AAE" w:rsidRDefault="00EF64E8" w:rsidP="00EF64E8">
      <w:pPr>
        <w:spacing w:after="0" w:line="240" w:lineRule="auto"/>
        <w:ind w:firstLine="284"/>
        <w:jc w:val="both"/>
        <w:rPr>
          <w:rFonts w:ascii="Times New Roman" w:hAnsi="Times New Roman" w:cs="Times New Roman"/>
          <w:lang w:val="en-US"/>
        </w:rPr>
      </w:pPr>
      <w:proofErr w:type="spellStart"/>
      <w:r w:rsidRPr="00B82AAE">
        <w:rPr>
          <w:rFonts w:ascii="Times New Roman" w:hAnsi="Times New Roman" w:cs="Times New Roman"/>
          <w:lang w:val="en-US"/>
        </w:rPr>
        <w:t>Bédier’s</w:t>
      </w:r>
      <w:proofErr w:type="spellEnd"/>
      <w:r w:rsidRPr="00B82AAE">
        <w:rPr>
          <w:rFonts w:ascii="Times New Roman" w:hAnsi="Times New Roman" w:cs="Times New Roman"/>
          <w:lang w:val="en-US"/>
        </w:rPr>
        <w:t xml:space="preserve"> long chronological note, while containing some inaccuracies, remains a solid starting-point for dating. Understood literally, vv. 7-8 refer to Pope Gregory IX’s excommunication of the emperor</w:t>
      </w:r>
      <w:r>
        <w:rPr>
          <w:rFonts w:ascii="Times New Roman" w:hAnsi="Times New Roman" w:cs="Times New Roman"/>
          <w:lang w:val="en-US"/>
        </w:rPr>
        <w:t>,</w:t>
      </w:r>
      <w:r w:rsidRPr="00B82AAE">
        <w:rPr>
          <w:rFonts w:ascii="Times New Roman" w:hAnsi="Times New Roman" w:cs="Times New Roman"/>
          <w:lang w:val="en-US"/>
        </w:rPr>
        <w:t xml:space="preserve"> Frederick II, who was refusing to take on the leadership of a crusade before the end of the ten-year truce he had concluded in 1229 with Saladin’s nephew, the sultan of Egypt al-Malik al-</w:t>
      </w:r>
      <w:proofErr w:type="spellStart"/>
      <w:r w:rsidRPr="00B82AAE">
        <w:rPr>
          <w:rFonts w:ascii="Times New Roman" w:hAnsi="Times New Roman" w:cs="Times New Roman"/>
          <w:lang w:val="en-US"/>
        </w:rPr>
        <w:t>Kāmil</w:t>
      </w:r>
      <w:proofErr w:type="spellEnd"/>
      <w:r w:rsidRPr="00B82AAE">
        <w:rPr>
          <w:rFonts w:ascii="Times New Roman" w:hAnsi="Times New Roman" w:cs="Times New Roman"/>
          <w:lang w:val="en-US"/>
        </w:rPr>
        <w:t xml:space="preserve">. In this case the song must have been composed after 20 March 1239, the date of the excommunication by which the Pope freed Frederick’s subjects from their duty of fidelity, or alternatively after 7 April of the same year, when the sentence was announced to the whole of Christendom. The typical debate over whether to depart from the beloved lady contained in the second part of the song, stanza V in particular, would seem to suggest that such a separation had not yet taken place. This would allow us to fix the </w:t>
      </w:r>
      <w:r w:rsidRPr="00B82AAE">
        <w:rPr>
          <w:rFonts w:ascii="Times New Roman" w:hAnsi="Times New Roman" w:cs="Times New Roman"/>
          <w:i/>
          <w:lang w:val="en-US"/>
        </w:rPr>
        <w:t xml:space="preserve">terminus ante </w:t>
      </w:r>
      <w:proofErr w:type="spellStart"/>
      <w:r w:rsidRPr="00B82AAE">
        <w:rPr>
          <w:rFonts w:ascii="Times New Roman" w:hAnsi="Times New Roman" w:cs="Times New Roman"/>
          <w:i/>
          <w:lang w:val="en-US"/>
        </w:rPr>
        <w:t>quem</w:t>
      </w:r>
      <w:proofErr w:type="spellEnd"/>
      <w:r w:rsidRPr="00B82AAE">
        <w:rPr>
          <w:rFonts w:ascii="Times New Roman" w:hAnsi="Times New Roman" w:cs="Times New Roman"/>
          <w:lang w:val="en-US"/>
        </w:rPr>
        <w:t xml:space="preserve"> to the first days of August 1239, when the crusaders left the port of Marseille, or perhaps, as </w:t>
      </w:r>
      <w:proofErr w:type="spellStart"/>
      <w:r w:rsidRPr="00B82AAE">
        <w:rPr>
          <w:rFonts w:ascii="Times New Roman" w:hAnsi="Times New Roman" w:cs="Times New Roman"/>
          <w:lang w:val="en-US"/>
        </w:rPr>
        <w:t>Wallensköld</w:t>
      </w:r>
      <w:proofErr w:type="spellEnd"/>
      <w:r w:rsidRPr="00B82AAE">
        <w:rPr>
          <w:rFonts w:ascii="Times New Roman" w:hAnsi="Times New Roman" w:cs="Times New Roman"/>
          <w:lang w:val="en-US"/>
        </w:rPr>
        <w:t xml:space="preserve"> suggests, 24 June of the same year, when </w:t>
      </w:r>
      <w:proofErr w:type="spellStart"/>
      <w:r w:rsidRPr="00B82AAE">
        <w:rPr>
          <w:rFonts w:ascii="Times New Roman" w:hAnsi="Times New Roman" w:cs="Times New Roman"/>
          <w:lang w:val="en-US"/>
        </w:rPr>
        <w:t>Thibaut</w:t>
      </w:r>
      <w:proofErr w:type="spellEnd"/>
      <w:r w:rsidRPr="00B82AAE">
        <w:rPr>
          <w:rFonts w:ascii="Times New Roman" w:hAnsi="Times New Roman" w:cs="Times New Roman"/>
          <w:lang w:val="en-US"/>
        </w:rPr>
        <w:t xml:space="preserve"> probably left Champagne for Lyon where the crusaders were assembling to await departure and were still hoping for Frederick’s involvement.</w:t>
      </w:r>
    </w:p>
    <w:p w14:paraId="391AD49B" w14:textId="77777777" w:rsidR="00EF64E8" w:rsidRPr="00B82AAE" w:rsidRDefault="00EF64E8" w:rsidP="00EF64E8">
      <w:pPr>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But the verb </w:t>
      </w:r>
      <w:proofErr w:type="spellStart"/>
      <w:r w:rsidRPr="00B82AAE">
        <w:rPr>
          <w:rFonts w:ascii="Times New Roman" w:hAnsi="Times New Roman" w:cs="Times New Roman"/>
          <w:i/>
          <w:lang w:val="en-US"/>
        </w:rPr>
        <w:t>esconmunnier</w:t>
      </w:r>
      <w:proofErr w:type="spellEnd"/>
      <w:r w:rsidRPr="00B82AAE">
        <w:rPr>
          <w:rFonts w:ascii="Times New Roman" w:hAnsi="Times New Roman" w:cs="Times New Roman"/>
          <w:lang w:val="en-US"/>
        </w:rPr>
        <w:t xml:space="preserve"> may be interpreted more broadly, and might then refer to the th</w:t>
      </w:r>
      <w:r>
        <w:rPr>
          <w:rFonts w:ascii="Times New Roman" w:hAnsi="Times New Roman" w:cs="Times New Roman"/>
          <w:lang w:val="en-US"/>
        </w:rPr>
        <w:t>reats made by the P</w:t>
      </w:r>
      <w:r w:rsidRPr="00B82AAE">
        <w:rPr>
          <w:rFonts w:ascii="Times New Roman" w:hAnsi="Times New Roman" w:cs="Times New Roman"/>
          <w:lang w:val="en-US"/>
        </w:rPr>
        <w:t xml:space="preserve">ope in a letter of 18 February 1236 against </w:t>
      </w:r>
      <w:proofErr w:type="spellStart"/>
      <w:r w:rsidRPr="00B82AAE">
        <w:rPr>
          <w:rFonts w:ascii="Times New Roman" w:hAnsi="Times New Roman" w:cs="Times New Roman"/>
          <w:lang w:val="en-US"/>
        </w:rPr>
        <w:t>Thibaut</w:t>
      </w:r>
      <w:proofErr w:type="spellEnd"/>
      <w:r w:rsidRPr="00B82AAE">
        <w:rPr>
          <w:rFonts w:ascii="Times New Roman" w:hAnsi="Times New Roman" w:cs="Times New Roman"/>
          <w:lang w:val="en-US"/>
        </w:rPr>
        <w:t xml:space="preserve"> and more than forty other French barons that he would reduce the prerogatives of their ecclesiastical courts (threats which carried little conviction, given that in June of that year Gregory intervened in </w:t>
      </w:r>
      <w:proofErr w:type="spellStart"/>
      <w:r w:rsidRPr="00B82AAE">
        <w:rPr>
          <w:rFonts w:ascii="Times New Roman" w:hAnsi="Times New Roman" w:cs="Times New Roman"/>
          <w:lang w:val="en-US"/>
        </w:rPr>
        <w:t>favour</w:t>
      </w:r>
      <w:proofErr w:type="spellEnd"/>
      <w:r w:rsidRPr="00B82AAE">
        <w:rPr>
          <w:rFonts w:ascii="Times New Roman" w:hAnsi="Times New Roman" w:cs="Times New Roman"/>
          <w:lang w:val="en-US"/>
        </w:rPr>
        <w:t xml:space="preserve"> of the crusader </w:t>
      </w:r>
      <w:proofErr w:type="spellStart"/>
      <w:r w:rsidRPr="00B82AAE">
        <w:rPr>
          <w:rFonts w:ascii="Times New Roman" w:hAnsi="Times New Roman" w:cs="Times New Roman"/>
          <w:lang w:val="en-US"/>
        </w:rPr>
        <w:t>Thibaut</w:t>
      </w:r>
      <w:proofErr w:type="spellEnd"/>
      <w:r w:rsidRPr="00B82AAE">
        <w:rPr>
          <w:rFonts w:ascii="Times New Roman" w:hAnsi="Times New Roman" w:cs="Times New Roman"/>
          <w:lang w:val="en-US"/>
        </w:rPr>
        <w:t xml:space="preserve">, defending him from an attack by King Louis IX). One might also take into account the opposition to the Pope on the part of some barons, including </w:t>
      </w:r>
      <w:proofErr w:type="spellStart"/>
      <w:r w:rsidRPr="00B82AAE">
        <w:rPr>
          <w:rFonts w:ascii="Times New Roman" w:hAnsi="Times New Roman" w:cs="Times New Roman"/>
          <w:lang w:val="en-US"/>
        </w:rPr>
        <w:t>Thibaut</w:t>
      </w:r>
      <w:proofErr w:type="spellEnd"/>
      <w:r w:rsidRPr="00B82AAE">
        <w:rPr>
          <w:rFonts w:ascii="Times New Roman" w:hAnsi="Times New Roman" w:cs="Times New Roman"/>
          <w:lang w:val="en-US"/>
        </w:rPr>
        <w:t xml:space="preserve">, in their refusal to direct the crusade to Constantinople in support of the Latin empire, rather than to the Holy Land. This hypothesis would move the </w:t>
      </w:r>
      <w:r w:rsidRPr="00B82AAE">
        <w:rPr>
          <w:rFonts w:ascii="Times New Roman" w:hAnsi="Times New Roman" w:cs="Times New Roman"/>
          <w:i/>
          <w:lang w:val="en-US"/>
        </w:rPr>
        <w:t xml:space="preserve">terminus post </w:t>
      </w:r>
      <w:proofErr w:type="spellStart"/>
      <w:r w:rsidRPr="00B82AAE">
        <w:rPr>
          <w:rFonts w:ascii="Times New Roman" w:hAnsi="Times New Roman" w:cs="Times New Roman"/>
          <w:i/>
          <w:lang w:val="en-US"/>
        </w:rPr>
        <w:t>quem</w:t>
      </w:r>
      <w:proofErr w:type="spellEnd"/>
      <w:r w:rsidRPr="00B82AAE">
        <w:rPr>
          <w:rFonts w:ascii="Times New Roman" w:hAnsi="Times New Roman" w:cs="Times New Roman"/>
          <w:lang w:val="en-US"/>
        </w:rPr>
        <w:t xml:space="preserve"> back to 16 December 1235, date of the first papal letter to the barons of </w:t>
      </w:r>
      <w:proofErr w:type="gramStart"/>
      <w:r w:rsidRPr="00B82AAE">
        <w:rPr>
          <w:rFonts w:ascii="Times New Roman" w:hAnsi="Times New Roman" w:cs="Times New Roman"/>
          <w:lang w:val="en-US"/>
        </w:rPr>
        <w:t>France which</w:t>
      </w:r>
      <w:proofErr w:type="gramEnd"/>
      <w:r w:rsidRPr="00B82AAE">
        <w:rPr>
          <w:rFonts w:ascii="Times New Roman" w:hAnsi="Times New Roman" w:cs="Times New Roman"/>
          <w:lang w:val="en-US"/>
        </w:rPr>
        <w:t xml:space="preserve"> was announcing the new objective, but is weakened by the recent tendency of</w:t>
      </w:r>
      <w:r>
        <w:rPr>
          <w:rFonts w:ascii="Times New Roman" w:hAnsi="Times New Roman" w:cs="Times New Roman"/>
          <w:lang w:val="en-US"/>
        </w:rPr>
        <w:t xml:space="preserve"> </w:t>
      </w:r>
      <w:r w:rsidRPr="00B82AAE">
        <w:rPr>
          <w:rFonts w:ascii="Times New Roman" w:hAnsi="Times New Roman" w:cs="Times New Roman"/>
          <w:lang w:val="en-US"/>
        </w:rPr>
        <w:t xml:space="preserve">historians to reinterpret and </w:t>
      </w:r>
      <w:r w:rsidRPr="00EF020D">
        <w:rPr>
          <w:rFonts w:ascii="Times New Roman" w:hAnsi="Times New Roman" w:cs="Times New Roman"/>
          <w:lang w:val="en-US"/>
        </w:rPr>
        <w:t>reduce the scope</w:t>
      </w:r>
      <w:r>
        <w:rPr>
          <w:rFonts w:ascii="Times New Roman" w:hAnsi="Times New Roman" w:cs="Times New Roman"/>
          <w:lang w:val="en-US"/>
        </w:rPr>
        <w:t xml:space="preserve"> of</w:t>
      </w:r>
      <w:r w:rsidRPr="00B82AAE">
        <w:rPr>
          <w:rFonts w:ascii="Times New Roman" w:hAnsi="Times New Roman" w:cs="Times New Roman"/>
          <w:lang w:val="en-US"/>
        </w:rPr>
        <w:t xml:space="preserve"> the new papal initiative (</w:t>
      </w:r>
      <w:proofErr w:type="spellStart"/>
      <w:r w:rsidRPr="00B82AAE">
        <w:rPr>
          <w:rFonts w:ascii="Times New Roman" w:hAnsi="Times New Roman" w:cs="Times New Roman"/>
          <w:lang w:val="en-US"/>
        </w:rPr>
        <w:t>Chrissis</w:t>
      </w:r>
      <w:proofErr w:type="spellEnd"/>
      <w:r w:rsidRPr="00B82AAE">
        <w:rPr>
          <w:rFonts w:ascii="Times New Roman" w:hAnsi="Times New Roman" w:cs="Times New Roman"/>
          <w:lang w:val="en-US"/>
        </w:rPr>
        <w:t xml:space="preserve"> 2010).</w:t>
      </w:r>
    </w:p>
    <w:p w14:paraId="1E3FF045" w14:textId="2349F503" w:rsidR="00840704" w:rsidRPr="00E52986" w:rsidRDefault="00EF64E8" w:rsidP="00EF64E8">
      <w:pPr>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The impression gained from reading the text is that of an appeal from a man who already feels invested with a certain authority – officially </w:t>
      </w:r>
      <w:proofErr w:type="spellStart"/>
      <w:r w:rsidRPr="00B82AAE">
        <w:rPr>
          <w:rFonts w:ascii="Times New Roman" w:hAnsi="Times New Roman" w:cs="Times New Roman"/>
          <w:lang w:val="en-US"/>
        </w:rPr>
        <w:t>recognised</w:t>
      </w:r>
      <w:proofErr w:type="spellEnd"/>
      <w:r w:rsidRPr="00B82AAE">
        <w:rPr>
          <w:rFonts w:ascii="Times New Roman" w:hAnsi="Times New Roman" w:cs="Times New Roman"/>
          <w:lang w:val="en-US"/>
        </w:rPr>
        <w:t xml:space="preserve"> or due to his social position – over the other crusaders, and that in exhorting his companions to action he is also intending to seek precise guarantees from them, being aware that conflicts, divisions, acts of insubordination and individual interests can only damage the outcome of the expedition and personal prestige (on this see </w:t>
      </w:r>
      <w:proofErr w:type="spellStart"/>
      <w:r w:rsidRPr="00B82AAE">
        <w:rPr>
          <w:rFonts w:ascii="Times New Roman" w:hAnsi="Times New Roman" w:cs="Times New Roman"/>
          <w:lang w:val="en-US"/>
        </w:rPr>
        <w:t>Melani</w:t>
      </w:r>
      <w:proofErr w:type="spellEnd"/>
      <w:r w:rsidRPr="00B82AAE">
        <w:rPr>
          <w:rFonts w:ascii="Times New Roman" w:hAnsi="Times New Roman" w:cs="Times New Roman"/>
          <w:lang w:val="en-US"/>
        </w:rPr>
        <w:t xml:space="preserve"> 1999, p. 144).</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76C33FA2" w14:textId="073063C5" w:rsidR="00AC105B" w:rsidRDefault="00AC105B" w:rsidP="00AC105B">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7C3A4981" w14:textId="77777777" w:rsidR="00EF64E8" w:rsidRDefault="00EF64E8" w:rsidP="00EF64E8">
      <w:pPr>
        <w:spacing w:after="0" w:line="240" w:lineRule="auto"/>
        <w:ind w:firstLine="284"/>
        <w:jc w:val="both"/>
        <w:rPr>
          <w:rFonts w:ascii="Times New Roman" w:hAnsi="Times New Roman" w:cs="Times New Roman"/>
        </w:rPr>
      </w:pPr>
      <w:r>
        <w:rPr>
          <w:rFonts w:ascii="Times New Roman" w:hAnsi="Times New Roman" w:cs="Times New Roman"/>
        </w:rPr>
        <w:t xml:space="preserve">La lunga nota cronologica di Bédier, benché non priva di qualche imprecisione, resta un solido punto di partenza per la datazione di questo testo. Se presi alla lettera, i vv. 7-8 fanno riferimento alla scomunica lanciata dal papa Gregorio IX all’imperatore Federico II, che temporeggiava rifiutandosi di assumere la guida della spedizione prima della scadenza della tregua decennale da lui firmata nel 1229 con il sultano d’Egitto al-Malik al-Kāmil, nipote di Saladino. In questo caso la composizione della canzone sarebbe avvenuta dopo il 20 marzo 1239, data della scomunica con la quale il papa svincolava i sudditi di Federico dall’obbligo di fedeltà, oppure dopo il 7 aprile dello stesso anno, quando la sentenza fu annunciata a tutta la cristianità. Il tipico dibattito sull’opportunità di separarsi dalla dama amata contenuto nella seconda parte della canzone, e in particolare nella quinta strofe, suggerirebbe infine che tale separazione non sia ancora avvenuta. Questo ci permetterebbe di fissare il </w:t>
      </w:r>
      <w:r>
        <w:rPr>
          <w:rFonts w:ascii="Times New Roman" w:hAnsi="Times New Roman" w:cs="Times New Roman"/>
          <w:i/>
        </w:rPr>
        <w:t>terminus ante quem</w:t>
      </w:r>
      <w:r>
        <w:rPr>
          <w:rFonts w:ascii="Times New Roman" w:hAnsi="Times New Roman" w:cs="Times New Roman"/>
        </w:rPr>
        <w:t xml:space="preserve"> ai primi giorni dell’agosto 1239, data della partenza dei crociati dal porto di Marsiglia o forse, come suggerisce Wallensköld, al 24 giugno dello </w:t>
      </w:r>
      <w:r>
        <w:rPr>
          <w:rFonts w:ascii="Times New Roman" w:hAnsi="Times New Roman" w:cs="Times New Roman"/>
        </w:rPr>
        <w:lastRenderedPageBreak/>
        <w:t>stesso anno, quando verosimilmente Thibaut lasciò la Champagne per recarsi a Lione dove i crociati si riunirono in attesa della partenza, sperando ancora nel coinvolgimento dell’imperatore Federico.</w:t>
      </w:r>
    </w:p>
    <w:p w14:paraId="6322D951" w14:textId="77777777" w:rsidR="00EF64E8" w:rsidRDefault="00EF64E8" w:rsidP="00EF64E8">
      <w:pPr>
        <w:spacing w:after="0" w:line="240" w:lineRule="auto"/>
        <w:ind w:firstLine="284"/>
        <w:jc w:val="both"/>
        <w:rPr>
          <w:rFonts w:ascii="Times New Roman" w:hAnsi="Times New Roman" w:cs="Times New Roman"/>
        </w:rPr>
      </w:pPr>
      <w:r>
        <w:rPr>
          <w:rFonts w:ascii="Times New Roman" w:hAnsi="Times New Roman" w:cs="Times New Roman"/>
        </w:rPr>
        <w:t xml:space="preserve">Ma il verbo </w:t>
      </w:r>
      <w:r>
        <w:rPr>
          <w:rFonts w:ascii="Times New Roman" w:hAnsi="Times New Roman" w:cs="Times New Roman"/>
          <w:i/>
        </w:rPr>
        <w:t>esconmunnier</w:t>
      </w:r>
      <w:r>
        <w:rPr>
          <w:rFonts w:ascii="Times New Roman" w:hAnsi="Times New Roman" w:cs="Times New Roman"/>
        </w:rPr>
        <w:t xml:space="preserve"> può essere interpretato anche in senso meno ristretto, e in questo caso esso potrebbe riferirsi alle minacce indirizzate dal papa in una lettera del 18 febbraio 1236 contro Thibaut e più di quaranta altri baroni francesi rei di ingerenze a danno delle prerogative delle corti ecclesiastiche (minacce poco convinte, visto che già nel giugno dello stesso anno Gregorio interviene a favore del crociato Thibaut difendendolo dall’attacco del re Luigi IX). Si potrebbe pensare anche al rifiuto opposto da alcuni baroni, tra i quali lo stesso Thibaut, alla volontà del papa di dirigere la crociata a Costantinopoli in soccorso dell’impero latino piuttosto che in Terra Santa. Quest’ultima ipotesi sposterebbe il </w:t>
      </w:r>
      <w:r>
        <w:rPr>
          <w:rFonts w:ascii="Times New Roman" w:hAnsi="Times New Roman" w:cs="Times New Roman"/>
          <w:i/>
        </w:rPr>
        <w:t>terminus post quem</w:t>
      </w:r>
      <w:r>
        <w:rPr>
          <w:rFonts w:ascii="Times New Roman" w:hAnsi="Times New Roman" w:cs="Times New Roman"/>
        </w:rPr>
        <w:t xml:space="preserve"> indietro fino al 16 dicembre 1235, data della prima lettera papale ai baroni di Francia che annunciava il nuovo obiettivo, ma risulta tuttavia indebolita dalla tendenza recente degli studi storici a reinterpretare e ridimensionare la nuova iniziativa papale (Chrissis 2010).</w:t>
      </w:r>
    </w:p>
    <w:p w14:paraId="26FBE37E" w14:textId="4AF7D137" w:rsidR="00EC5216" w:rsidRDefault="00EF64E8" w:rsidP="00EF64E8">
      <w:pPr>
        <w:spacing w:after="0" w:line="240" w:lineRule="auto"/>
        <w:ind w:firstLine="284"/>
        <w:jc w:val="both"/>
        <w:rPr>
          <w:rFonts w:ascii="Times New Roman" w:hAnsi="Times New Roman" w:cs="Times New Roman"/>
        </w:rPr>
      </w:pPr>
      <w:r>
        <w:rPr>
          <w:rFonts w:ascii="Times New Roman" w:hAnsi="Times New Roman" w:cs="Times New Roman"/>
        </w:rPr>
        <w:t>L’impressione che si evince dalla lettura del testo è quella dell’appello di un uomo che si sente già in qualche modo investito di una certa autorità sugli altri crociati – riconosciuta ufficialmente o dovuta alla sua posizione sociale – e che, nell’esortare all’azione i compagni, intenda anche chiedere garanzie precise, essendo consapevole che i contrasti, le divisioni, le insubordinazioni e gli interessi particolari non potranno che nuocere al buon esito della spedizione e al proprio prestigio personale (si veda in questo senso Melani 1999, p. 144).</w:t>
      </w:r>
    </w:p>
    <w:p w14:paraId="20220E30" w14:textId="77777777" w:rsidR="00EF64E8" w:rsidRPr="00E52986" w:rsidRDefault="00EF64E8" w:rsidP="00EF64E8">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=en]</w:t>
      </w:r>
    </w:p>
    <w:p w14:paraId="0CFEA3E1" w14:textId="77777777" w:rsidR="00EF64E8" w:rsidRPr="00B82AAE" w:rsidRDefault="00EF64E8" w:rsidP="00EF64E8">
      <w:pPr>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1-3. </w:t>
      </w:r>
      <w:proofErr w:type="spellStart"/>
      <w:r w:rsidRPr="00B82AAE">
        <w:rPr>
          <w:rFonts w:ascii="Times New Roman" w:hAnsi="Times New Roman" w:cs="Times New Roman"/>
          <w:lang w:val="en-US"/>
        </w:rPr>
        <w:t>Guida</w:t>
      </w:r>
      <w:proofErr w:type="spellEnd"/>
      <w:r w:rsidRPr="00B82AAE">
        <w:rPr>
          <w:rFonts w:ascii="Times New Roman" w:hAnsi="Times New Roman" w:cs="Times New Roman"/>
          <w:lang w:val="en-US"/>
        </w:rPr>
        <w:t xml:space="preserve"> 1992, p. 330 and Sanchez Palomino 2005, p. 188 </w:t>
      </w:r>
      <w:proofErr w:type="spellStart"/>
      <w:r w:rsidRPr="00B82AAE">
        <w:rPr>
          <w:rFonts w:ascii="Times New Roman" w:hAnsi="Times New Roman" w:cs="Times New Roman"/>
          <w:lang w:val="en-US"/>
        </w:rPr>
        <w:t>emphasise</w:t>
      </w:r>
      <w:proofErr w:type="spellEnd"/>
      <w:r w:rsidRPr="00B82AAE">
        <w:rPr>
          <w:rFonts w:ascii="Times New Roman" w:hAnsi="Times New Roman" w:cs="Times New Roman"/>
          <w:lang w:val="en-US"/>
        </w:rPr>
        <w:t xml:space="preserve"> the way in which the initial figure of </w:t>
      </w:r>
      <w:proofErr w:type="spellStart"/>
      <w:r w:rsidRPr="00B82AAE">
        <w:rPr>
          <w:rFonts w:ascii="Times New Roman" w:hAnsi="Times New Roman" w:cs="Times New Roman"/>
          <w:i/>
          <w:lang w:val="en-US"/>
        </w:rPr>
        <w:t>accumulatio</w:t>
      </w:r>
      <w:proofErr w:type="spellEnd"/>
      <w:r w:rsidRPr="00B82AAE">
        <w:rPr>
          <w:rFonts w:ascii="Times New Roman" w:hAnsi="Times New Roman" w:cs="Times New Roman"/>
          <w:lang w:val="en-US"/>
        </w:rPr>
        <w:t xml:space="preserve"> serves to express the author’s state of mind. Compare stanza II of the song RS 273.</w:t>
      </w:r>
    </w:p>
    <w:p w14:paraId="1FE1AF67" w14:textId="77777777" w:rsidR="00EF64E8" w:rsidRPr="00B82AAE" w:rsidRDefault="00EF64E8" w:rsidP="00EF64E8">
      <w:pPr>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5-6. The decline-of-the-world theme is one of the commonest </w:t>
      </w:r>
      <w:r w:rsidRPr="00B82AAE">
        <w:rPr>
          <w:rFonts w:ascii="Times New Roman" w:hAnsi="Times New Roman" w:cs="Times New Roman"/>
          <w:i/>
          <w:lang w:val="en-US"/>
        </w:rPr>
        <w:t>topoi</w:t>
      </w:r>
      <w:r w:rsidRPr="00B82AAE">
        <w:rPr>
          <w:rFonts w:ascii="Times New Roman" w:hAnsi="Times New Roman" w:cs="Times New Roman"/>
          <w:lang w:val="en-US"/>
        </w:rPr>
        <w:t xml:space="preserve"> of medieval literature, present in innumerable Latin and vernacular works, above all in an introductory position. It is repeated several times in </w:t>
      </w:r>
      <w:proofErr w:type="spellStart"/>
      <w:r w:rsidRPr="00B82AAE">
        <w:rPr>
          <w:rFonts w:ascii="Times New Roman" w:hAnsi="Times New Roman" w:cs="Times New Roman"/>
          <w:lang w:val="en-US"/>
        </w:rPr>
        <w:t>Thibaut</w:t>
      </w:r>
      <w:proofErr w:type="spellEnd"/>
      <w:r w:rsidRPr="00B82AAE">
        <w:rPr>
          <w:rFonts w:ascii="Times New Roman" w:hAnsi="Times New Roman" w:cs="Times New Roman"/>
          <w:lang w:val="en-US"/>
        </w:rPr>
        <w:t xml:space="preserve"> de Champagne’s songs, for example in stanza I of the religious song RS 1843, 1-9. The responsibility of the barons for the decline of the world, well expressed by the preposition </w:t>
      </w:r>
      <w:r w:rsidRPr="00B82AAE">
        <w:rPr>
          <w:rFonts w:ascii="Times New Roman" w:hAnsi="Times New Roman" w:cs="Times New Roman"/>
          <w:i/>
          <w:lang w:val="en-US"/>
        </w:rPr>
        <w:t>entre</w:t>
      </w:r>
      <w:r w:rsidRPr="00B82AAE">
        <w:rPr>
          <w:rFonts w:ascii="Times New Roman" w:hAnsi="Times New Roman" w:cs="Times New Roman"/>
          <w:lang w:val="en-US"/>
        </w:rPr>
        <w:t xml:space="preserve">, is confirmed in RS 273, 23-24; </w:t>
      </w:r>
      <w:proofErr w:type="spellStart"/>
      <w:r w:rsidRPr="00B82AAE">
        <w:rPr>
          <w:rFonts w:ascii="Times New Roman" w:hAnsi="Times New Roman" w:cs="Times New Roman"/>
          <w:i/>
          <w:lang w:val="en-US"/>
        </w:rPr>
        <w:t>maint</w:t>
      </w:r>
      <w:proofErr w:type="spellEnd"/>
      <w:r w:rsidRPr="00B82AAE">
        <w:rPr>
          <w:rFonts w:ascii="Times New Roman" w:hAnsi="Times New Roman" w:cs="Times New Roman"/>
          <w:i/>
          <w:lang w:val="en-US"/>
        </w:rPr>
        <w:t xml:space="preserve"> baron</w:t>
      </w:r>
      <w:r w:rsidRPr="00B82AAE">
        <w:rPr>
          <w:rFonts w:ascii="Times New Roman" w:hAnsi="Times New Roman" w:cs="Times New Roman"/>
          <w:lang w:val="en-US"/>
        </w:rPr>
        <w:t xml:space="preserve"> is a collective singular as in RS 757, 6.</w:t>
      </w:r>
    </w:p>
    <w:p w14:paraId="3012D2E4" w14:textId="77777777" w:rsidR="00EF64E8" w:rsidRPr="00B82AAE" w:rsidRDefault="00EF64E8" w:rsidP="00EF64E8">
      <w:pPr>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7-8. Concerning Frederick II’s excommunication in March 1239, two recent </w:t>
      </w:r>
      <w:r>
        <w:rPr>
          <w:rFonts w:ascii="Times New Roman" w:hAnsi="Times New Roman" w:cs="Times New Roman"/>
          <w:lang w:val="en-US"/>
        </w:rPr>
        <w:t>studies of</w:t>
      </w:r>
      <w:r w:rsidRPr="00B82AAE">
        <w:rPr>
          <w:rFonts w:ascii="Times New Roman" w:hAnsi="Times New Roman" w:cs="Times New Roman"/>
          <w:lang w:val="en-US"/>
        </w:rPr>
        <w:t xml:space="preserve"> the so-called ‘barons’ crusade’ examine the subject of the difficult relations between Gregory IX and Frederick, and the Pope’s resultant changeable and inconsistent approach to the question of the crusade. Lower 2005 pa</w:t>
      </w:r>
      <w:r>
        <w:rPr>
          <w:rFonts w:ascii="Times New Roman" w:hAnsi="Times New Roman" w:cs="Times New Roman"/>
          <w:lang w:val="en-US"/>
        </w:rPr>
        <w:t xml:space="preserve">rticularly </w:t>
      </w:r>
      <w:proofErr w:type="spellStart"/>
      <w:r>
        <w:rPr>
          <w:rFonts w:ascii="Times New Roman" w:hAnsi="Times New Roman" w:cs="Times New Roman"/>
          <w:lang w:val="en-US"/>
        </w:rPr>
        <w:t>emphasises</w:t>
      </w:r>
      <w:proofErr w:type="spellEnd"/>
      <w:r>
        <w:rPr>
          <w:rFonts w:ascii="Times New Roman" w:hAnsi="Times New Roman" w:cs="Times New Roman"/>
          <w:lang w:val="en-US"/>
        </w:rPr>
        <w:t xml:space="preserve"> the P</w:t>
      </w:r>
      <w:r w:rsidRPr="00B82AAE">
        <w:rPr>
          <w:rFonts w:ascii="Times New Roman" w:hAnsi="Times New Roman" w:cs="Times New Roman"/>
          <w:lang w:val="en-US"/>
        </w:rPr>
        <w:t xml:space="preserve">ope’s wish to divert the crusade to Constantinople, whereas </w:t>
      </w:r>
      <w:proofErr w:type="spellStart"/>
      <w:r w:rsidRPr="00B82AAE">
        <w:rPr>
          <w:rFonts w:ascii="Times New Roman" w:hAnsi="Times New Roman" w:cs="Times New Roman"/>
          <w:lang w:val="en-US"/>
        </w:rPr>
        <w:t>Chrissis</w:t>
      </w:r>
      <w:proofErr w:type="spellEnd"/>
      <w:r w:rsidRPr="00B82AAE">
        <w:rPr>
          <w:rFonts w:ascii="Times New Roman" w:hAnsi="Times New Roman" w:cs="Times New Roman"/>
          <w:lang w:val="en-US"/>
        </w:rPr>
        <w:t xml:space="preserve"> 2010 </w:t>
      </w:r>
      <w:r w:rsidRPr="00EF020D">
        <w:rPr>
          <w:rFonts w:ascii="Times New Roman" w:hAnsi="Times New Roman" w:cs="Times New Roman"/>
          <w:lang w:val="en-US"/>
        </w:rPr>
        <w:t>limits</w:t>
      </w:r>
      <w:r>
        <w:rPr>
          <w:rFonts w:ascii="Times New Roman" w:hAnsi="Times New Roman" w:cs="Times New Roman"/>
          <w:b/>
          <w:lang w:val="en-US"/>
        </w:rPr>
        <w:t xml:space="preserve"> </w:t>
      </w:r>
      <w:r w:rsidRPr="00B82AAE">
        <w:rPr>
          <w:rFonts w:ascii="Times New Roman" w:hAnsi="Times New Roman" w:cs="Times New Roman"/>
          <w:lang w:val="en-US"/>
        </w:rPr>
        <w:t xml:space="preserve">the extent of this attempt. According to </w:t>
      </w:r>
      <w:proofErr w:type="spellStart"/>
      <w:r w:rsidRPr="00B82AAE">
        <w:rPr>
          <w:rFonts w:ascii="Times New Roman" w:hAnsi="Times New Roman" w:cs="Times New Roman"/>
          <w:lang w:val="en-US"/>
        </w:rPr>
        <w:t>Chrissis</w:t>
      </w:r>
      <w:proofErr w:type="spellEnd"/>
      <w:r w:rsidRPr="00B82AAE">
        <w:rPr>
          <w:rFonts w:ascii="Times New Roman" w:hAnsi="Times New Roman" w:cs="Times New Roman"/>
          <w:lang w:val="en-US"/>
        </w:rPr>
        <w:t>, Gregory introduced the two projects in parallel and never attempted to use force and threats to persuade the crusading barons to change their objective, even during the aftermath of the excommunication imposed on Frederick in 1239, although this does nothing to mitigate the poisonous atmo</w:t>
      </w:r>
      <w:r>
        <w:rPr>
          <w:rFonts w:ascii="Times New Roman" w:hAnsi="Times New Roman" w:cs="Times New Roman"/>
          <w:lang w:val="en-US"/>
        </w:rPr>
        <w:t>sphere of the struggle between Pope and E</w:t>
      </w:r>
      <w:r w:rsidRPr="00B82AAE">
        <w:rPr>
          <w:rFonts w:ascii="Times New Roman" w:hAnsi="Times New Roman" w:cs="Times New Roman"/>
          <w:lang w:val="en-US"/>
        </w:rPr>
        <w:t xml:space="preserve">mperor. But in this song the author undeniably shows that he feels invested with a certain civil and moral authority, and the historical documents, corroborated by the crusade songs, seem to attest a drive and motivation in the convictions and intentions of the crusaders stronger than </w:t>
      </w:r>
      <w:r>
        <w:rPr>
          <w:rFonts w:ascii="Times New Roman" w:hAnsi="Times New Roman" w:cs="Times New Roman"/>
          <w:lang w:val="en-US"/>
        </w:rPr>
        <w:t>the P</w:t>
      </w:r>
      <w:r w:rsidRPr="00B82AAE">
        <w:rPr>
          <w:rFonts w:ascii="Times New Roman" w:hAnsi="Times New Roman" w:cs="Times New Roman"/>
          <w:lang w:val="en-US"/>
        </w:rPr>
        <w:t xml:space="preserve">ope’s hesitations and </w:t>
      </w:r>
      <w:proofErr w:type="spellStart"/>
      <w:r w:rsidRPr="00B82AAE">
        <w:rPr>
          <w:rFonts w:ascii="Times New Roman" w:hAnsi="Times New Roman" w:cs="Times New Roman"/>
          <w:lang w:val="en-US"/>
        </w:rPr>
        <w:t>strategems</w:t>
      </w:r>
      <w:proofErr w:type="spellEnd"/>
      <w:r w:rsidRPr="00B82AAE">
        <w:rPr>
          <w:rFonts w:ascii="Times New Roman" w:hAnsi="Times New Roman" w:cs="Times New Roman"/>
          <w:lang w:val="en-US"/>
        </w:rPr>
        <w:t xml:space="preserve">. This pressure “from below”, often </w:t>
      </w:r>
      <w:proofErr w:type="spellStart"/>
      <w:r w:rsidRPr="00B82AAE">
        <w:rPr>
          <w:rFonts w:ascii="Times New Roman" w:hAnsi="Times New Roman" w:cs="Times New Roman"/>
          <w:lang w:val="en-US"/>
        </w:rPr>
        <w:t>emphasised</w:t>
      </w:r>
      <w:proofErr w:type="spellEnd"/>
      <w:r w:rsidRPr="00B82AAE">
        <w:rPr>
          <w:rFonts w:ascii="Times New Roman" w:hAnsi="Times New Roman" w:cs="Times New Roman"/>
          <w:lang w:val="en-US"/>
        </w:rPr>
        <w:t xml:space="preserve"> in the history of the crusades, yet rather surprising in such a late expedition, shows that the religious aspect of the pilgrimage never diminished, and that while it </w:t>
      </w:r>
      <w:r>
        <w:rPr>
          <w:rFonts w:ascii="Times New Roman" w:hAnsi="Times New Roman" w:cs="Times New Roman"/>
          <w:lang w:val="en-US"/>
        </w:rPr>
        <w:t>beca</w:t>
      </w:r>
      <w:r w:rsidRPr="00B82AAE">
        <w:rPr>
          <w:rFonts w:ascii="Times New Roman" w:hAnsi="Times New Roman" w:cs="Times New Roman"/>
          <w:lang w:val="en-US"/>
        </w:rPr>
        <w:t>me progressively more attended by more political and opportunistic motives, these never completely replaced them.</w:t>
      </w:r>
    </w:p>
    <w:p w14:paraId="5D3151D0" w14:textId="77777777" w:rsidR="00EF64E8" w:rsidRPr="00B82AAE" w:rsidRDefault="00EF64E8" w:rsidP="00EF64E8">
      <w:pPr>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Despite the assertions of the </w:t>
      </w:r>
      <w:proofErr w:type="spellStart"/>
      <w:r w:rsidRPr="00B82AAE">
        <w:rPr>
          <w:rFonts w:ascii="Times New Roman" w:hAnsi="Times New Roman" w:cs="Times New Roman"/>
          <w:lang w:val="en-US"/>
        </w:rPr>
        <w:t>continutor</w:t>
      </w:r>
      <w:proofErr w:type="spellEnd"/>
      <w:r w:rsidRPr="00B82AAE">
        <w:rPr>
          <w:rFonts w:ascii="Times New Roman" w:hAnsi="Times New Roman" w:cs="Times New Roman"/>
          <w:lang w:val="en-US"/>
        </w:rPr>
        <w:t xml:space="preserve"> of the chronicle of William of </w:t>
      </w:r>
      <w:proofErr w:type="spellStart"/>
      <w:r w:rsidRPr="00B82AAE">
        <w:rPr>
          <w:rFonts w:ascii="Times New Roman" w:hAnsi="Times New Roman" w:cs="Times New Roman"/>
          <w:lang w:val="en-US"/>
        </w:rPr>
        <w:t>Tyre</w:t>
      </w:r>
      <w:proofErr w:type="spellEnd"/>
      <w:r w:rsidRPr="00B82AAE">
        <w:rPr>
          <w:rFonts w:ascii="Times New Roman" w:hAnsi="Times New Roman" w:cs="Times New Roman"/>
          <w:lang w:val="en-US"/>
        </w:rPr>
        <w:t xml:space="preserve"> (</w:t>
      </w:r>
      <w:r w:rsidRPr="00B82AAE">
        <w:rPr>
          <w:rFonts w:ascii="Times New Roman" w:hAnsi="Times New Roman" w:cs="Times New Roman"/>
          <w:i/>
          <w:lang w:val="en-US"/>
        </w:rPr>
        <w:t xml:space="preserve">Continuation </w:t>
      </w:r>
      <w:proofErr w:type="spellStart"/>
      <w:r w:rsidRPr="00B82AAE">
        <w:rPr>
          <w:rFonts w:ascii="Times New Roman" w:hAnsi="Times New Roman" w:cs="Times New Roman"/>
          <w:i/>
          <w:lang w:val="en-US"/>
        </w:rPr>
        <w:t>Rothelin</w:t>
      </w:r>
      <w:proofErr w:type="spellEnd"/>
      <w:r w:rsidRPr="00B82AAE">
        <w:rPr>
          <w:rFonts w:ascii="Times New Roman" w:hAnsi="Times New Roman" w:cs="Times New Roman"/>
          <w:lang w:val="en-US"/>
        </w:rPr>
        <w:t>, 528), according to which the French barons considered the Emperor to be a collaborator of the Moslem enemy, and therefore would have set out without him, the official documents speak of a much more diplomatic relationship between the Emperor and the crusaders. Frederick, caught up in his political interests and the conflict with the Pope which made him reluctant to waste time on a new crusade, seems to have offered the crusaders all the help he could, leaving them to believe until the last minute that he really did wish to head the expedition; for their part the crusaders postponed departure several times until the end of the Emperor’s involvement, and the latter’s letter of 9 March 1239 seems to support the idea of his participation; but only a few days later, the papal interdict precipitated matters by making this impossible, and further delay pointless.</w:t>
      </w:r>
    </w:p>
    <w:p w14:paraId="481C825C" w14:textId="77777777" w:rsidR="00EF64E8" w:rsidRPr="00B82AAE" w:rsidRDefault="00EF64E8" w:rsidP="00EF64E8">
      <w:pPr>
        <w:tabs>
          <w:tab w:val="left" w:pos="2694"/>
          <w:tab w:val="right" w:pos="9639"/>
        </w:tabs>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According to </w:t>
      </w:r>
      <w:proofErr w:type="spellStart"/>
      <w:r w:rsidRPr="00B82AAE">
        <w:rPr>
          <w:rFonts w:ascii="Times New Roman" w:hAnsi="Times New Roman" w:cs="Times New Roman"/>
          <w:lang w:val="en-US"/>
        </w:rPr>
        <w:t>Godefroy</w:t>
      </w:r>
      <w:proofErr w:type="spellEnd"/>
      <w:r w:rsidRPr="00B82AAE">
        <w:rPr>
          <w:rFonts w:ascii="Times New Roman" w:hAnsi="Times New Roman" w:cs="Times New Roman"/>
          <w:lang w:val="en-US"/>
        </w:rPr>
        <w:t xml:space="preserve"> 6, 568a, </w:t>
      </w:r>
      <w:proofErr w:type="gramStart"/>
      <w:r w:rsidRPr="00B82AAE">
        <w:rPr>
          <w:rFonts w:ascii="Times New Roman" w:hAnsi="Times New Roman" w:cs="Times New Roman"/>
          <w:lang w:val="en-US"/>
        </w:rPr>
        <w:t>who</w:t>
      </w:r>
      <w:proofErr w:type="gramEnd"/>
      <w:r w:rsidRPr="00B82AAE">
        <w:rPr>
          <w:rFonts w:ascii="Times New Roman" w:hAnsi="Times New Roman" w:cs="Times New Roman"/>
          <w:lang w:val="en-US"/>
        </w:rPr>
        <w:t xml:space="preserve"> supplies no examples, the expression </w:t>
      </w:r>
      <w:proofErr w:type="spellStart"/>
      <w:r w:rsidRPr="00B82AAE">
        <w:rPr>
          <w:rFonts w:ascii="Times New Roman" w:hAnsi="Times New Roman" w:cs="Times New Roman"/>
          <w:i/>
          <w:lang w:val="en-US"/>
        </w:rPr>
        <w:t>offrir</w:t>
      </w:r>
      <w:proofErr w:type="spellEnd"/>
      <w:r w:rsidRPr="00B82AAE">
        <w:rPr>
          <w:rFonts w:ascii="Times New Roman" w:hAnsi="Times New Roman" w:cs="Times New Roman"/>
          <w:i/>
          <w:lang w:val="en-US"/>
        </w:rPr>
        <w:t xml:space="preserve"> raison</w:t>
      </w:r>
      <w:r w:rsidRPr="00B82AAE">
        <w:rPr>
          <w:rFonts w:ascii="Times New Roman" w:hAnsi="Times New Roman" w:cs="Times New Roman"/>
          <w:lang w:val="en-US"/>
        </w:rPr>
        <w:t xml:space="preserve"> means “to give satisfaction”. From the context and the example in the </w:t>
      </w:r>
      <w:r w:rsidRPr="00B82AAE">
        <w:rPr>
          <w:rFonts w:ascii="Times New Roman" w:hAnsi="Times New Roman" w:cs="Times New Roman"/>
          <w:i/>
          <w:lang w:val="en-US"/>
        </w:rPr>
        <w:t xml:space="preserve">Mort </w:t>
      </w:r>
      <w:proofErr w:type="spellStart"/>
      <w:r w:rsidRPr="00B82AAE">
        <w:rPr>
          <w:rFonts w:ascii="Times New Roman" w:hAnsi="Times New Roman" w:cs="Times New Roman"/>
          <w:i/>
          <w:lang w:val="en-US"/>
        </w:rPr>
        <w:t>Artu</w:t>
      </w:r>
      <w:proofErr w:type="spellEnd"/>
      <w:r w:rsidRPr="00B82AAE">
        <w:rPr>
          <w:rFonts w:ascii="Times New Roman" w:hAnsi="Times New Roman" w:cs="Times New Roman"/>
          <w:lang w:val="en-US"/>
        </w:rPr>
        <w:t xml:space="preserve"> (</w:t>
      </w:r>
      <w:proofErr w:type="spellStart"/>
      <w:r w:rsidRPr="00B82AAE">
        <w:rPr>
          <w:rFonts w:ascii="Times New Roman" w:hAnsi="Times New Roman" w:cs="Times New Roman"/>
          <w:lang w:val="en-US"/>
        </w:rPr>
        <w:t>Hult</w:t>
      </w:r>
      <w:proofErr w:type="spellEnd"/>
      <w:r w:rsidRPr="00B82AAE">
        <w:rPr>
          <w:rFonts w:ascii="Times New Roman" w:hAnsi="Times New Roman" w:cs="Times New Roman"/>
          <w:lang w:val="en-US"/>
        </w:rPr>
        <w:t>) 17, 14 I would interpret it in the sense of “to give guarantees”, “to commit to making one’s own contribution”, including armed support.</w:t>
      </w:r>
    </w:p>
    <w:p w14:paraId="08C1EF8C" w14:textId="18C9AE65" w:rsidR="00EF64E8" w:rsidRPr="00B82AAE" w:rsidRDefault="00A17B8F"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lastRenderedPageBreak/>
        <w:t>[</w:t>
      </w:r>
      <w:proofErr w:type="gramStart"/>
      <w:r>
        <w:rPr>
          <w:rFonts w:ascii="Times New Roman" w:hAnsi="Times New Roman" w:cs="Times New Roman"/>
          <w:lang w:val="en-US"/>
        </w:rPr>
        <w:t>n</w:t>
      </w:r>
      <w:proofErr w:type="gramEnd"/>
      <w:r>
        <w:rPr>
          <w:rFonts w:ascii="Times New Roman" w:hAnsi="Times New Roman" w:cs="Times New Roman"/>
          <w:lang w:val="en-US"/>
        </w:rPr>
        <w:t>=10]</w:t>
      </w:r>
      <w:proofErr w:type="spellStart"/>
      <w:r w:rsidR="00EF64E8" w:rsidRPr="00B82AAE">
        <w:rPr>
          <w:rFonts w:ascii="Times New Roman" w:hAnsi="Times New Roman" w:cs="Times New Roman"/>
          <w:i/>
          <w:lang w:val="en-US"/>
        </w:rPr>
        <w:t>Surie</w:t>
      </w:r>
      <w:proofErr w:type="spellEnd"/>
      <w:r w:rsidR="00EF64E8" w:rsidRPr="00B82AAE">
        <w:rPr>
          <w:rFonts w:ascii="Times New Roman" w:hAnsi="Times New Roman" w:cs="Times New Roman"/>
          <w:lang w:val="en-US"/>
        </w:rPr>
        <w:t xml:space="preserve"> or </w:t>
      </w:r>
      <w:proofErr w:type="spellStart"/>
      <w:r w:rsidR="00EF64E8" w:rsidRPr="00B82AAE">
        <w:rPr>
          <w:rFonts w:ascii="Times New Roman" w:hAnsi="Times New Roman" w:cs="Times New Roman"/>
          <w:i/>
          <w:lang w:val="en-US"/>
        </w:rPr>
        <w:t>regne</w:t>
      </w:r>
      <w:proofErr w:type="spellEnd"/>
      <w:r w:rsidR="00EF64E8" w:rsidRPr="00B82AAE">
        <w:rPr>
          <w:rFonts w:ascii="Times New Roman" w:hAnsi="Times New Roman" w:cs="Times New Roman"/>
          <w:i/>
          <w:lang w:val="en-US"/>
        </w:rPr>
        <w:t xml:space="preserve"> de </w:t>
      </w:r>
      <w:proofErr w:type="spellStart"/>
      <w:r w:rsidR="00EF64E8" w:rsidRPr="00B82AAE">
        <w:rPr>
          <w:rFonts w:ascii="Times New Roman" w:hAnsi="Times New Roman" w:cs="Times New Roman"/>
          <w:i/>
          <w:lang w:val="en-US"/>
        </w:rPr>
        <w:t>Surie</w:t>
      </w:r>
      <w:proofErr w:type="spellEnd"/>
      <w:r w:rsidR="00EF64E8" w:rsidRPr="00B82AAE">
        <w:rPr>
          <w:rFonts w:ascii="Times New Roman" w:hAnsi="Times New Roman" w:cs="Times New Roman"/>
          <w:lang w:val="en-US"/>
        </w:rPr>
        <w:t xml:space="preserve"> are the names commonly used for the Holy land, from a designation established in the Middle </w:t>
      </w:r>
      <w:proofErr w:type="gramStart"/>
      <w:r w:rsidR="00EF64E8" w:rsidRPr="00B82AAE">
        <w:rPr>
          <w:rFonts w:ascii="Times New Roman" w:hAnsi="Times New Roman" w:cs="Times New Roman"/>
          <w:lang w:val="en-US"/>
        </w:rPr>
        <w:t>Ages which</w:t>
      </w:r>
      <w:proofErr w:type="gramEnd"/>
      <w:r w:rsidR="00EF64E8" w:rsidRPr="00B82AAE">
        <w:rPr>
          <w:rFonts w:ascii="Times New Roman" w:hAnsi="Times New Roman" w:cs="Times New Roman"/>
          <w:lang w:val="en-US"/>
        </w:rPr>
        <w:t xml:space="preserve"> included, apart from present-day Syria, Palestine and a good area of the western Middle East up to the boundary with Egypt. This remains standard designation even if the political rulers of Palestine during nearly all the crusade period were the Fatimid and then </w:t>
      </w:r>
      <w:proofErr w:type="spellStart"/>
      <w:r w:rsidR="00EF64E8" w:rsidRPr="00B82AAE">
        <w:rPr>
          <w:rFonts w:ascii="Times New Roman" w:hAnsi="Times New Roman" w:cs="Times New Roman"/>
          <w:lang w:val="en-US"/>
        </w:rPr>
        <w:t>Ayyubid</w:t>
      </w:r>
      <w:proofErr w:type="spellEnd"/>
      <w:r w:rsidR="00EF64E8" w:rsidRPr="00B82AAE">
        <w:rPr>
          <w:rFonts w:ascii="Times New Roman" w:hAnsi="Times New Roman" w:cs="Times New Roman"/>
          <w:lang w:val="en-US"/>
        </w:rPr>
        <w:t xml:space="preserve"> sultans of Egypt.</w:t>
      </w:r>
    </w:p>
    <w:p w14:paraId="130F8576" w14:textId="0C64F0C1" w:rsidR="00EF64E8" w:rsidRPr="00B82AAE" w:rsidRDefault="00A17B8F"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=12]</w:t>
      </w:r>
      <w:proofErr w:type="spellStart"/>
      <w:r w:rsidR="00EF64E8" w:rsidRPr="00B82AAE">
        <w:rPr>
          <w:rFonts w:ascii="Times New Roman" w:hAnsi="Times New Roman" w:cs="Times New Roman"/>
          <w:lang w:val="en-US"/>
        </w:rPr>
        <w:t>Thibaut’s</w:t>
      </w:r>
      <w:proofErr w:type="spellEnd"/>
      <w:r w:rsidR="00EF64E8" w:rsidRPr="00B82AAE">
        <w:rPr>
          <w:rFonts w:ascii="Times New Roman" w:hAnsi="Times New Roman" w:cs="Times New Roman"/>
          <w:lang w:val="en-US"/>
        </w:rPr>
        <w:t xml:space="preserve"> appeal is not for a general and practical </w:t>
      </w:r>
      <w:proofErr w:type="spellStart"/>
      <w:r w:rsidR="00EF64E8" w:rsidRPr="00B82AAE">
        <w:rPr>
          <w:rFonts w:ascii="Times New Roman" w:hAnsi="Times New Roman" w:cs="Times New Roman"/>
          <w:i/>
          <w:lang w:val="en-US"/>
        </w:rPr>
        <w:t>conversio</w:t>
      </w:r>
      <w:proofErr w:type="spellEnd"/>
      <w:r w:rsidR="00EF64E8" w:rsidRPr="00B82AAE">
        <w:rPr>
          <w:rFonts w:ascii="Times New Roman" w:hAnsi="Times New Roman" w:cs="Times New Roman"/>
          <w:i/>
          <w:lang w:val="en-US"/>
        </w:rPr>
        <w:t xml:space="preserve"> </w:t>
      </w:r>
      <w:proofErr w:type="spellStart"/>
      <w:r w:rsidR="00EF64E8" w:rsidRPr="00B82AAE">
        <w:rPr>
          <w:rFonts w:ascii="Times New Roman" w:hAnsi="Times New Roman" w:cs="Times New Roman"/>
          <w:i/>
          <w:lang w:val="en-US"/>
        </w:rPr>
        <w:t>morum</w:t>
      </w:r>
      <w:proofErr w:type="spellEnd"/>
      <w:r w:rsidR="00EF64E8" w:rsidRPr="00B82AAE">
        <w:rPr>
          <w:rFonts w:ascii="Times New Roman" w:hAnsi="Times New Roman" w:cs="Times New Roman"/>
          <w:lang w:val="en-US"/>
        </w:rPr>
        <w:t xml:space="preserve">, but for a genuine </w:t>
      </w:r>
      <w:proofErr w:type="spellStart"/>
      <w:r w:rsidR="00EF64E8" w:rsidRPr="00B82AAE">
        <w:rPr>
          <w:rFonts w:ascii="Times New Roman" w:hAnsi="Times New Roman" w:cs="Times New Roman"/>
          <w:i/>
          <w:lang w:val="en-US"/>
        </w:rPr>
        <w:t>conversio</w:t>
      </w:r>
      <w:proofErr w:type="spellEnd"/>
      <w:r w:rsidR="00EF64E8" w:rsidRPr="00B82AAE">
        <w:rPr>
          <w:rFonts w:ascii="Times New Roman" w:hAnsi="Times New Roman" w:cs="Times New Roman"/>
          <w:i/>
          <w:lang w:val="en-US"/>
        </w:rPr>
        <w:t xml:space="preserve"> </w:t>
      </w:r>
      <w:proofErr w:type="spellStart"/>
      <w:r w:rsidR="00EF64E8" w:rsidRPr="00B82AAE">
        <w:rPr>
          <w:rFonts w:ascii="Times New Roman" w:hAnsi="Times New Roman" w:cs="Times New Roman"/>
          <w:i/>
          <w:lang w:val="en-US"/>
        </w:rPr>
        <w:t>cordis</w:t>
      </w:r>
      <w:proofErr w:type="spellEnd"/>
      <w:r w:rsidR="00EF64E8" w:rsidRPr="00B82AAE">
        <w:rPr>
          <w:rFonts w:ascii="Times New Roman" w:hAnsi="Times New Roman" w:cs="Times New Roman"/>
          <w:lang w:val="en-US"/>
        </w:rPr>
        <w:t xml:space="preserve">. It is not just a question of renouncing comfort and riches in the service of God: the failures of preceding expeditions invoked the question of what caused such defeats, the cause generally being ascribed to the Christians’ sins (see for example </w:t>
      </w:r>
      <w:proofErr w:type="spellStart"/>
      <w:r w:rsidR="00EF64E8" w:rsidRPr="00B82AAE">
        <w:rPr>
          <w:rFonts w:ascii="Times New Roman" w:hAnsi="Times New Roman" w:cs="Times New Roman"/>
          <w:lang w:val="en-US"/>
        </w:rPr>
        <w:t>Siberry</w:t>
      </w:r>
      <w:proofErr w:type="spellEnd"/>
      <w:r w:rsidR="00EF64E8" w:rsidRPr="00B82AAE">
        <w:rPr>
          <w:rFonts w:ascii="Times New Roman" w:hAnsi="Times New Roman" w:cs="Times New Roman"/>
          <w:lang w:val="en-US"/>
        </w:rPr>
        <w:t xml:space="preserve"> 1988, p. 43 and </w:t>
      </w:r>
      <w:proofErr w:type="spellStart"/>
      <w:r w:rsidR="00EF64E8" w:rsidRPr="00B82AAE">
        <w:rPr>
          <w:rFonts w:ascii="Times New Roman" w:hAnsi="Times New Roman" w:cs="Times New Roman"/>
          <w:lang w:val="en-US"/>
        </w:rPr>
        <w:t>Guida</w:t>
      </w:r>
      <w:proofErr w:type="spellEnd"/>
      <w:r w:rsidR="00EF64E8" w:rsidRPr="00B82AAE">
        <w:rPr>
          <w:rFonts w:ascii="Times New Roman" w:hAnsi="Times New Roman" w:cs="Times New Roman"/>
          <w:lang w:val="en-US"/>
        </w:rPr>
        <w:t xml:space="preserve"> 1992, p. 17). Note again the parallel with the song RS 6, 33-35.</w:t>
      </w:r>
    </w:p>
    <w:p w14:paraId="557FAACD" w14:textId="1D94C668" w:rsidR="00EF64E8" w:rsidRPr="00B82AAE" w:rsidRDefault="00A17B8F"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=18]</w:t>
      </w:r>
      <w:r w:rsidR="00EF64E8" w:rsidRPr="00B82AAE">
        <w:rPr>
          <w:rFonts w:ascii="Times New Roman" w:hAnsi="Times New Roman" w:cs="Times New Roman"/>
          <w:lang w:val="en-US"/>
        </w:rPr>
        <w:t xml:space="preserve">The line is omitted by R and supplied thanks to the unanimous testimony of the rest of the tradition. According to </w:t>
      </w:r>
      <w:proofErr w:type="spellStart"/>
      <w:r w:rsidR="00EF64E8" w:rsidRPr="00B82AAE">
        <w:rPr>
          <w:rFonts w:ascii="Times New Roman" w:hAnsi="Times New Roman" w:cs="Times New Roman"/>
          <w:lang w:val="en-US"/>
        </w:rPr>
        <w:t>Micha</w:t>
      </w:r>
      <w:proofErr w:type="spellEnd"/>
      <w:r w:rsidR="00EF64E8" w:rsidRPr="00B82AAE">
        <w:rPr>
          <w:rFonts w:ascii="Times New Roman" w:hAnsi="Times New Roman" w:cs="Times New Roman"/>
          <w:lang w:val="en-US"/>
        </w:rPr>
        <w:t xml:space="preserve"> 1991, p. 136 n. 3 the </w:t>
      </w:r>
      <w:proofErr w:type="spellStart"/>
      <w:r w:rsidR="00EF64E8" w:rsidRPr="00B82AAE">
        <w:rPr>
          <w:rFonts w:ascii="Times New Roman" w:hAnsi="Times New Roman" w:cs="Times New Roman"/>
          <w:i/>
          <w:lang w:val="en-US"/>
        </w:rPr>
        <w:t>maison</w:t>
      </w:r>
      <w:proofErr w:type="spellEnd"/>
      <w:r w:rsidR="00EF64E8" w:rsidRPr="00B82AAE">
        <w:rPr>
          <w:rFonts w:ascii="Times New Roman" w:hAnsi="Times New Roman" w:cs="Times New Roman"/>
          <w:lang w:val="en-US"/>
        </w:rPr>
        <w:t xml:space="preserve"> strictly speaking indicates the Holy </w:t>
      </w:r>
      <w:proofErr w:type="spellStart"/>
      <w:r w:rsidR="00EF64E8" w:rsidRPr="00B82AAE">
        <w:rPr>
          <w:rFonts w:ascii="Times New Roman" w:hAnsi="Times New Roman" w:cs="Times New Roman"/>
          <w:lang w:val="en-US"/>
        </w:rPr>
        <w:t>Sepulchre</w:t>
      </w:r>
      <w:proofErr w:type="spellEnd"/>
      <w:r w:rsidR="00EF64E8" w:rsidRPr="00B82AAE">
        <w:rPr>
          <w:rFonts w:ascii="Times New Roman" w:hAnsi="Times New Roman" w:cs="Times New Roman"/>
          <w:lang w:val="en-US"/>
        </w:rPr>
        <w:t xml:space="preserve"> rather than the whole of the Holy Land. </w:t>
      </w:r>
    </w:p>
    <w:p w14:paraId="1DC85763" w14:textId="507A381C" w:rsidR="00EF64E8" w:rsidRPr="00B82AAE" w:rsidRDefault="00A17B8F" w:rsidP="00EF64E8">
      <w:pPr>
        <w:tabs>
          <w:tab w:val="left" w:pos="2694"/>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=20]</w:t>
      </w:r>
      <w:r w:rsidR="00EF64E8" w:rsidRPr="00B82AAE">
        <w:rPr>
          <w:rFonts w:ascii="Times New Roman" w:hAnsi="Times New Roman" w:cs="Times New Roman"/>
          <w:lang w:val="en-US"/>
        </w:rPr>
        <w:t xml:space="preserve">The presence of the verb </w:t>
      </w:r>
      <w:proofErr w:type="spellStart"/>
      <w:r w:rsidR="00EF64E8" w:rsidRPr="00B82AAE">
        <w:rPr>
          <w:rFonts w:ascii="Times New Roman" w:hAnsi="Times New Roman" w:cs="Times New Roman"/>
          <w:i/>
          <w:lang w:val="en-US"/>
        </w:rPr>
        <w:t>demourer</w:t>
      </w:r>
      <w:proofErr w:type="spellEnd"/>
      <w:r w:rsidR="00EF64E8" w:rsidRPr="00B82AAE">
        <w:rPr>
          <w:rFonts w:ascii="Times New Roman" w:hAnsi="Times New Roman" w:cs="Times New Roman"/>
          <w:lang w:val="en-US"/>
        </w:rPr>
        <w:t xml:space="preserve">, together with that of the noun </w:t>
      </w:r>
      <w:r w:rsidR="00EF64E8" w:rsidRPr="00B82AAE">
        <w:rPr>
          <w:rFonts w:ascii="Times New Roman" w:hAnsi="Times New Roman" w:cs="Times New Roman"/>
          <w:i/>
          <w:lang w:val="en-US"/>
        </w:rPr>
        <w:t>mal</w:t>
      </w:r>
      <w:r w:rsidR="00EF64E8" w:rsidRPr="00B82AAE">
        <w:rPr>
          <w:rFonts w:ascii="Times New Roman" w:hAnsi="Times New Roman" w:cs="Times New Roman"/>
          <w:lang w:val="en-US"/>
        </w:rPr>
        <w:t xml:space="preserve"> in v. 24, </w:t>
      </w:r>
      <w:r w:rsidR="00EF64E8">
        <w:rPr>
          <w:rFonts w:ascii="Times New Roman" w:hAnsi="Times New Roman" w:cs="Times New Roman"/>
          <w:lang w:val="en-US"/>
        </w:rPr>
        <w:t>clearly refers back</w:t>
      </w:r>
      <w:r w:rsidR="00EF64E8" w:rsidRPr="00EF020D">
        <w:rPr>
          <w:rFonts w:ascii="Times New Roman" w:hAnsi="Times New Roman" w:cs="Times New Roman"/>
          <w:lang w:val="en-US"/>
        </w:rPr>
        <w:t xml:space="preserve"> to vv. 29-32 of RS 6. </w:t>
      </w:r>
      <w:r w:rsidR="00EF64E8" w:rsidRPr="00B82AAE">
        <w:rPr>
          <w:rFonts w:ascii="Times New Roman" w:hAnsi="Times New Roman" w:cs="Times New Roman"/>
          <w:lang w:val="en-US"/>
        </w:rPr>
        <w:t xml:space="preserve">Since </w:t>
      </w:r>
      <w:proofErr w:type="spellStart"/>
      <w:r w:rsidR="00EF64E8" w:rsidRPr="00B82AAE">
        <w:rPr>
          <w:rFonts w:ascii="Times New Roman" w:hAnsi="Times New Roman" w:cs="Times New Roman"/>
          <w:i/>
          <w:lang w:val="en-US"/>
        </w:rPr>
        <w:t>demourer</w:t>
      </w:r>
      <w:proofErr w:type="spellEnd"/>
      <w:r w:rsidR="00EF64E8" w:rsidRPr="00B82AAE">
        <w:rPr>
          <w:rFonts w:ascii="Times New Roman" w:hAnsi="Times New Roman" w:cs="Times New Roman"/>
          <w:lang w:val="en-US"/>
        </w:rPr>
        <w:t xml:space="preserve"> always has a negative connotation in crusade songs and </w:t>
      </w:r>
      <w:proofErr w:type="spellStart"/>
      <w:r w:rsidR="00EF64E8" w:rsidRPr="00B82AAE">
        <w:rPr>
          <w:rFonts w:ascii="Times New Roman" w:hAnsi="Times New Roman" w:cs="Times New Roman"/>
          <w:lang w:val="en-US"/>
        </w:rPr>
        <w:t>Thibaut’s</w:t>
      </w:r>
      <w:proofErr w:type="spellEnd"/>
      <w:r w:rsidR="00EF64E8" w:rsidRPr="00B82AAE">
        <w:rPr>
          <w:rFonts w:ascii="Times New Roman" w:hAnsi="Times New Roman" w:cs="Times New Roman"/>
          <w:lang w:val="en-US"/>
        </w:rPr>
        <w:t xml:space="preserve"> texts in particular, it seems reasonable to adopt such an interpretation here. </w:t>
      </w:r>
    </w:p>
    <w:p w14:paraId="29CD2D6F" w14:textId="66A0D358" w:rsidR="00EF64E8" w:rsidRPr="00B82AAE" w:rsidRDefault="00A17B8F"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=22]</w:t>
      </w:r>
      <w:r w:rsidR="00EF64E8" w:rsidRPr="00B82AAE">
        <w:rPr>
          <w:rFonts w:ascii="Times New Roman" w:hAnsi="Times New Roman" w:cs="Times New Roman"/>
          <w:lang w:val="en-US"/>
        </w:rPr>
        <w:t xml:space="preserve">The insistence on </w:t>
      </w:r>
      <w:r w:rsidR="00EF64E8" w:rsidRPr="00B82AAE">
        <w:rPr>
          <w:rFonts w:ascii="Times New Roman" w:hAnsi="Times New Roman" w:cs="Times New Roman"/>
          <w:i/>
          <w:lang w:val="en-US"/>
        </w:rPr>
        <w:t>joie</w:t>
      </w:r>
      <w:r w:rsidR="00EF64E8" w:rsidRPr="00B82AAE">
        <w:rPr>
          <w:rFonts w:ascii="Times New Roman" w:hAnsi="Times New Roman" w:cs="Times New Roman"/>
          <w:lang w:val="en-US"/>
        </w:rPr>
        <w:t xml:space="preserve"> as characteristic of the presence of the beloved lady, and hence its impossibility in the case of departure on crusade, is a frequent theme in crusade songs and especially in </w:t>
      </w:r>
      <w:proofErr w:type="spellStart"/>
      <w:r w:rsidR="00EF64E8" w:rsidRPr="00B82AAE">
        <w:rPr>
          <w:rFonts w:ascii="Times New Roman" w:hAnsi="Times New Roman" w:cs="Times New Roman"/>
          <w:lang w:val="en-US"/>
        </w:rPr>
        <w:t>Thibaut</w:t>
      </w:r>
      <w:proofErr w:type="spellEnd"/>
      <w:r w:rsidR="00EF64E8" w:rsidRPr="00B82AAE">
        <w:rPr>
          <w:rFonts w:ascii="Times New Roman" w:hAnsi="Times New Roman" w:cs="Times New Roman"/>
          <w:lang w:val="en-US"/>
        </w:rPr>
        <w:t xml:space="preserve"> de Champagne (RS 1469; RS 757, 18; RS 273, 49).</w:t>
      </w:r>
    </w:p>
    <w:p w14:paraId="3F54C534" w14:textId="77777777" w:rsidR="00EF64E8" w:rsidRPr="00B82AAE" w:rsidRDefault="00EF64E8" w:rsidP="00EF64E8">
      <w:pPr>
        <w:tabs>
          <w:tab w:val="left" w:pos="2694"/>
          <w:tab w:val="right" w:pos="9639"/>
        </w:tabs>
        <w:spacing w:after="0" w:line="240" w:lineRule="auto"/>
        <w:ind w:firstLine="284"/>
        <w:jc w:val="both"/>
        <w:rPr>
          <w:rFonts w:ascii="Times New Roman" w:hAnsi="Times New Roman" w:cs="Times New Roman"/>
          <w:lang w:val="en-US"/>
        </w:rPr>
      </w:pPr>
      <w:proofErr w:type="spellStart"/>
      <w:r w:rsidRPr="00B82AAE">
        <w:rPr>
          <w:rFonts w:ascii="Times New Roman" w:hAnsi="Times New Roman" w:cs="Times New Roman"/>
          <w:lang w:val="en-US"/>
        </w:rPr>
        <w:t>Guida</w:t>
      </w:r>
      <w:proofErr w:type="spellEnd"/>
      <w:r w:rsidRPr="00B82AAE">
        <w:rPr>
          <w:rFonts w:ascii="Times New Roman" w:hAnsi="Times New Roman" w:cs="Times New Roman"/>
          <w:lang w:val="en-US"/>
        </w:rPr>
        <w:t xml:space="preserve"> interprets </w:t>
      </w:r>
      <w:proofErr w:type="spellStart"/>
      <w:r w:rsidRPr="00B82AAE">
        <w:rPr>
          <w:rFonts w:ascii="Times New Roman" w:hAnsi="Times New Roman" w:cs="Times New Roman"/>
          <w:i/>
          <w:lang w:val="en-US"/>
        </w:rPr>
        <w:t>soulas</w:t>
      </w:r>
      <w:proofErr w:type="spellEnd"/>
      <w:r w:rsidRPr="00B82AAE">
        <w:rPr>
          <w:rFonts w:ascii="Times New Roman" w:hAnsi="Times New Roman" w:cs="Times New Roman"/>
          <w:lang w:val="en-US"/>
        </w:rPr>
        <w:t xml:space="preserve"> in the sense of </w:t>
      </w:r>
      <w:proofErr w:type="spellStart"/>
      <w:r w:rsidRPr="00B82AAE">
        <w:rPr>
          <w:rFonts w:ascii="Times New Roman" w:hAnsi="Times New Roman" w:cs="Times New Roman"/>
          <w:i/>
          <w:lang w:val="en-US"/>
        </w:rPr>
        <w:t>consolatio</w:t>
      </w:r>
      <w:proofErr w:type="spellEnd"/>
      <w:r w:rsidRPr="00B82AAE">
        <w:rPr>
          <w:rFonts w:ascii="Times New Roman" w:hAnsi="Times New Roman" w:cs="Times New Roman"/>
          <w:lang w:val="en-US"/>
        </w:rPr>
        <w:t>, but in view of the context it seems closer to that of the nouns in v. 26.</w:t>
      </w:r>
    </w:p>
    <w:p w14:paraId="321E397A" w14:textId="4D1ED5E0" w:rsidR="00EF64E8" w:rsidRPr="00B82AAE" w:rsidRDefault="00A17B8F"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=23]</w:t>
      </w:r>
      <w:r w:rsidR="00EF64E8" w:rsidRPr="00B82AAE">
        <w:rPr>
          <w:rFonts w:ascii="Times New Roman" w:hAnsi="Times New Roman" w:cs="Times New Roman"/>
          <w:i/>
          <w:lang w:val="en-US"/>
        </w:rPr>
        <w:t>Philippe</w:t>
      </w:r>
      <w:r w:rsidR="00EF64E8" w:rsidRPr="00B82AAE">
        <w:rPr>
          <w:rFonts w:ascii="Times New Roman" w:hAnsi="Times New Roman" w:cs="Times New Roman"/>
          <w:lang w:val="en-US"/>
        </w:rPr>
        <w:t xml:space="preserve">: most probably Philippe de </w:t>
      </w:r>
      <w:proofErr w:type="spellStart"/>
      <w:r w:rsidR="00EF64E8" w:rsidRPr="00B82AAE">
        <w:rPr>
          <w:rFonts w:ascii="Times New Roman" w:hAnsi="Times New Roman" w:cs="Times New Roman"/>
          <w:lang w:val="en-US"/>
        </w:rPr>
        <w:t>Nanteuil</w:t>
      </w:r>
      <w:proofErr w:type="spellEnd"/>
      <w:r w:rsidR="00EF64E8" w:rsidRPr="00B82AAE">
        <w:rPr>
          <w:rFonts w:ascii="Times New Roman" w:hAnsi="Times New Roman" w:cs="Times New Roman"/>
          <w:lang w:val="en-US"/>
        </w:rPr>
        <w:t>-le-</w:t>
      </w:r>
      <w:proofErr w:type="spellStart"/>
      <w:r w:rsidR="00EF64E8" w:rsidRPr="00B82AAE">
        <w:rPr>
          <w:rFonts w:ascii="Times New Roman" w:hAnsi="Times New Roman" w:cs="Times New Roman"/>
          <w:lang w:val="en-US"/>
        </w:rPr>
        <w:t>Haoudouin</w:t>
      </w:r>
      <w:proofErr w:type="spellEnd"/>
      <w:r w:rsidR="00EF64E8" w:rsidRPr="00B82AAE">
        <w:rPr>
          <w:rFonts w:ascii="Times New Roman" w:hAnsi="Times New Roman" w:cs="Times New Roman"/>
          <w:lang w:val="en-US"/>
        </w:rPr>
        <w:t xml:space="preserve">, </w:t>
      </w:r>
      <w:proofErr w:type="spellStart"/>
      <w:r w:rsidR="00EF64E8" w:rsidRPr="00B82AAE">
        <w:rPr>
          <w:rFonts w:ascii="Times New Roman" w:hAnsi="Times New Roman" w:cs="Times New Roman"/>
          <w:lang w:val="en-US"/>
        </w:rPr>
        <w:t>Thibaut’s</w:t>
      </w:r>
      <w:proofErr w:type="spellEnd"/>
      <w:r w:rsidR="00EF64E8" w:rsidRPr="00B82AAE">
        <w:rPr>
          <w:rFonts w:ascii="Times New Roman" w:hAnsi="Times New Roman" w:cs="Times New Roman"/>
          <w:lang w:val="en-US"/>
        </w:rPr>
        <w:t xml:space="preserve"> fellow-</w:t>
      </w:r>
      <w:proofErr w:type="spellStart"/>
      <w:r w:rsidR="00EF64E8" w:rsidRPr="00B82AAE">
        <w:rPr>
          <w:rFonts w:ascii="Times New Roman" w:hAnsi="Times New Roman" w:cs="Times New Roman"/>
          <w:lang w:val="en-US"/>
        </w:rPr>
        <w:t>trouvère</w:t>
      </w:r>
      <w:proofErr w:type="spellEnd"/>
      <w:r w:rsidR="00EF64E8" w:rsidRPr="00B82AAE">
        <w:rPr>
          <w:rFonts w:ascii="Times New Roman" w:hAnsi="Times New Roman" w:cs="Times New Roman"/>
          <w:lang w:val="en-US"/>
        </w:rPr>
        <w:t xml:space="preserve"> at the time when </w:t>
      </w:r>
      <w:proofErr w:type="spellStart"/>
      <w:r w:rsidR="00EF64E8" w:rsidRPr="00B82AAE">
        <w:rPr>
          <w:rFonts w:ascii="Times New Roman" w:hAnsi="Times New Roman" w:cs="Times New Roman"/>
          <w:lang w:val="en-US"/>
        </w:rPr>
        <w:t>Thibaut</w:t>
      </w:r>
      <w:proofErr w:type="spellEnd"/>
      <w:r w:rsidR="00EF64E8" w:rsidRPr="00B82AAE">
        <w:rPr>
          <w:rFonts w:ascii="Times New Roman" w:hAnsi="Times New Roman" w:cs="Times New Roman"/>
          <w:lang w:val="en-US"/>
        </w:rPr>
        <w:t xml:space="preserve"> was composing love lyrics (he was his partner in the </w:t>
      </w:r>
      <w:proofErr w:type="spellStart"/>
      <w:r w:rsidR="00EF64E8" w:rsidRPr="00B82AAE">
        <w:rPr>
          <w:rFonts w:ascii="Times New Roman" w:hAnsi="Times New Roman" w:cs="Times New Roman"/>
          <w:i/>
          <w:lang w:val="en-US"/>
        </w:rPr>
        <w:t>jeux-partis</w:t>
      </w:r>
      <w:proofErr w:type="spellEnd"/>
      <w:r w:rsidR="00EF64E8" w:rsidRPr="00B82AAE">
        <w:rPr>
          <w:rFonts w:ascii="Times New Roman" w:hAnsi="Times New Roman" w:cs="Times New Roman"/>
          <w:i/>
          <w:lang w:val="en-US"/>
        </w:rPr>
        <w:t>/</w:t>
      </w:r>
      <w:proofErr w:type="spellStart"/>
      <w:r w:rsidR="00EF64E8" w:rsidRPr="00B82AAE">
        <w:rPr>
          <w:rFonts w:ascii="Times New Roman" w:hAnsi="Times New Roman" w:cs="Times New Roman"/>
          <w:i/>
          <w:lang w:val="en-US"/>
        </w:rPr>
        <w:t>débats</w:t>
      </w:r>
      <w:proofErr w:type="spellEnd"/>
      <w:r w:rsidR="00EF64E8" w:rsidRPr="00B82AAE">
        <w:rPr>
          <w:rFonts w:ascii="Times New Roman" w:hAnsi="Times New Roman" w:cs="Times New Roman"/>
          <w:lang w:val="en-US"/>
        </w:rPr>
        <w:t xml:space="preserve"> RS 334, RS 333 and RS 1111 and addressee of songs RS 884, RS 1440, RS 1476 and RS 1410), and his companion in the Holy Land, where he was taken prisoner after the defeat at Gaza. He is considered to be the author of a crusade song (RS 164) perhaps composed during his imprisonment.</w:t>
      </w:r>
    </w:p>
    <w:p w14:paraId="4C8FD224" w14:textId="54FB9223" w:rsidR="00EF64E8" w:rsidRPr="00B82AAE" w:rsidRDefault="00A17B8F"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sidRPr="00B82AAE">
        <w:rPr>
          <w:rFonts w:ascii="Times New Roman" w:hAnsi="Times New Roman" w:cs="Times New Roman"/>
          <w:lang w:val="en-US"/>
        </w:rPr>
        <w:t>23-24</w:t>
      </w:r>
      <w:r>
        <w:rPr>
          <w:rFonts w:ascii="Times New Roman" w:hAnsi="Times New Roman" w:cs="Times New Roman"/>
          <w:lang w:val="en-US"/>
        </w:rPr>
        <w:t>]</w:t>
      </w:r>
      <w:r w:rsidR="00EF64E8" w:rsidRPr="00B82AAE">
        <w:rPr>
          <w:rFonts w:ascii="Times New Roman" w:hAnsi="Times New Roman" w:cs="Times New Roman"/>
          <w:lang w:val="en-US"/>
        </w:rPr>
        <w:t>On the theme of the suffering necessary for the conquest of paradise see the parallel already indicated with the beginning of RS 6 and in particular vv. 10-11 (</w:t>
      </w:r>
      <w:proofErr w:type="spellStart"/>
      <w:r w:rsidR="00EF64E8" w:rsidRPr="00B82AAE">
        <w:rPr>
          <w:rFonts w:ascii="Times New Roman" w:hAnsi="Times New Roman" w:cs="Times New Roman"/>
          <w:lang w:val="en-US"/>
        </w:rPr>
        <w:t>cfr</w:t>
      </w:r>
      <w:proofErr w:type="spellEnd"/>
      <w:r w:rsidR="00EF64E8" w:rsidRPr="00B82AAE">
        <w:rPr>
          <w:rFonts w:ascii="Times New Roman" w:hAnsi="Times New Roman" w:cs="Times New Roman"/>
          <w:lang w:val="en-US"/>
        </w:rPr>
        <w:t xml:space="preserve">. </w:t>
      </w:r>
      <w:proofErr w:type="spellStart"/>
      <w:proofErr w:type="gramStart"/>
      <w:r w:rsidR="00EF64E8" w:rsidRPr="00B82AAE">
        <w:rPr>
          <w:rFonts w:ascii="Times New Roman" w:hAnsi="Times New Roman" w:cs="Times New Roman"/>
          <w:lang w:val="en-US"/>
        </w:rPr>
        <w:t>Dijkstra</w:t>
      </w:r>
      <w:proofErr w:type="spellEnd"/>
      <w:r w:rsidR="00EF64E8" w:rsidRPr="00B82AAE">
        <w:rPr>
          <w:rFonts w:ascii="Times New Roman" w:hAnsi="Times New Roman" w:cs="Times New Roman"/>
          <w:lang w:val="en-US"/>
        </w:rPr>
        <w:t xml:space="preserve"> 1995, p. 120, n. 167).</w:t>
      </w:r>
      <w:proofErr w:type="gramEnd"/>
    </w:p>
    <w:p w14:paraId="447D7A3B" w14:textId="5A614B45" w:rsidR="00EF64E8" w:rsidRPr="00B82AAE" w:rsidRDefault="00A17B8F"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sidRPr="00B82AAE">
        <w:rPr>
          <w:rFonts w:ascii="Times New Roman" w:hAnsi="Times New Roman" w:cs="Times New Roman"/>
          <w:lang w:val="en-US"/>
        </w:rPr>
        <w:t>28</w:t>
      </w:r>
      <w:r>
        <w:rPr>
          <w:rFonts w:ascii="Times New Roman" w:hAnsi="Times New Roman" w:cs="Times New Roman"/>
          <w:lang w:val="en-US"/>
        </w:rPr>
        <w:t>]</w:t>
      </w:r>
      <w:r w:rsidR="00EF64E8" w:rsidRPr="00B82AAE">
        <w:rPr>
          <w:rFonts w:ascii="Times New Roman" w:hAnsi="Times New Roman" w:cs="Times New Roman"/>
          <w:lang w:val="en-US"/>
        </w:rPr>
        <w:t xml:space="preserve">From stanza IV onwards the song’s tone suddenly changes: the crusade disappears, or remains in the background, and in its place emerges the love theme which occupies virtually all of the remaining two stanzas, following the pattern inaugurated by Conon de </w:t>
      </w:r>
      <w:proofErr w:type="spellStart"/>
      <w:r w:rsidR="00EF64E8" w:rsidRPr="00B82AAE">
        <w:rPr>
          <w:rFonts w:ascii="Times New Roman" w:hAnsi="Times New Roman" w:cs="Times New Roman"/>
          <w:lang w:val="en-US"/>
        </w:rPr>
        <w:t>Béthune’s</w:t>
      </w:r>
      <w:proofErr w:type="spellEnd"/>
      <w:r w:rsidR="00EF64E8" w:rsidRPr="00B82AAE">
        <w:rPr>
          <w:rFonts w:ascii="Times New Roman" w:hAnsi="Times New Roman" w:cs="Times New Roman"/>
          <w:lang w:val="en-US"/>
        </w:rPr>
        <w:t xml:space="preserve"> song RS 1125, but with a singular inversion of the two parts with respect to the common model of the </w:t>
      </w:r>
      <w:r w:rsidR="00EF64E8" w:rsidRPr="00B82AAE">
        <w:rPr>
          <w:rFonts w:ascii="Times New Roman" w:hAnsi="Times New Roman" w:cs="Times New Roman"/>
          <w:i/>
          <w:lang w:val="en-US"/>
        </w:rPr>
        <w:t xml:space="preserve">chansons de </w:t>
      </w:r>
      <w:proofErr w:type="spellStart"/>
      <w:r w:rsidR="00EF64E8" w:rsidRPr="00B82AAE">
        <w:rPr>
          <w:rFonts w:ascii="Times New Roman" w:hAnsi="Times New Roman" w:cs="Times New Roman"/>
          <w:i/>
          <w:lang w:val="en-US"/>
        </w:rPr>
        <w:t>départie</w:t>
      </w:r>
      <w:proofErr w:type="spellEnd"/>
      <w:r w:rsidR="00EF64E8" w:rsidRPr="00B82AAE">
        <w:rPr>
          <w:rFonts w:ascii="Times New Roman" w:hAnsi="Times New Roman" w:cs="Times New Roman"/>
          <w:lang w:val="en-US"/>
        </w:rPr>
        <w:t xml:space="preserve">, where the part reserved for the separation of lovers usually falls at the beginning. On the somewhat rigid juxtaposition of the two main themes of the song and the possibility of anchoring it in a tradition that stems from Occitan lyric and </w:t>
      </w:r>
      <w:proofErr w:type="spellStart"/>
      <w:r w:rsidR="00EF64E8" w:rsidRPr="00B82AAE">
        <w:rPr>
          <w:rFonts w:ascii="Times New Roman" w:hAnsi="Times New Roman" w:cs="Times New Roman"/>
          <w:lang w:val="en-US"/>
        </w:rPr>
        <w:t>Jaufre</w:t>
      </w:r>
      <w:proofErr w:type="spellEnd"/>
      <w:r w:rsidR="00EF64E8" w:rsidRPr="00B82AAE">
        <w:rPr>
          <w:rFonts w:ascii="Times New Roman" w:hAnsi="Times New Roman" w:cs="Times New Roman"/>
          <w:lang w:val="en-US"/>
        </w:rPr>
        <w:t xml:space="preserve"> </w:t>
      </w:r>
      <w:proofErr w:type="spellStart"/>
      <w:r w:rsidR="00EF64E8" w:rsidRPr="00B82AAE">
        <w:rPr>
          <w:rFonts w:ascii="Times New Roman" w:hAnsi="Times New Roman" w:cs="Times New Roman"/>
          <w:lang w:val="en-US"/>
        </w:rPr>
        <w:t>Rudel</w:t>
      </w:r>
      <w:proofErr w:type="spellEnd"/>
      <w:r w:rsidR="00EF64E8" w:rsidRPr="00B82AAE">
        <w:rPr>
          <w:rFonts w:ascii="Times New Roman" w:hAnsi="Times New Roman" w:cs="Times New Roman"/>
          <w:lang w:val="en-US"/>
        </w:rPr>
        <w:t xml:space="preserve"> in particular see </w:t>
      </w:r>
      <w:proofErr w:type="spellStart"/>
      <w:r w:rsidR="00EF64E8" w:rsidRPr="00B82AAE">
        <w:rPr>
          <w:rFonts w:ascii="Times New Roman" w:hAnsi="Times New Roman" w:cs="Times New Roman"/>
          <w:lang w:val="en-US"/>
        </w:rPr>
        <w:t>Bédier</w:t>
      </w:r>
      <w:proofErr w:type="spellEnd"/>
      <w:r w:rsidR="00EF64E8" w:rsidRPr="00B82AAE">
        <w:rPr>
          <w:rFonts w:ascii="Times New Roman" w:hAnsi="Times New Roman" w:cs="Times New Roman"/>
          <w:lang w:val="en-US"/>
        </w:rPr>
        <w:t xml:space="preserve"> 1909, p. 180.</w:t>
      </w:r>
    </w:p>
    <w:p w14:paraId="1CC70A65" w14:textId="77777777" w:rsidR="00EF64E8" w:rsidRPr="00B82AAE" w:rsidRDefault="00EF64E8" w:rsidP="00EF64E8">
      <w:pPr>
        <w:tabs>
          <w:tab w:val="left" w:pos="2694"/>
          <w:tab w:val="right" w:pos="9639"/>
        </w:tabs>
        <w:spacing w:after="0" w:line="240" w:lineRule="auto"/>
        <w:ind w:firstLine="284"/>
        <w:jc w:val="both"/>
        <w:rPr>
          <w:rFonts w:ascii="Times New Roman" w:hAnsi="Times New Roman" w:cs="Times New Roman"/>
          <w:lang w:val="en-US"/>
        </w:rPr>
      </w:pPr>
      <w:r w:rsidRPr="00B82AAE">
        <w:rPr>
          <w:rFonts w:ascii="Times New Roman" w:hAnsi="Times New Roman" w:cs="Times New Roman"/>
          <w:lang w:val="en-US"/>
        </w:rPr>
        <w:t xml:space="preserve">For transitive </w:t>
      </w:r>
      <w:proofErr w:type="spellStart"/>
      <w:r w:rsidRPr="00B82AAE">
        <w:rPr>
          <w:rFonts w:ascii="Times New Roman" w:hAnsi="Times New Roman" w:cs="Times New Roman"/>
          <w:i/>
          <w:lang w:val="en-US"/>
        </w:rPr>
        <w:t>corir</w:t>
      </w:r>
      <w:proofErr w:type="spellEnd"/>
      <w:r w:rsidRPr="00B82AAE">
        <w:rPr>
          <w:rFonts w:ascii="Times New Roman" w:hAnsi="Times New Roman" w:cs="Times New Roman"/>
          <w:lang w:val="en-US"/>
        </w:rPr>
        <w:t xml:space="preserve"> as synonymous with “to hunt” see </w:t>
      </w:r>
      <w:r w:rsidRPr="00B82AAE">
        <w:rPr>
          <w:rFonts w:ascii="Times New Roman" w:hAnsi="Times New Roman" w:cs="Times New Roman"/>
          <w:i/>
          <w:lang w:val="en-US"/>
        </w:rPr>
        <w:t>TL</w:t>
      </w:r>
      <w:r w:rsidRPr="00B82AAE">
        <w:rPr>
          <w:rFonts w:ascii="Times New Roman" w:hAnsi="Times New Roman" w:cs="Times New Roman"/>
          <w:lang w:val="en-US"/>
        </w:rPr>
        <w:t xml:space="preserve"> 2, 867, 1-3; but the expression may also be interpreted by analogy with the formula </w:t>
      </w:r>
      <w:proofErr w:type="spellStart"/>
      <w:r w:rsidRPr="00B82AAE">
        <w:rPr>
          <w:rFonts w:ascii="Times New Roman" w:hAnsi="Times New Roman" w:cs="Times New Roman"/>
          <w:i/>
          <w:lang w:val="en-US"/>
        </w:rPr>
        <w:t>corir</w:t>
      </w:r>
      <w:proofErr w:type="spellEnd"/>
      <w:r w:rsidRPr="00B82AAE">
        <w:rPr>
          <w:rFonts w:ascii="Times New Roman" w:hAnsi="Times New Roman" w:cs="Times New Roman"/>
          <w:i/>
          <w:lang w:val="en-US"/>
        </w:rPr>
        <w:t xml:space="preserve"> </w:t>
      </w:r>
      <w:proofErr w:type="gramStart"/>
      <w:r w:rsidRPr="00B82AAE">
        <w:rPr>
          <w:rFonts w:ascii="Times New Roman" w:hAnsi="Times New Roman" w:cs="Times New Roman"/>
          <w:i/>
          <w:lang w:val="en-US"/>
        </w:rPr>
        <w:t>un</w:t>
      </w:r>
      <w:proofErr w:type="gramEnd"/>
      <w:r w:rsidRPr="00B82AAE">
        <w:rPr>
          <w:rFonts w:ascii="Times New Roman" w:hAnsi="Times New Roman" w:cs="Times New Roman"/>
          <w:i/>
          <w:lang w:val="en-US"/>
        </w:rPr>
        <w:t xml:space="preserve"> cheval</w:t>
      </w:r>
      <w:r w:rsidRPr="00B82AAE">
        <w:rPr>
          <w:rFonts w:ascii="Times New Roman" w:hAnsi="Times New Roman" w:cs="Times New Roman"/>
          <w:lang w:val="en-US"/>
        </w:rPr>
        <w:t xml:space="preserve">, which means “to make a horse gallop at top speed”. The metaphor of Love as huntsman is frequent in </w:t>
      </w:r>
      <w:proofErr w:type="spellStart"/>
      <w:r w:rsidRPr="00B82AAE">
        <w:rPr>
          <w:rFonts w:ascii="Times New Roman" w:hAnsi="Times New Roman" w:cs="Times New Roman"/>
          <w:lang w:val="en-US"/>
        </w:rPr>
        <w:t>trouvère</w:t>
      </w:r>
      <w:proofErr w:type="spellEnd"/>
      <w:r w:rsidRPr="00B82AAE">
        <w:rPr>
          <w:rFonts w:ascii="Times New Roman" w:hAnsi="Times New Roman" w:cs="Times New Roman"/>
          <w:lang w:val="en-US"/>
        </w:rPr>
        <w:t xml:space="preserve"> lyric</w:t>
      </w:r>
      <w:r>
        <w:rPr>
          <w:rFonts w:ascii="Times New Roman" w:hAnsi="Times New Roman" w:cs="Times New Roman"/>
          <w:lang w:val="en-US"/>
        </w:rPr>
        <w:t>s</w:t>
      </w:r>
      <w:r w:rsidRPr="00B82AAE">
        <w:rPr>
          <w:rFonts w:ascii="Times New Roman" w:hAnsi="Times New Roman" w:cs="Times New Roman"/>
          <w:lang w:val="en-US"/>
        </w:rPr>
        <w:t xml:space="preserve"> and probably stems from Ovid (see for example the emphasis on </w:t>
      </w:r>
      <w:proofErr w:type="spellStart"/>
      <w:r w:rsidRPr="00B82AAE">
        <w:rPr>
          <w:rFonts w:ascii="Times New Roman" w:hAnsi="Times New Roman" w:cs="Times New Roman"/>
          <w:i/>
          <w:lang w:val="en-US"/>
        </w:rPr>
        <w:t>praeda</w:t>
      </w:r>
      <w:proofErr w:type="spellEnd"/>
      <w:r w:rsidRPr="00B82AAE">
        <w:rPr>
          <w:rFonts w:ascii="Times New Roman" w:hAnsi="Times New Roman" w:cs="Times New Roman"/>
          <w:lang w:val="en-US"/>
        </w:rPr>
        <w:t xml:space="preserve"> in </w:t>
      </w:r>
      <w:proofErr w:type="spellStart"/>
      <w:r w:rsidRPr="00B82AAE">
        <w:rPr>
          <w:rFonts w:ascii="Times New Roman" w:hAnsi="Times New Roman" w:cs="Times New Roman"/>
          <w:i/>
          <w:lang w:val="en-US"/>
        </w:rPr>
        <w:t>Amores</w:t>
      </w:r>
      <w:proofErr w:type="spellEnd"/>
      <w:r w:rsidRPr="00B82AAE">
        <w:rPr>
          <w:rFonts w:ascii="Times New Roman" w:hAnsi="Times New Roman" w:cs="Times New Roman"/>
          <w:lang w:val="en-US"/>
        </w:rPr>
        <w:t xml:space="preserve"> I, 2, 17-20 e 29-32). </w:t>
      </w:r>
      <w:proofErr w:type="spellStart"/>
      <w:r w:rsidRPr="00B82AAE">
        <w:rPr>
          <w:rFonts w:ascii="Times New Roman" w:hAnsi="Times New Roman" w:cs="Times New Roman"/>
          <w:lang w:val="en-US"/>
        </w:rPr>
        <w:t>Cfr</w:t>
      </w:r>
      <w:proofErr w:type="spellEnd"/>
      <w:r w:rsidRPr="00B82AAE">
        <w:rPr>
          <w:rFonts w:ascii="Times New Roman" w:hAnsi="Times New Roman" w:cs="Times New Roman"/>
          <w:lang w:val="en-US"/>
        </w:rPr>
        <w:t xml:space="preserve">. </w:t>
      </w:r>
      <w:proofErr w:type="spellStart"/>
      <w:r w:rsidRPr="00B82AAE">
        <w:rPr>
          <w:rFonts w:ascii="Times New Roman" w:hAnsi="Times New Roman" w:cs="Times New Roman"/>
          <w:lang w:val="en-US"/>
        </w:rPr>
        <w:t>Ménard</w:t>
      </w:r>
      <w:proofErr w:type="spellEnd"/>
      <w:r w:rsidRPr="00B82AAE">
        <w:rPr>
          <w:rFonts w:ascii="Times New Roman" w:hAnsi="Times New Roman" w:cs="Times New Roman"/>
          <w:lang w:val="en-US"/>
        </w:rPr>
        <w:t xml:space="preserve"> 1987, pp. 73-74.</w:t>
      </w:r>
    </w:p>
    <w:p w14:paraId="1AE679D1" w14:textId="248474D5" w:rsidR="00EF64E8" w:rsidRPr="00B82AAE" w:rsidRDefault="00902287"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=35]</w:t>
      </w:r>
      <w:r w:rsidR="00EF64E8" w:rsidRPr="00B82AAE">
        <w:rPr>
          <w:rFonts w:ascii="Times New Roman" w:hAnsi="Times New Roman" w:cs="Times New Roman"/>
          <w:i/>
          <w:lang w:val="en-US"/>
        </w:rPr>
        <w:t>prison</w:t>
      </w:r>
      <w:r w:rsidR="00EF64E8" w:rsidRPr="00B82AAE">
        <w:rPr>
          <w:rFonts w:ascii="Times New Roman" w:hAnsi="Times New Roman" w:cs="Times New Roman"/>
          <w:lang w:val="en-US"/>
        </w:rPr>
        <w:t>: the image of love’s prison emerges from a long medieval Latin and romance tradition (</w:t>
      </w:r>
      <w:proofErr w:type="spellStart"/>
      <w:r w:rsidR="00EF64E8" w:rsidRPr="00B82AAE">
        <w:rPr>
          <w:rFonts w:ascii="Times New Roman" w:hAnsi="Times New Roman" w:cs="Times New Roman"/>
          <w:lang w:val="en-US"/>
        </w:rPr>
        <w:t>Guida</w:t>
      </w:r>
      <w:proofErr w:type="spellEnd"/>
      <w:r w:rsidR="00EF64E8" w:rsidRPr="00B82AAE">
        <w:rPr>
          <w:rFonts w:ascii="Times New Roman" w:hAnsi="Times New Roman" w:cs="Times New Roman"/>
          <w:lang w:val="en-US"/>
        </w:rPr>
        <w:t xml:space="preserve"> 1992, p. 330) and is frequent in the OF lyric, being particularly </w:t>
      </w:r>
      <w:proofErr w:type="spellStart"/>
      <w:r w:rsidR="00EF64E8" w:rsidRPr="00B82AAE">
        <w:rPr>
          <w:rFonts w:ascii="Times New Roman" w:hAnsi="Times New Roman" w:cs="Times New Roman"/>
          <w:lang w:val="en-US"/>
        </w:rPr>
        <w:t>favoured</w:t>
      </w:r>
      <w:proofErr w:type="spellEnd"/>
      <w:r w:rsidR="00EF64E8" w:rsidRPr="00B82AAE">
        <w:rPr>
          <w:rFonts w:ascii="Times New Roman" w:hAnsi="Times New Roman" w:cs="Times New Roman"/>
          <w:lang w:val="en-US"/>
        </w:rPr>
        <w:t xml:space="preserve"> by </w:t>
      </w:r>
      <w:proofErr w:type="spellStart"/>
      <w:r w:rsidR="00EF64E8" w:rsidRPr="00B82AAE">
        <w:rPr>
          <w:rFonts w:ascii="Times New Roman" w:hAnsi="Times New Roman" w:cs="Times New Roman"/>
          <w:lang w:val="en-US"/>
        </w:rPr>
        <w:t>Thibaut</w:t>
      </w:r>
      <w:proofErr w:type="spellEnd"/>
      <w:r w:rsidR="00EF64E8" w:rsidRPr="00B82AAE">
        <w:rPr>
          <w:rFonts w:ascii="Times New Roman" w:hAnsi="Times New Roman" w:cs="Times New Roman"/>
          <w:lang w:val="en-US"/>
        </w:rPr>
        <w:t xml:space="preserve">. These lines, linked to the previous vv. 29-31, </w:t>
      </w:r>
      <w:r w:rsidR="00EF64E8">
        <w:rPr>
          <w:rFonts w:ascii="Times New Roman" w:hAnsi="Times New Roman" w:cs="Times New Roman"/>
          <w:lang w:val="en-US"/>
        </w:rPr>
        <w:t>express the contradic</w:t>
      </w:r>
      <w:r w:rsidR="00EF64E8" w:rsidRPr="00B82AAE">
        <w:rPr>
          <w:rFonts w:ascii="Times New Roman" w:hAnsi="Times New Roman" w:cs="Times New Roman"/>
          <w:lang w:val="en-US"/>
        </w:rPr>
        <w:t>tion typical of the courtly love relationship by which the lover does not wish to leave the prison in which he finds himself. The prison of love expresses the unbreakable bond established between poet and lady, based exclusively on desire in the absence of any reward. According to a recurring image, the poet prefers to die remaining faithful to his beloved lady rather than obtain easy satisfaction from any other woman (</w:t>
      </w:r>
      <w:proofErr w:type="spellStart"/>
      <w:r w:rsidR="00EF64E8" w:rsidRPr="00B82AAE">
        <w:rPr>
          <w:rFonts w:ascii="Times New Roman" w:hAnsi="Times New Roman" w:cs="Times New Roman"/>
          <w:lang w:val="en-US"/>
        </w:rPr>
        <w:t>Brahney</w:t>
      </w:r>
      <w:proofErr w:type="spellEnd"/>
      <w:r w:rsidR="00EF64E8" w:rsidRPr="00B82AAE">
        <w:rPr>
          <w:rFonts w:ascii="Times New Roman" w:hAnsi="Times New Roman" w:cs="Times New Roman"/>
          <w:lang w:val="en-US"/>
        </w:rPr>
        <w:t xml:space="preserve"> 1989, p. xix; </w:t>
      </w:r>
      <w:proofErr w:type="spellStart"/>
      <w:r w:rsidR="00EF64E8" w:rsidRPr="00B82AAE">
        <w:rPr>
          <w:rFonts w:ascii="Times New Roman" w:hAnsi="Times New Roman" w:cs="Times New Roman"/>
          <w:lang w:val="en-US"/>
        </w:rPr>
        <w:t>Micha</w:t>
      </w:r>
      <w:proofErr w:type="spellEnd"/>
      <w:r w:rsidR="00EF64E8" w:rsidRPr="00B82AAE">
        <w:rPr>
          <w:rFonts w:ascii="Times New Roman" w:hAnsi="Times New Roman" w:cs="Times New Roman"/>
          <w:lang w:val="en-US"/>
        </w:rPr>
        <w:t xml:space="preserve"> 1991, p. 9; </w:t>
      </w:r>
      <w:proofErr w:type="spellStart"/>
      <w:r w:rsidR="00EF64E8" w:rsidRPr="00B82AAE">
        <w:rPr>
          <w:rFonts w:ascii="Times New Roman" w:hAnsi="Times New Roman" w:cs="Times New Roman"/>
          <w:lang w:val="en-US"/>
        </w:rPr>
        <w:t>Grossel</w:t>
      </w:r>
      <w:proofErr w:type="spellEnd"/>
      <w:r w:rsidR="00EF64E8" w:rsidRPr="00B82AAE">
        <w:rPr>
          <w:rFonts w:ascii="Times New Roman" w:hAnsi="Times New Roman" w:cs="Times New Roman"/>
          <w:lang w:val="en-US"/>
        </w:rPr>
        <w:t xml:space="preserve"> 1994, pp. 442-443).</w:t>
      </w:r>
    </w:p>
    <w:p w14:paraId="16DC1873" w14:textId="5160B2B7" w:rsidR="00EF64E8" w:rsidRPr="00B82AAE" w:rsidRDefault="00902287"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=37]</w:t>
      </w:r>
      <w:r w:rsidR="00EF64E8" w:rsidRPr="00B82AAE">
        <w:rPr>
          <w:rFonts w:ascii="Times New Roman" w:hAnsi="Times New Roman" w:cs="Times New Roman"/>
          <w:lang w:val="en-US"/>
        </w:rPr>
        <w:t>The apparent inconsistence between the reference to the impossibility of parting from the beloved within a context of departure on crusade is to be interpreted in the light of Ch</w:t>
      </w:r>
      <w:r w:rsidR="00EF64E8">
        <w:rPr>
          <w:rFonts w:ascii="Times New Roman" w:hAnsi="Times New Roman" w:cs="Times New Roman"/>
          <w:lang w:val="en-US"/>
        </w:rPr>
        <w:t xml:space="preserve">ardon de </w:t>
      </w:r>
      <w:proofErr w:type="spellStart"/>
      <w:r w:rsidR="00EF64E8" w:rsidRPr="00B82AAE">
        <w:rPr>
          <w:rFonts w:ascii="Times New Roman" w:hAnsi="Times New Roman" w:cs="Times New Roman"/>
          <w:lang w:val="en-US"/>
        </w:rPr>
        <w:t>Croi</w:t>
      </w:r>
      <w:r w:rsidR="00EF64E8">
        <w:rPr>
          <w:rFonts w:ascii="Times New Roman" w:hAnsi="Times New Roman" w:cs="Times New Roman"/>
          <w:lang w:val="en-US"/>
        </w:rPr>
        <w:t>silles</w:t>
      </w:r>
      <w:proofErr w:type="spellEnd"/>
      <w:r w:rsidR="00EF64E8" w:rsidRPr="00B82AAE">
        <w:rPr>
          <w:rFonts w:ascii="Times New Roman" w:hAnsi="Times New Roman" w:cs="Times New Roman"/>
          <w:lang w:val="en-US"/>
        </w:rPr>
        <w:t xml:space="preserve"> RS 499, 5-8.</w:t>
      </w:r>
    </w:p>
    <w:p w14:paraId="14A2BF3C" w14:textId="5AB0E698" w:rsidR="00EF64E8" w:rsidRPr="00B82AAE" w:rsidRDefault="00902287"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sidRPr="00B82AAE">
        <w:rPr>
          <w:rFonts w:ascii="Times New Roman" w:hAnsi="Times New Roman" w:cs="Times New Roman"/>
          <w:lang w:val="en-US"/>
        </w:rPr>
        <w:t>39</w:t>
      </w:r>
      <w:r>
        <w:rPr>
          <w:rFonts w:ascii="Times New Roman" w:hAnsi="Times New Roman" w:cs="Times New Roman"/>
          <w:lang w:val="en-US"/>
        </w:rPr>
        <w:t>]</w:t>
      </w:r>
      <w:r w:rsidR="00EF64E8" w:rsidRPr="00B82AAE">
        <w:rPr>
          <w:rFonts w:ascii="Times New Roman" w:hAnsi="Times New Roman" w:cs="Times New Roman"/>
          <w:lang w:val="en-US"/>
        </w:rPr>
        <w:t xml:space="preserve">The verb </w:t>
      </w:r>
      <w:proofErr w:type="spellStart"/>
      <w:r w:rsidR="00EF64E8" w:rsidRPr="00B82AAE">
        <w:rPr>
          <w:rFonts w:ascii="Times New Roman" w:hAnsi="Times New Roman" w:cs="Times New Roman"/>
          <w:i/>
          <w:lang w:val="en-US"/>
        </w:rPr>
        <w:t>servir</w:t>
      </w:r>
      <w:proofErr w:type="spellEnd"/>
      <w:r w:rsidR="00EF64E8" w:rsidRPr="00B82AAE">
        <w:rPr>
          <w:rFonts w:ascii="Times New Roman" w:hAnsi="Times New Roman" w:cs="Times New Roman"/>
          <w:lang w:val="en-US"/>
        </w:rPr>
        <w:t xml:space="preserve">, which recurs particularly often in </w:t>
      </w:r>
      <w:proofErr w:type="spellStart"/>
      <w:r w:rsidR="00EF64E8" w:rsidRPr="00B82AAE">
        <w:rPr>
          <w:rFonts w:ascii="Times New Roman" w:hAnsi="Times New Roman" w:cs="Times New Roman"/>
          <w:lang w:val="en-US"/>
        </w:rPr>
        <w:t>Thibaut</w:t>
      </w:r>
      <w:proofErr w:type="spellEnd"/>
      <w:r w:rsidR="00EF64E8" w:rsidRPr="00B82AAE">
        <w:rPr>
          <w:rFonts w:ascii="Times New Roman" w:hAnsi="Times New Roman" w:cs="Times New Roman"/>
          <w:lang w:val="en-US"/>
        </w:rPr>
        <w:t xml:space="preserve"> de Champagne (</w:t>
      </w:r>
      <w:proofErr w:type="spellStart"/>
      <w:r w:rsidR="00EF64E8" w:rsidRPr="00B82AAE">
        <w:rPr>
          <w:rFonts w:ascii="Times New Roman" w:hAnsi="Times New Roman" w:cs="Times New Roman"/>
          <w:lang w:val="en-US"/>
        </w:rPr>
        <w:t>Micha</w:t>
      </w:r>
      <w:proofErr w:type="spellEnd"/>
      <w:r w:rsidR="00EF64E8" w:rsidRPr="00B82AAE">
        <w:rPr>
          <w:rFonts w:ascii="Times New Roman" w:hAnsi="Times New Roman" w:cs="Times New Roman"/>
          <w:lang w:val="en-US"/>
        </w:rPr>
        <w:t xml:space="preserve"> 1991, p. 8), is nearly always used in the crusade songs to designate service of God, with the exception of RS 1636, 26 and in part, RS 1582, 44.</w:t>
      </w:r>
    </w:p>
    <w:p w14:paraId="428F10E7" w14:textId="56B78242" w:rsidR="00EF64E8" w:rsidRPr="00B82AAE" w:rsidRDefault="00902287"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sidRPr="00B82AAE">
        <w:rPr>
          <w:rFonts w:ascii="Times New Roman" w:hAnsi="Times New Roman" w:cs="Times New Roman"/>
          <w:lang w:val="en-US"/>
        </w:rPr>
        <w:t>41-42</w:t>
      </w:r>
      <w:r>
        <w:rPr>
          <w:rFonts w:ascii="Times New Roman" w:hAnsi="Times New Roman" w:cs="Times New Roman"/>
          <w:lang w:val="en-US"/>
        </w:rPr>
        <w:t>]</w:t>
      </w:r>
      <w:r w:rsidR="00EF64E8" w:rsidRPr="00B82AAE">
        <w:rPr>
          <w:rFonts w:ascii="Times New Roman" w:hAnsi="Times New Roman" w:cs="Times New Roman"/>
          <w:lang w:val="en-US"/>
        </w:rPr>
        <w:t xml:space="preserve">It is possible </w:t>
      </w:r>
      <w:r w:rsidR="00EF64E8">
        <w:rPr>
          <w:rFonts w:ascii="Times New Roman" w:hAnsi="Times New Roman" w:cs="Times New Roman"/>
          <w:lang w:val="en-US"/>
        </w:rPr>
        <w:t xml:space="preserve">that the reading of </w:t>
      </w:r>
      <w:r w:rsidR="00EF64E8" w:rsidRPr="00EF020D">
        <w:rPr>
          <w:rFonts w:ascii="Times New Roman" w:hAnsi="Times New Roman" w:cs="Times New Roman"/>
          <w:lang w:val="en-US"/>
        </w:rPr>
        <w:t>these lines</w:t>
      </w:r>
      <w:r w:rsidR="00EF64E8">
        <w:rPr>
          <w:rFonts w:ascii="Times New Roman" w:hAnsi="Times New Roman" w:cs="Times New Roman"/>
          <w:lang w:val="en-US"/>
        </w:rPr>
        <w:t xml:space="preserve"> </w:t>
      </w:r>
      <w:r w:rsidR="00EF64E8" w:rsidRPr="00B82AAE">
        <w:rPr>
          <w:rFonts w:ascii="Times New Roman" w:hAnsi="Times New Roman" w:cs="Times New Roman"/>
          <w:lang w:val="en-US"/>
        </w:rPr>
        <w:t>was already corrupt or problematic at the level of the archetype. The interpretation of the sense is in any case not in doubt, since it is set in the highly stereotyped context of dying for love, amply attested in OF lyrics.</w:t>
      </w:r>
    </w:p>
    <w:p w14:paraId="058838ED" w14:textId="5525A5E8" w:rsidR="00EF64E8" w:rsidRPr="00B82AAE" w:rsidRDefault="00902287"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lastRenderedPageBreak/>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sidRPr="00B82AAE">
        <w:rPr>
          <w:rFonts w:ascii="Times New Roman" w:hAnsi="Times New Roman" w:cs="Times New Roman"/>
          <w:lang w:val="en-US"/>
        </w:rPr>
        <w:t>46-49</w:t>
      </w:r>
      <w:r>
        <w:rPr>
          <w:rFonts w:ascii="Times New Roman" w:hAnsi="Times New Roman" w:cs="Times New Roman"/>
          <w:lang w:val="en-US"/>
        </w:rPr>
        <w:t>]</w:t>
      </w:r>
      <w:r w:rsidR="00EF64E8" w:rsidRPr="00B82AAE">
        <w:rPr>
          <w:rFonts w:ascii="Times New Roman" w:hAnsi="Times New Roman" w:cs="Times New Roman"/>
          <w:lang w:val="en-US"/>
        </w:rPr>
        <w:t xml:space="preserve">The ambiguity of these lines, frequently stressed by editors, is probably due to the fact that they refer to a precise context and situation that is nowadays impossible to reconstruct. For a summary of the hypotheses concerning the interpretation of this </w:t>
      </w:r>
      <w:r w:rsidR="00EF64E8" w:rsidRPr="00B82AAE">
        <w:rPr>
          <w:rFonts w:ascii="Times New Roman" w:hAnsi="Times New Roman" w:cs="Times New Roman"/>
          <w:i/>
          <w:lang w:val="en-US"/>
        </w:rPr>
        <w:t>envoi</w:t>
      </w:r>
      <w:r w:rsidR="00EF64E8" w:rsidRPr="00B82AAE">
        <w:rPr>
          <w:rFonts w:ascii="Times New Roman" w:hAnsi="Times New Roman" w:cs="Times New Roman"/>
          <w:lang w:val="en-US"/>
        </w:rPr>
        <w:t xml:space="preserve"> see </w:t>
      </w:r>
      <w:proofErr w:type="spellStart"/>
      <w:r w:rsidR="00EF64E8" w:rsidRPr="00B82AAE">
        <w:rPr>
          <w:rFonts w:ascii="Times New Roman" w:hAnsi="Times New Roman" w:cs="Times New Roman"/>
          <w:lang w:val="en-US"/>
        </w:rPr>
        <w:t>Melani</w:t>
      </w:r>
      <w:proofErr w:type="spellEnd"/>
      <w:r w:rsidR="00EF64E8" w:rsidRPr="00B82AAE">
        <w:rPr>
          <w:rFonts w:ascii="Times New Roman" w:hAnsi="Times New Roman" w:cs="Times New Roman"/>
          <w:lang w:val="en-US"/>
        </w:rPr>
        <w:t xml:space="preserve"> 1999, pp. 143-145. According to this scholar (p. 143) the final two lines const</w:t>
      </w:r>
      <w:r w:rsidR="00EF64E8">
        <w:rPr>
          <w:rFonts w:ascii="Times New Roman" w:hAnsi="Times New Roman" w:cs="Times New Roman"/>
          <w:lang w:val="en-US"/>
        </w:rPr>
        <w:t>i</w:t>
      </w:r>
      <w:r w:rsidR="00EF64E8" w:rsidRPr="00B82AAE">
        <w:rPr>
          <w:rFonts w:ascii="Times New Roman" w:hAnsi="Times New Roman" w:cs="Times New Roman"/>
          <w:lang w:val="en-US"/>
        </w:rPr>
        <w:t>tute an admonishment not to become involved in an irrational love, or else not to take too lightly one’s crusading vows, or not to commit – in view of the expedition – some grave error of a political nature.</w:t>
      </w:r>
    </w:p>
    <w:p w14:paraId="55FC88C1" w14:textId="34D376C7" w:rsidR="00EF64E8" w:rsidRPr="00B82AAE" w:rsidRDefault="00902287" w:rsidP="00EF64E8">
      <w:pPr>
        <w:tabs>
          <w:tab w:val="left" w:pos="2694"/>
          <w:tab w:val="right" w:pos="9639"/>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sidRPr="00B82AAE">
        <w:rPr>
          <w:rFonts w:ascii="Times New Roman" w:hAnsi="Times New Roman" w:cs="Times New Roman"/>
          <w:lang w:val="en-US"/>
        </w:rPr>
        <w:t>46</w:t>
      </w:r>
      <w:r>
        <w:rPr>
          <w:rFonts w:ascii="Times New Roman" w:hAnsi="Times New Roman" w:cs="Times New Roman"/>
          <w:lang w:val="en-US"/>
        </w:rPr>
        <w:t>]</w:t>
      </w:r>
      <w:proofErr w:type="spellStart"/>
      <w:r w:rsidR="00EF64E8" w:rsidRPr="00B82AAE">
        <w:rPr>
          <w:rFonts w:ascii="Times New Roman" w:hAnsi="Times New Roman" w:cs="Times New Roman"/>
          <w:i/>
          <w:lang w:val="en-US"/>
        </w:rPr>
        <w:t>Lorent</w:t>
      </w:r>
      <w:proofErr w:type="spellEnd"/>
      <w:r w:rsidR="00EF64E8" w:rsidRPr="00B82AAE">
        <w:rPr>
          <w:rFonts w:ascii="Times New Roman" w:hAnsi="Times New Roman" w:cs="Times New Roman"/>
          <w:lang w:val="en-US"/>
        </w:rPr>
        <w:t>: an unidentified addressee, a</w:t>
      </w:r>
      <w:r w:rsidR="00EF64E8">
        <w:rPr>
          <w:rFonts w:ascii="Times New Roman" w:hAnsi="Times New Roman" w:cs="Times New Roman"/>
          <w:lang w:val="en-US"/>
        </w:rPr>
        <w:t>l</w:t>
      </w:r>
      <w:r w:rsidR="00EF64E8" w:rsidRPr="00B82AAE">
        <w:rPr>
          <w:rFonts w:ascii="Times New Roman" w:hAnsi="Times New Roman" w:cs="Times New Roman"/>
          <w:lang w:val="en-US"/>
        </w:rPr>
        <w:t xml:space="preserve">so found in </w:t>
      </w:r>
      <w:proofErr w:type="spellStart"/>
      <w:r w:rsidR="00EF64E8" w:rsidRPr="00B82AAE">
        <w:rPr>
          <w:rFonts w:ascii="Times New Roman" w:hAnsi="Times New Roman" w:cs="Times New Roman"/>
          <w:lang w:val="en-US"/>
        </w:rPr>
        <w:t>Thibaut’s</w:t>
      </w:r>
      <w:proofErr w:type="spellEnd"/>
      <w:r w:rsidR="00EF64E8" w:rsidRPr="00B82AAE">
        <w:rPr>
          <w:rFonts w:ascii="Times New Roman" w:hAnsi="Times New Roman" w:cs="Times New Roman"/>
          <w:lang w:val="en-US"/>
        </w:rPr>
        <w:t xml:space="preserve"> song RS 1440</w:t>
      </w:r>
      <w:proofErr w:type="gramStart"/>
      <w:r w:rsidR="00EF64E8" w:rsidRPr="00B82AAE">
        <w:rPr>
          <w:rFonts w:ascii="Times New Roman" w:hAnsi="Times New Roman" w:cs="Times New Roman"/>
          <w:lang w:val="en-US"/>
        </w:rPr>
        <w:t>;</w:t>
      </w:r>
      <w:proofErr w:type="gramEnd"/>
      <w:r w:rsidR="00EF64E8" w:rsidRPr="00B82AAE">
        <w:rPr>
          <w:rFonts w:ascii="Times New Roman" w:hAnsi="Times New Roman" w:cs="Times New Roman"/>
          <w:lang w:val="en-US"/>
        </w:rPr>
        <w:t xml:space="preserve"> it may be the same person evoked in an </w:t>
      </w:r>
      <w:r w:rsidR="00EF64E8" w:rsidRPr="00B82AAE">
        <w:rPr>
          <w:rFonts w:ascii="Times New Roman" w:hAnsi="Times New Roman" w:cs="Times New Roman"/>
          <w:i/>
          <w:lang w:val="en-US"/>
        </w:rPr>
        <w:t>envoi</w:t>
      </w:r>
      <w:r w:rsidR="00EF64E8" w:rsidRPr="00B82AAE">
        <w:rPr>
          <w:rFonts w:ascii="Times New Roman" w:hAnsi="Times New Roman" w:cs="Times New Roman"/>
          <w:lang w:val="en-US"/>
        </w:rPr>
        <w:t xml:space="preserve"> of </w:t>
      </w:r>
      <w:proofErr w:type="spellStart"/>
      <w:r w:rsidR="00EF64E8" w:rsidRPr="00B82AAE">
        <w:rPr>
          <w:rFonts w:ascii="Times New Roman" w:hAnsi="Times New Roman" w:cs="Times New Roman"/>
          <w:lang w:val="en-US"/>
        </w:rPr>
        <w:t>Gace</w:t>
      </w:r>
      <w:proofErr w:type="spellEnd"/>
      <w:r w:rsidR="00EF64E8" w:rsidRPr="00B82AAE">
        <w:rPr>
          <w:rFonts w:ascii="Times New Roman" w:hAnsi="Times New Roman" w:cs="Times New Roman"/>
          <w:lang w:val="en-US"/>
        </w:rPr>
        <w:t xml:space="preserve"> </w:t>
      </w:r>
      <w:proofErr w:type="spellStart"/>
      <w:r w:rsidR="00EF64E8" w:rsidRPr="00B82AAE">
        <w:rPr>
          <w:rFonts w:ascii="Times New Roman" w:hAnsi="Times New Roman" w:cs="Times New Roman"/>
          <w:lang w:val="en-US"/>
        </w:rPr>
        <w:t>Brulé</w:t>
      </w:r>
      <w:proofErr w:type="spellEnd"/>
      <w:r w:rsidR="00EF64E8" w:rsidRPr="00B82AAE">
        <w:rPr>
          <w:rFonts w:ascii="Times New Roman" w:hAnsi="Times New Roman" w:cs="Times New Roman"/>
          <w:lang w:val="en-US"/>
        </w:rPr>
        <w:t xml:space="preserve"> (RS 565, 51).</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=it]</w:t>
      </w:r>
    </w:p>
    <w:p w14:paraId="2DDC0D4E" w14:textId="19F84455" w:rsidR="00EF64E8" w:rsidRDefault="00902287" w:rsidP="00EF64E8">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1-3</w:t>
      </w:r>
      <w:r>
        <w:rPr>
          <w:rFonts w:ascii="Times New Roman" w:hAnsi="Times New Roman" w:cs="Times New Roman"/>
        </w:rPr>
        <w:t>]</w:t>
      </w:r>
      <w:r w:rsidR="00EF64E8">
        <w:rPr>
          <w:rFonts w:ascii="Times New Roman" w:hAnsi="Times New Roman" w:cs="Times New Roman"/>
        </w:rPr>
        <w:t>Guida 1992, p. 330 e Sanchez Palomino 2005, p. 188 insistono sulla figura d’</w:t>
      </w:r>
      <w:r w:rsidR="00EF64E8">
        <w:rPr>
          <w:rFonts w:ascii="Times New Roman" w:hAnsi="Times New Roman" w:cs="Times New Roman"/>
          <w:i/>
        </w:rPr>
        <w:t>accumulatio</w:t>
      </w:r>
      <w:r w:rsidR="00EF64E8">
        <w:rPr>
          <w:rFonts w:ascii="Times New Roman" w:hAnsi="Times New Roman" w:cs="Times New Roman"/>
        </w:rPr>
        <w:t xml:space="preserve"> iniziale sottolineandone la funzionalità ad esprimere lo stato d’animo dell’autore. Si vedano le analogie con la seconda strofe della canzone RS 273.</w:t>
      </w:r>
    </w:p>
    <w:p w14:paraId="6DF7323D" w14:textId="708859E4" w:rsidR="00EF64E8" w:rsidRDefault="00902287" w:rsidP="00EF64E8">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5-6</w:t>
      </w:r>
      <w:r>
        <w:rPr>
          <w:rFonts w:ascii="Times New Roman" w:hAnsi="Times New Roman" w:cs="Times New Roman"/>
        </w:rPr>
        <w:t>]</w:t>
      </w:r>
      <w:r w:rsidR="00EF64E8">
        <w:rPr>
          <w:rFonts w:ascii="Times New Roman" w:hAnsi="Times New Roman" w:cs="Times New Roman"/>
        </w:rPr>
        <w:t xml:space="preserve">Il tema della decadenza del mondo è uno dei </w:t>
      </w:r>
      <w:r w:rsidR="00EF64E8">
        <w:rPr>
          <w:rFonts w:ascii="Times New Roman" w:hAnsi="Times New Roman" w:cs="Times New Roman"/>
          <w:i/>
        </w:rPr>
        <w:t>topoi</w:t>
      </w:r>
      <w:r w:rsidR="00EF64E8">
        <w:rPr>
          <w:rFonts w:ascii="Times New Roman" w:hAnsi="Times New Roman" w:cs="Times New Roman"/>
        </w:rPr>
        <w:t xml:space="preserve"> più diffusi nella letteratura medievale, presente in innumerevoli opere latine e vernacolari, soprattutto in posizione incipitaria, e ripreso più volte da Thibaut de Champagne, come per esempio nella prima strofe della canzone religiosa RS 1843, 1-9. La responsabilità dei baroni nella decadenza del mondo, ben espressa dalla preposizione </w:t>
      </w:r>
      <w:r w:rsidR="00EF64E8">
        <w:rPr>
          <w:rFonts w:ascii="Times New Roman" w:hAnsi="Times New Roman" w:cs="Times New Roman"/>
          <w:i/>
        </w:rPr>
        <w:t>entre</w:t>
      </w:r>
      <w:r w:rsidR="00EF64E8">
        <w:rPr>
          <w:rFonts w:ascii="Times New Roman" w:hAnsi="Times New Roman" w:cs="Times New Roman"/>
        </w:rPr>
        <w:t xml:space="preserve">, trova conferma in RS 273, 23-24; </w:t>
      </w:r>
      <w:r w:rsidR="00EF64E8">
        <w:rPr>
          <w:rFonts w:ascii="Times New Roman" w:hAnsi="Times New Roman" w:cs="Times New Roman"/>
          <w:i/>
        </w:rPr>
        <w:t>maint baron</w:t>
      </w:r>
      <w:r w:rsidR="00EF64E8">
        <w:rPr>
          <w:rFonts w:ascii="Times New Roman" w:hAnsi="Times New Roman" w:cs="Times New Roman"/>
        </w:rPr>
        <w:t xml:space="preserve"> sarà un singolare collettivo come nel caso di RS 757, 6.</w:t>
      </w:r>
    </w:p>
    <w:p w14:paraId="3F4F443F" w14:textId="1E0FAAEA" w:rsidR="00EF64E8" w:rsidRDefault="00902287" w:rsidP="00EF64E8">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7-8</w:t>
      </w:r>
      <w:r>
        <w:rPr>
          <w:rFonts w:ascii="Times New Roman" w:hAnsi="Times New Roman" w:cs="Times New Roman"/>
        </w:rPr>
        <w:t>]</w:t>
      </w:r>
      <w:r w:rsidR="00EF64E8">
        <w:rPr>
          <w:rFonts w:ascii="Times New Roman" w:hAnsi="Times New Roman" w:cs="Times New Roman"/>
        </w:rPr>
        <w:t>A proposito della scomunica di Federico II del marzo 1239, due contributi recenti sulla cosiddetta “crociata dei Baroni” affrontano anche il tema dei difficili rapporti tra Gregorio IX e Federico II e il conseguente approccio ondivago e contraddittorio del papa alla questione della crociata: Lower 2005 insiste particolarmente sulla volontà del papa di deviare la crociata verso Costantinopoli, mentre Chrissis 2010 ridimensiona la portata di questo tentativo. Secondo Chrissis, Gregorio portò avanti i due progetti in parallelo e non tentò mai di convincere con la forza e con le minacce i baroni già crociati a cambiare obiettivo, anche se ciò nulla toglie al clima avvelenato dalla lotta tra il papa e l’imperatore, nonché alle conseguenze della scomunica che colpisce Federico nel 1239. Pur senza indulgere a letture troppo fantasiose, non si potrà negare che in questa canzone l’autore si senta investito di un’autorità civile e morale, e che i documenti storici corroborati dalle canzoni di crociata sembrano attestare nella convinzione e nelle intenzioni dei crociati una spinta e una motivazione più forti delle esitazioni e delle strategie del papa. Questa pressione “dal basso” più volte sottolineata nella storia delle crociate, ma assai sorprendente in una spedizione così tarda, testimonia almeno che la dimensione religiosa del pellegrinaggio non è mai venuta meno ed è stata progressivamente affiancata ma mai completamente sostituita dall’affermarsi di motivazioni più politiche e opportunistiche.</w:t>
      </w:r>
    </w:p>
    <w:p w14:paraId="5EFA08EA" w14:textId="77777777" w:rsidR="00EF64E8" w:rsidRDefault="00EF64E8" w:rsidP="00EF64E8">
      <w:pPr>
        <w:spacing w:after="0" w:line="240" w:lineRule="auto"/>
        <w:ind w:firstLine="284"/>
        <w:jc w:val="both"/>
        <w:rPr>
          <w:rFonts w:ascii="Times New Roman" w:hAnsi="Times New Roman" w:cs="Times New Roman"/>
        </w:rPr>
      </w:pPr>
      <w:r>
        <w:rPr>
          <w:rFonts w:ascii="Times New Roman" w:hAnsi="Times New Roman" w:cs="Times New Roman"/>
        </w:rPr>
        <w:t>Malgrado le asserzioni del continuatore della cronaca di Guglielmo di Tiro (</w:t>
      </w:r>
      <w:r>
        <w:rPr>
          <w:rFonts w:ascii="Times New Roman" w:hAnsi="Times New Roman" w:cs="Times New Roman"/>
          <w:i/>
        </w:rPr>
        <w:t>Continuation Rothelin</w:t>
      </w:r>
      <w:r>
        <w:rPr>
          <w:rFonts w:ascii="Times New Roman" w:hAnsi="Times New Roman" w:cs="Times New Roman"/>
        </w:rPr>
        <w:t>, 528), secondo il quale i baroni francesi consideravano l’imperatore come un collaboratore del nemico musulmano, e si sarebbero per questo messi in marcia senza di lui, i documenti ufficiali parlano di un rapporto molto più diplomatico tra l’imperatore e i crociati: Federico, preso tra i suoi interessi politici e il contrasto col papa che gli sconsigliavano di affrettare i tempi di una nuova crociata, sembra aver offerto ai crociati tutto l’aiuto che poteva permettersi di offrire, lasciando credere fino all’ultimo di volersi davvero mettere alla guida della spedizione; da parte loro, i crociati hanno più volte rinviato la partenza sperando fino alla fine nel coinvolgimento dell’imperatore, e la lettera di quest’ultimo del 9 marzo 1239 sembrava ancora confortarli in questo senso; ma solo pochi giorni dopo, la scomunica papale fece precipitare le cose rendendo di fatto impossibile la partecipazione di Federico e inutile un ulteriore rinvio.</w:t>
      </w:r>
    </w:p>
    <w:p w14:paraId="3934E5A8" w14:textId="77777777" w:rsidR="00EF64E8" w:rsidRPr="00DF0E0E" w:rsidRDefault="00EF64E8"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rPr>
        <w:t xml:space="preserve">Secondo Godefroy 6, 568a, che però non fornisce esempi, la locuzione </w:t>
      </w:r>
      <w:r>
        <w:rPr>
          <w:rFonts w:ascii="Times New Roman" w:hAnsi="Times New Roman" w:cs="Times New Roman"/>
          <w:i/>
        </w:rPr>
        <w:t>offrir raison</w:t>
      </w:r>
      <w:r>
        <w:rPr>
          <w:rFonts w:ascii="Times New Roman" w:hAnsi="Times New Roman" w:cs="Times New Roman"/>
        </w:rPr>
        <w:t xml:space="preserve"> significa “dare soddisfazione”. Sulla base del contesto e dell’esempio di </w:t>
      </w:r>
      <w:r>
        <w:rPr>
          <w:rFonts w:ascii="Times New Roman" w:hAnsi="Times New Roman" w:cs="Times New Roman"/>
          <w:i/>
        </w:rPr>
        <w:t>Mort Artu</w:t>
      </w:r>
      <w:r>
        <w:rPr>
          <w:rFonts w:ascii="Times New Roman" w:hAnsi="Times New Roman" w:cs="Times New Roman"/>
        </w:rPr>
        <w:t xml:space="preserve"> (Hult) 17, 14 interpreterei l’espressione nel senso di “dare garanzie”, “impegnarsi a dare proprio contributo”, anche con le armi.</w:t>
      </w:r>
    </w:p>
    <w:p w14:paraId="3D5B200B" w14:textId="0311AA4B"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Pr>
          <w:rFonts w:ascii="Times New Roman" w:hAnsi="Times New Roman" w:cs="Times New Roman"/>
        </w:rPr>
        <w:t>10]</w:t>
      </w:r>
      <w:r w:rsidR="00EF64E8">
        <w:rPr>
          <w:rFonts w:ascii="Times New Roman" w:hAnsi="Times New Roman" w:cs="Times New Roman"/>
          <w:i/>
        </w:rPr>
        <w:t>Surie</w:t>
      </w:r>
      <w:r w:rsidR="00EF64E8">
        <w:rPr>
          <w:rFonts w:ascii="Times New Roman" w:hAnsi="Times New Roman" w:cs="Times New Roman"/>
        </w:rPr>
        <w:t xml:space="preserve"> o </w:t>
      </w:r>
      <w:r w:rsidR="00EF64E8">
        <w:rPr>
          <w:rFonts w:ascii="Times New Roman" w:hAnsi="Times New Roman" w:cs="Times New Roman"/>
          <w:i/>
        </w:rPr>
        <w:t>regne de Surie</w:t>
      </w:r>
      <w:r w:rsidR="00EF64E8">
        <w:rPr>
          <w:rFonts w:ascii="Times New Roman" w:hAnsi="Times New Roman" w:cs="Times New Roman"/>
        </w:rPr>
        <w:t xml:space="preserve"> sono i nomi comunemente usati per la Terra Santa, sulla base di una denominazione invalsa nel Medioevo che comprendeva, oltre alla Siria attuale, la Palestina e buona parte del Medio Oriente occidentale fino al confine con l’Egitto</w:t>
      </w:r>
      <w:r w:rsidR="00EF64E8" w:rsidRPr="00102E0F">
        <w:rPr>
          <w:rFonts w:ascii="Times New Roman" w:hAnsi="Times New Roman" w:cs="Times New Roman"/>
        </w:rPr>
        <w:t xml:space="preserve">. </w:t>
      </w:r>
      <w:r w:rsidR="00EF64E8">
        <w:rPr>
          <w:rFonts w:ascii="Times New Roman" w:hAnsi="Times New Roman" w:cs="Times New Roman"/>
        </w:rPr>
        <w:t>Questo resta il nome di riferimento anche se per quasi tutto il periodo delle crociate i referenti politici della Palestina sono stati i sultani d’Egitto dapprima di origine fatimida e in seguito appartenenti alla dinastia ayyubida.</w:t>
      </w:r>
    </w:p>
    <w:p w14:paraId="6BE920CF" w14:textId="6996BCFA"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12</w:t>
      </w:r>
      <w:r>
        <w:rPr>
          <w:rFonts w:ascii="Times New Roman" w:hAnsi="Times New Roman" w:cs="Times New Roman"/>
        </w:rPr>
        <w:t>]</w:t>
      </w:r>
      <w:r w:rsidR="00EF64E8">
        <w:rPr>
          <w:rFonts w:ascii="Times New Roman" w:hAnsi="Times New Roman" w:cs="Times New Roman"/>
        </w:rPr>
        <w:t xml:space="preserve">Quella invocata da Thibaut non è una </w:t>
      </w:r>
      <w:r w:rsidR="00EF64E8">
        <w:rPr>
          <w:rFonts w:ascii="Times New Roman" w:hAnsi="Times New Roman" w:cs="Times New Roman"/>
          <w:i/>
        </w:rPr>
        <w:t xml:space="preserve">conversio morum </w:t>
      </w:r>
      <w:r w:rsidR="00EF64E8">
        <w:rPr>
          <w:rFonts w:ascii="Times New Roman" w:hAnsi="Times New Roman" w:cs="Times New Roman"/>
        </w:rPr>
        <w:t xml:space="preserve">generica e pragmatica, ma una vera e propria </w:t>
      </w:r>
      <w:r w:rsidR="00EF64E8">
        <w:rPr>
          <w:rFonts w:ascii="Times New Roman" w:hAnsi="Times New Roman" w:cs="Times New Roman"/>
          <w:i/>
        </w:rPr>
        <w:t>conversio cordis</w:t>
      </w:r>
      <w:r w:rsidR="00EF64E8">
        <w:rPr>
          <w:rFonts w:ascii="Times New Roman" w:hAnsi="Times New Roman" w:cs="Times New Roman"/>
        </w:rPr>
        <w:t xml:space="preserve">. Non si tratta solo di abbandonare gli agi e le ricchezze per il servizio di Dio, perché gli insuccessi delle spedizioni precedenti hanno fatto emergere anche nelle canzoni di crociata la questione </w:t>
      </w:r>
      <w:r w:rsidR="00EF64E8">
        <w:rPr>
          <w:rFonts w:ascii="Times New Roman" w:hAnsi="Times New Roman" w:cs="Times New Roman"/>
        </w:rPr>
        <w:lastRenderedPageBreak/>
        <w:t>della causa delle sconfitte, generalmente imputate ai peccati dei cristiani (si veda per esempio</w:t>
      </w:r>
      <w:r w:rsidR="00EF64E8" w:rsidRPr="00E10EA0">
        <w:rPr>
          <w:rFonts w:ascii="Times New Roman" w:hAnsi="Times New Roman" w:cs="Times New Roman"/>
        </w:rPr>
        <w:t xml:space="preserve"> </w:t>
      </w:r>
      <w:r w:rsidR="00EF64E8">
        <w:rPr>
          <w:rFonts w:ascii="Times New Roman" w:hAnsi="Times New Roman" w:cs="Times New Roman"/>
        </w:rPr>
        <w:t>Siberry 1988, p. 43 e Guida 1992, p. 17). Si noti ancora una volta il parallelo con la canzone RS 6, 33-35.</w:t>
      </w:r>
    </w:p>
    <w:p w14:paraId="699C84BB" w14:textId="64281CFB" w:rsidR="00EF64E8" w:rsidRPr="0038505D"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18</w:t>
      </w:r>
      <w:r>
        <w:rPr>
          <w:rFonts w:ascii="Times New Roman" w:hAnsi="Times New Roman" w:cs="Times New Roman"/>
        </w:rPr>
        <w:t>]</w:t>
      </w:r>
      <w:r w:rsidR="00EF64E8">
        <w:rPr>
          <w:rFonts w:ascii="Times New Roman" w:hAnsi="Times New Roman" w:cs="Times New Roman"/>
        </w:rPr>
        <w:t xml:space="preserve">Il verso è omesso da R e reintegrato grazie alla testimonianza unanime del resto della tradizione. Secondo Micha 1991, p. 136 n. 3 la </w:t>
      </w:r>
      <w:r w:rsidR="00EF64E8">
        <w:rPr>
          <w:rFonts w:ascii="Times New Roman" w:hAnsi="Times New Roman" w:cs="Times New Roman"/>
          <w:i/>
        </w:rPr>
        <w:t>maison</w:t>
      </w:r>
      <w:r w:rsidR="00EF64E8">
        <w:rPr>
          <w:rFonts w:ascii="Times New Roman" w:hAnsi="Times New Roman" w:cs="Times New Roman"/>
        </w:rPr>
        <w:t xml:space="preserve"> indicherebbe in senso stretto il Santo Sepolcro piuttosto che tutta la Terra Santa.</w:t>
      </w:r>
    </w:p>
    <w:p w14:paraId="349CEA8D" w14:textId="4A42AB9C"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20</w:t>
      </w:r>
      <w:r>
        <w:rPr>
          <w:rFonts w:ascii="Times New Roman" w:hAnsi="Times New Roman" w:cs="Times New Roman"/>
        </w:rPr>
        <w:t>]</w:t>
      </w:r>
      <w:r w:rsidR="00EF64E8">
        <w:rPr>
          <w:rFonts w:ascii="Times New Roman" w:hAnsi="Times New Roman" w:cs="Times New Roman"/>
        </w:rPr>
        <w:t xml:space="preserve">La presenza del verbo </w:t>
      </w:r>
      <w:r w:rsidR="00EF64E8">
        <w:rPr>
          <w:rFonts w:ascii="Times New Roman" w:hAnsi="Times New Roman" w:cs="Times New Roman"/>
          <w:i/>
        </w:rPr>
        <w:t>demourer</w:t>
      </w:r>
      <w:r w:rsidR="00EF64E8">
        <w:rPr>
          <w:rFonts w:ascii="Times New Roman" w:hAnsi="Times New Roman" w:cs="Times New Roman"/>
        </w:rPr>
        <w:t xml:space="preserve">, unita a quella del sostantivo </w:t>
      </w:r>
      <w:r w:rsidR="00EF64E8">
        <w:rPr>
          <w:rFonts w:ascii="Times New Roman" w:hAnsi="Times New Roman" w:cs="Times New Roman"/>
          <w:i/>
        </w:rPr>
        <w:t>mal</w:t>
      </w:r>
      <w:r w:rsidR="00EF64E8">
        <w:rPr>
          <w:rFonts w:ascii="Times New Roman" w:hAnsi="Times New Roman" w:cs="Times New Roman"/>
        </w:rPr>
        <w:t xml:space="preserve"> del v. 24, rimanda evidentemente ai vv. 29-32 della canzone RS 6. Poiché </w:t>
      </w:r>
      <w:r w:rsidR="00EF64E8">
        <w:rPr>
          <w:rFonts w:ascii="Times New Roman" w:hAnsi="Times New Roman" w:cs="Times New Roman"/>
          <w:i/>
        </w:rPr>
        <w:t>demourer</w:t>
      </w:r>
      <w:r w:rsidR="00EF64E8">
        <w:rPr>
          <w:rFonts w:ascii="Times New Roman" w:hAnsi="Times New Roman" w:cs="Times New Roman"/>
        </w:rPr>
        <w:t xml:space="preserve"> ha sempre una connotazione negativa nelle canzoni di crociata e in particolare nei testi di Thibaut, mi pare ragionevole adottare tale interpretazione anche in questo caso.</w:t>
      </w:r>
    </w:p>
    <w:p w14:paraId="02DEFD4A" w14:textId="34A1D2CA"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22</w:t>
      </w:r>
      <w:r>
        <w:rPr>
          <w:rFonts w:ascii="Times New Roman" w:hAnsi="Times New Roman" w:cs="Times New Roman"/>
        </w:rPr>
        <w:t>]</w:t>
      </w:r>
      <w:r w:rsidR="00EF64E8">
        <w:rPr>
          <w:rFonts w:ascii="Times New Roman" w:hAnsi="Times New Roman" w:cs="Times New Roman"/>
        </w:rPr>
        <w:t xml:space="preserve">L’insistenza sulla </w:t>
      </w:r>
      <w:r w:rsidR="00EF64E8">
        <w:rPr>
          <w:rFonts w:ascii="Times New Roman" w:hAnsi="Times New Roman" w:cs="Times New Roman"/>
          <w:i/>
        </w:rPr>
        <w:t>joie</w:t>
      </w:r>
      <w:r w:rsidR="00EF64E8">
        <w:rPr>
          <w:rFonts w:ascii="Times New Roman" w:hAnsi="Times New Roman" w:cs="Times New Roman"/>
        </w:rPr>
        <w:t xml:space="preserve"> come caratteristica della presenza della donna amata, e quindi sulla sua impossibilità in caso di partenza per la crociata, è un tema ben presente nelle canzoni di crociata e soprattutto in Thibaut de Champagne (RS 1469; RS 757, 18; RS 273, 49).</w:t>
      </w:r>
    </w:p>
    <w:p w14:paraId="3FA7C019" w14:textId="77777777" w:rsidR="00EF64E8" w:rsidRPr="00F5490A" w:rsidRDefault="00EF64E8"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rPr>
        <w:t xml:space="preserve">Guida interpreta </w:t>
      </w:r>
      <w:r>
        <w:rPr>
          <w:rFonts w:ascii="Times New Roman" w:hAnsi="Times New Roman" w:cs="Times New Roman"/>
          <w:i/>
        </w:rPr>
        <w:t>soulas</w:t>
      </w:r>
      <w:r>
        <w:rPr>
          <w:rFonts w:ascii="Times New Roman" w:hAnsi="Times New Roman" w:cs="Times New Roman"/>
        </w:rPr>
        <w:t xml:space="preserve"> nel senso di </w:t>
      </w:r>
      <w:r>
        <w:rPr>
          <w:rFonts w:ascii="Times New Roman" w:hAnsi="Times New Roman" w:cs="Times New Roman"/>
          <w:i/>
        </w:rPr>
        <w:t>consolatio</w:t>
      </w:r>
      <w:r>
        <w:rPr>
          <w:rFonts w:ascii="Times New Roman" w:hAnsi="Times New Roman" w:cs="Times New Roman"/>
        </w:rPr>
        <w:t>, ma visto all’interno del contesto il senso sarà piuttosto vicino a quello dei sostantivi del v. 26.</w:t>
      </w:r>
    </w:p>
    <w:p w14:paraId="21814C1D" w14:textId="49556738"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23</w:t>
      </w:r>
      <w:r>
        <w:rPr>
          <w:rFonts w:ascii="Times New Roman" w:hAnsi="Times New Roman" w:cs="Times New Roman"/>
        </w:rPr>
        <w:t>]</w:t>
      </w:r>
      <w:r w:rsidR="00EF64E8">
        <w:rPr>
          <w:rFonts w:ascii="Times New Roman" w:hAnsi="Times New Roman" w:cs="Times New Roman"/>
          <w:i/>
        </w:rPr>
        <w:t>Philippe</w:t>
      </w:r>
      <w:r w:rsidR="00EF64E8">
        <w:rPr>
          <w:rFonts w:ascii="Times New Roman" w:hAnsi="Times New Roman" w:cs="Times New Roman"/>
        </w:rPr>
        <w:t xml:space="preserve">: si tratta con tutta probabilità di Philippe de Nanteuil-le-Haoudouin, sodale di Thibaut de Champagne fin dai tempi della lirica amorosa (suo partner nei </w:t>
      </w:r>
      <w:r w:rsidR="00EF64E8">
        <w:rPr>
          <w:rFonts w:ascii="Times New Roman" w:hAnsi="Times New Roman" w:cs="Times New Roman"/>
          <w:i/>
        </w:rPr>
        <w:t>jeux-partis/débats</w:t>
      </w:r>
      <w:r w:rsidR="00EF64E8">
        <w:rPr>
          <w:rFonts w:ascii="Times New Roman" w:hAnsi="Times New Roman" w:cs="Times New Roman"/>
        </w:rPr>
        <w:t xml:space="preserve"> RS 334, RS 333 e RS 1111 e destinatario delle canzoni RS 884, RS 1440, RS 1476 e RS 1410) e suo compagno in Terra Santa, dove fu fatto prigioniero dopo la sconfitta di Gaza. Egli stesso è ritenuto l’autore di una canzone di crociata (RS 164) scritta forse durante la prigionia.</w:t>
      </w:r>
    </w:p>
    <w:p w14:paraId="7851B485" w14:textId="1F5A3620"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23-24</w:t>
      </w:r>
      <w:r>
        <w:rPr>
          <w:rFonts w:ascii="Times New Roman" w:hAnsi="Times New Roman" w:cs="Times New Roman"/>
        </w:rPr>
        <w:t>]S</w:t>
      </w:r>
      <w:r w:rsidR="00EF64E8">
        <w:rPr>
          <w:rFonts w:ascii="Times New Roman" w:hAnsi="Times New Roman" w:cs="Times New Roman"/>
        </w:rPr>
        <w:t>ul tema della sofferenza necessaria per conquistare il paradiso si veda il parallelo già segnalato con l’inizio della canzone RS 6 e in particolare con i vv. 10-11 (cfr. Dijkstra 1995, p. 120, n. 167).</w:t>
      </w:r>
    </w:p>
    <w:p w14:paraId="71875729" w14:textId="4ACAF678" w:rsidR="00EF64E8" w:rsidRPr="00B0306E"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28</w:t>
      </w:r>
      <w:r>
        <w:rPr>
          <w:rFonts w:ascii="Times New Roman" w:hAnsi="Times New Roman" w:cs="Times New Roman"/>
        </w:rPr>
        <w:t>]</w:t>
      </w:r>
      <w:r w:rsidR="00EF64E8">
        <w:rPr>
          <w:rFonts w:ascii="Times New Roman" w:hAnsi="Times New Roman" w:cs="Times New Roman"/>
        </w:rPr>
        <w:t xml:space="preserve">A partire dalla quarta strofe la tonalità della canzone cambia improvvisamente: la crociata scompare, o resta sullo sfondo, e al suo posto emerge la tematica amorosa che occupa quasi per intero le due strofi rimanenti, secondo lo schema inaugurato dalla canzone RS 1125 di Conon de Béthune, ma con una singolare inversione tra le due parti rispetto al modello comune delle </w:t>
      </w:r>
      <w:r w:rsidR="00EF64E8">
        <w:rPr>
          <w:rFonts w:ascii="Times New Roman" w:hAnsi="Times New Roman" w:cs="Times New Roman"/>
          <w:i/>
        </w:rPr>
        <w:t>chansons de départie</w:t>
      </w:r>
      <w:r w:rsidR="00EF64E8">
        <w:rPr>
          <w:rFonts w:ascii="Times New Roman" w:hAnsi="Times New Roman" w:cs="Times New Roman"/>
        </w:rPr>
        <w:t>, nelle quali solitamente la parte riservata alla separazione dall’amata si trova all’inizio. Sulla giustapposizione piuttosto rigida dei due temi principali della canzone e sulla possibilità di ancorarla ad una tradizione che risale alla lirica occitanica e a Jaufre Rudel in particolare si veda Bédier 1909, p. 180.</w:t>
      </w:r>
    </w:p>
    <w:p w14:paraId="7027C20B" w14:textId="77777777" w:rsidR="00EF64E8" w:rsidRDefault="00EF64E8"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rPr>
        <w:t xml:space="preserve">Per </w:t>
      </w:r>
      <w:r>
        <w:rPr>
          <w:rFonts w:ascii="Times New Roman" w:hAnsi="Times New Roman" w:cs="Times New Roman"/>
          <w:i/>
        </w:rPr>
        <w:t>corir</w:t>
      </w:r>
      <w:r>
        <w:rPr>
          <w:rFonts w:ascii="Times New Roman" w:hAnsi="Times New Roman" w:cs="Times New Roman"/>
        </w:rPr>
        <w:t xml:space="preserve"> transitivo come sinonimo di “cacciare” si veda </w:t>
      </w:r>
      <w:r w:rsidRPr="00884611">
        <w:rPr>
          <w:rFonts w:ascii="Times New Roman" w:hAnsi="Times New Roman" w:cs="Times New Roman"/>
          <w:i/>
        </w:rPr>
        <w:t>TL</w:t>
      </w:r>
      <w:r>
        <w:rPr>
          <w:rFonts w:ascii="Times New Roman" w:hAnsi="Times New Roman" w:cs="Times New Roman"/>
        </w:rPr>
        <w:t xml:space="preserve"> 2, 867, 1-3; ma si può anche interpretare l’espressione ricorrendo all’analogia con la formula </w:t>
      </w:r>
      <w:r>
        <w:rPr>
          <w:rFonts w:ascii="Times New Roman" w:hAnsi="Times New Roman" w:cs="Times New Roman"/>
          <w:i/>
        </w:rPr>
        <w:t>corir un cheval</w:t>
      </w:r>
      <w:r>
        <w:rPr>
          <w:rFonts w:ascii="Times New Roman" w:hAnsi="Times New Roman" w:cs="Times New Roman"/>
        </w:rPr>
        <w:t xml:space="preserve">, che significa lanciare un cavallo al galoppo a piena velocità. La metafora di Amore cacciatore è frequente nella lirica dei trovieri ed è di probabile ascendenza ovidiana (si veda per esempio l’insistenza sul sostantivo </w:t>
      </w:r>
      <w:r>
        <w:rPr>
          <w:rFonts w:ascii="Times New Roman" w:hAnsi="Times New Roman" w:cs="Times New Roman"/>
          <w:i/>
        </w:rPr>
        <w:t>praeda</w:t>
      </w:r>
      <w:r>
        <w:rPr>
          <w:rFonts w:ascii="Times New Roman" w:hAnsi="Times New Roman" w:cs="Times New Roman"/>
        </w:rPr>
        <w:t xml:space="preserve"> in </w:t>
      </w:r>
      <w:r>
        <w:rPr>
          <w:rFonts w:ascii="Times New Roman" w:hAnsi="Times New Roman" w:cs="Times New Roman"/>
          <w:i/>
        </w:rPr>
        <w:t>Amores</w:t>
      </w:r>
      <w:r>
        <w:rPr>
          <w:rFonts w:ascii="Times New Roman" w:hAnsi="Times New Roman" w:cs="Times New Roman"/>
        </w:rPr>
        <w:t xml:space="preserve"> I, 2, 17-20 e 29-32). Cfr. Ménard 1987, pp. 73-74.</w:t>
      </w:r>
    </w:p>
    <w:p w14:paraId="404C0D77" w14:textId="797F0BD9"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35</w:t>
      </w:r>
      <w:r>
        <w:rPr>
          <w:rFonts w:ascii="Times New Roman" w:hAnsi="Times New Roman" w:cs="Times New Roman"/>
        </w:rPr>
        <w:t>]</w:t>
      </w:r>
      <w:r w:rsidR="00EF64E8">
        <w:rPr>
          <w:rFonts w:ascii="Times New Roman" w:hAnsi="Times New Roman" w:cs="Times New Roman"/>
          <w:i/>
        </w:rPr>
        <w:t>prison</w:t>
      </w:r>
      <w:r w:rsidR="00EF64E8">
        <w:rPr>
          <w:rFonts w:ascii="Times New Roman" w:hAnsi="Times New Roman" w:cs="Times New Roman"/>
        </w:rPr>
        <w:t>: l’immagine della prigione amorosa emerge da «una lunga tradizione letteraria mediolatina e romanza» (Guida 1992, p. 330) ed è frequente nella lirica oitanica e particolarmente amata da Thibaut</w:t>
      </w:r>
      <w:r w:rsidR="00EF64E8" w:rsidRPr="00DA6C13">
        <w:rPr>
          <w:rFonts w:ascii="Times New Roman" w:hAnsi="Times New Roman" w:cs="Times New Roman"/>
        </w:rPr>
        <w:t>.</w:t>
      </w:r>
      <w:r w:rsidR="00EF64E8">
        <w:rPr>
          <w:rFonts w:ascii="Times New Roman" w:hAnsi="Times New Roman" w:cs="Times New Roman"/>
        </w:rPr>
        <w:t xml:space="preserve"> </w:t>
      </w:r>
      <w:r w:rsidR="00EF64E8" w:rsidRPr="00DA6C13">
        <w:rPr>
          <w:rFonts w:ascii="Times New Roman" w:hAnsi="Times New Roman" w:cs="Times New Roman"/>
        </w:rPr>
        <w:t>Questi versi, leg</w:t>
      </w:r>
      <w:r w:rsidR="00EF64E8">
        <w:rPr>
          <w:rFonts w:ascii="Times New Roman" w:hAnsi="Times New Roman" w:cs="Times New Roman"/>
        </w:rPr>
        <w:t>ati ai precedenti 29-31, esprimono</w:t>
      </w:r>
      <w:r w:rsidR="00EF64E8" w:rsidRPr="00DA6C13">
        <w:rPr>
          <w:rFonts w:ascii="Times New Roman" w:hAnsi="Times New Roman" w:cs="Times New Roman"/>
        </w:rPr>
        <w:t xml:space="preserve"> la contraddizione tipica della relazione amorosa cortese per la quale l’amante non desidera uscire dalla prigione nella quale si trova. La prigione amorosa esprime il legame irreversibile instaurato tra il poeta e la dama</w:t>
      </w:r>
      <w:r w:rsidR="00EF64E8">
        <w:rPr>
          <w:rFonts w:ascii="Times New Roman" w:hAnsi="Times New Roman" w:cs="Times New Roman"/>
        </w:rPr>
        <w:t>,</w:t>
      </w:r>
      <w:r w:rsidR="00EF64E8" w:rsidRPr="00DA6C13">
        <w:rPr>
          <w:rFonts w:ascii="Times New Roman" w:hAnsi="Times New Roman" w:cs="Times New Roman"/>
        </w:rPr>
        <w:t xml:space="preserve"> fondato esclusivamente sul desiderio nell’assenza di ogni ricompensa. Secondo un’immagine ricorrente</w:t>
      </w:r>
      <w:r w:rsidR="00EF64E8">
        <w:rPr>
          <w:rFonts w:ascii="Times New Roman" w:hAnsi="Times New Roman" w:cs="Times New Roman"/>
        </w:rPr>
        <w:t>,</w:t>
      </w:r>
      <w:r w:rsidR="00EF64E8" w:rsidRPr="00DA6C13">
        <w:rPr>
          <w:rFonts w:ascii="Times New Roman" w:hAnsi="Times New Roman" w:cs="Times New Roman"/>
        </w:rPr>
        <w:t xml:space="preserve"> il poeta preferisce morire di desiderio</w:t>
      </w:r>
      <w:r w:rsidR="00EF64E8">
        <w:rPr>
          <w:rFonts w:ascii="Times New Roman" w:hAnsi="Times New Roman" w:cs="Times New Roman"/>
        </w:rPr>
        <w:t xml:space="preserve"> restando</w:t>
      </w:r>
      <w:r w:rsidR="00EF64E8" w:rsidRPr="00DA6C13">
        <w:rPr>
          <w:rFonts w:ascii="Times New Roman" w:hAnsi="Times New Roman" w:cs="Times New Roman"/>
        </w:rPr>
        <w:t xml:space="preserve"> fedele alla dama amata piuttosto che ottenere </w:t>
      </w:r>
      <w:r w:rsidR="00EF64E8">
        <w:rPr>
          <w:rFonts w:ascii="Times New Roman" w:hAnsi="Times New Roman" w:cs="Times New Roman"/>
        </w:rPr>
        <w:t>una</w:t>
      </w:r>
      <w:r w:rsidR="00EF64E8" w:rsidRPr="00DA6C13">
        <w:rPr>
          <w:rFonts w:ascii="Times New Roman" w:hAnsi="Times New Roman" w:cs="Times New Roman"/>
        </w:rPr>
        <w:t xml:space="preserve"> </w:t>
      </w:r>
      <w:r w:rsidR="00EF64E8">
        <w:rPr>
          <w:rFonts w:ascii="Times New Roman" w:hAnsi="Times New Roman" w:cs="Times New Roman"/>
        </w:rPr>
        <w:t xml:space="preserve">facile </w:t>
      </w:r>
      <w:r w:rsidR="00EF64E8" w:rsidRPr="00DA6C13">
        <w:rPr>
          <w:rFonts w:ascii="Times New Roman" w:hAnsi="Times New Roman" w:cs="Times New Roman"/>
        </w:rPr>
        <w:t>soddisf</w:t>
      </w:r>
      <w:r w:rsidR="00EF64E8">
        <w:rPr>
          <w:rFonts w:ascii="Times New Roman" w:hAnsi="Times New Roman" w:cs="Times New Roman"/>
        </w:rPr>
        <w:t>azione da qualsiasi altra donna (</w:t>
      </w:r>
      <w:r w:rsidR="00EF64E8" w:rsidRPr="00DA6C13">
        <w:rPr>
          <w:rFonts w:ascii="Times New Roman" w:hAnsi="Times New Roman" w:cs="Times New Roman"/>
        </w:rPr>
        <w:t>Brahney 1989,</w:t>
      </w:r>
      <w:r w:rsidR="00EF64E8">
        <w:rPr>
          <w:rFonts w:ascii="Times New Roman" w:hAnsi="Times New Roman" w:cs="Times New Roman"/>
        </w:rPr>
        <w:t xml:space="preserve"> p. xix;</w:t>
      </w:r>
      <w:r w:rsidR="00EF64E8" w:rsidRPr="00DA6C13">
        <w:rPr>
          <w:rFonts w:ascii="Times New Roman" w:hAnsi="Times New Roman" w:cs="Times New Roman"/>
        </w:rPr>
        <w:t xml:space="preserve"> Micha 1991</w:t>
      </w:r>
      <w:r w:rsidR="00EF64E8">
        <w:rPr>
          <w:rFonts w:ascii="Times New Roman" w:hAnsi="Times New Roman" w:cs="Times New Roman"/>
        </w:rPr>
        <w:t>, p. 9; Grossel 1994, pp. 442-443).</w:t>
      </w:r>
    </w:p>
    <w:p w14:paraId="40AD769B" w14:textId="700938F1"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37</w:t>
      </w:r>
      <w:r>
        <w:rPr>
          <w:rFonts w:ascii="Times New Roman" w:hAnsi="Times New Roman" w:cs="Times New Roman"/>
        </w:rPr>
        <w:t>]</w:t>
      </w:r>
      <w:r w:rsidR="00EF64E8">
        <w:rPr>
          <w:rFonts w:ascii="Times New Roman" w:hAnsi="Times New Roman" w:cs="Times New Roman"/>
        </w:rPr>
        <w:t>L’apparente incongruenza dell’accenno all’impossibilità di separarsi dall’amata all’interno di un contesto di partenza per la crociata andrà interpretata alla luce di Chardon de Croisilles RS 499, 5-8.</w:t>
      </w:r>
    </w:p>
    <w:p w14:paraId="59ABF31F" w14:textId="77777777" w:rsidR="00EF64E8" w:rsidRDefault="00EF64E8"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rPr>
        <w:t xml:space="preserve">39. Il verbo </w:t>
      </w:r>
      <w:r>
        <w:rPr>
          <w:rFonts w:ascii="Times New Roman" w:hAnsi="Times New Roman" w:cs="Times New Roman"/>
          <w:i/>
        </w:rPr>
        <w:t>servir</w:t>
      </w:r>
      <w:r>
        <w:rPr>
          <w:rFonts w:ascii="Times New Roman" w:hAnsi="Times New Roman" w:cs="Times New Roman"/>
        </w:rPr>
        <w:t>, particolarmente ricorrente in Thibaut de Champagne (</w:t>
      </w:r>
      <w:r w:rsidRPr="00DA6C13">
        <w:rPr>
          <w:rFonts w:ascii="Times New Roman" w:hAnsi="Times New Roman" w:cs="Times New Roman"/>
        </w:rPr>
        <w:t>Micha 1991</w:t>
      </w:r>
      <w:r>
        <w:rPr>
          <w:rFonts w:ascii="Times New Roman" w:hAnsi="Times New Roman" w:cs="Times New Roman"/>
        </w:rPr>
        <w:t>, p. 8),</w:t>
      </w:r>
      <w:r>
        <w:rPr>
          <w:rFonts w:ascii="Times New Roman" w:hAnsi="Times New Roman" w:cs="Times New Roman"/>
          <w:i/>
        </w:rPr>
        <w:t xml:space="preserve"> </w:t>
      </w:r>
      <w:r>
        <w:rPr>
          <w:rFonts w:ascii="Times New Roman" w:hAnsi="Times New Roman" w:cs="Times New Roman"/>
        </w:rPr>
        <w:t>nelle canzoni di crociata è quasi sempre usato per indicare il servizio a Dio, con l’eccezione di RS 1636, 26 e in parte di RS 1582, 44.</w:t>
      </w:r>
    </w:p>
    <w:p w14:paraId="349ACBCC" w14:textId="0270654F"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Pr>
          <w:rFonts w:ascii="Times New Roman" w:hAnsi="Times New Roman" w:cs="Times New Roman"/>
        </w:rPr>
        <w:t>41-42]</w:t>
      </w:r>
      <w:r w:rsidR="00EF64E8">
        <w:rPr>
          <w:rFonts w:ascii="Times New Roman" w:hAnsi="Times New Roman" w:cs="Times New Roman"/>
        </w:rPr>
        <w:t>È possibile che la lezione di questi versi fosse corrotta o problematica già all’altezza dell’archetipo. L’interpretazione del significato non pare in ogni caso in discussione, poiché s’inserisce in un contesto fortemente tipizzato e ampiamente attestato nella lirica oitanica, quello della morte per amore.</w:t>
      </w:r>
    </w:p>
    <w:p w14:paraId="31891B4A" w14:textId="2D622955"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EF64E8">
        <w:rPr>
          <w:rFonts w:ascii="Times New Roman" w:hAnsi="Times New Roman" w:cs="Times New Roman"/>
        </w:rPr>
        <w:t>46-49</w:t>
      </w:r>
      <w:r>
        <w:rPr>
          <w:rFonts w:ascii="Times New Roman" w:hAnsi="Times New Roman" w:cs="Times New Roman"/>
        </w:rPr>
        <w:t>]</w:t>
      </w:r>
      <w:r w:rsidR="00EF64E8">
        <w:rPr>
          <w:rFonts w:ascii="Times New Roman" w:hAnsi="Times New Roman" w:cs="Times New Roman"/>
        </w:rPr>
        <w:t>L’ambiguità di questi versi, più volte sottolineata dagli editori, è dovuta verosimilmente al fatto che essi si riferiscono ad una preciso contesto e ad una situazione concreta impossibile da ricostruire per i critici moderni. Per un riassunto delle ipotesi interpretative riguardanti questo congedo si veda Melani 1999, pp. 143-145. Secondo lo stesso Melani (p. 143) gli ultimi due versi costituirebbero un ammonimento a non implicarsi in un amore irragionevole, oppure «a non prendere troppo alla leggera i voti dei crociati», o ancora «a non commettere – in vista della spedizione – qualche grave scorrettezza di genere politico».</w:t>
      </w:r>
    </w:p>
    <w:p w14:paraId="73E8B8FA" w14:textId="4F999D59" w:rsidR="00EF64E8" w:rsidRDefault="00902287" w:rsidP="00EF64E8">
      <w:pPr>
        <w:tabs>
          <w:tab w:val="left" w:pos="2694"/>
          <w:tab w:val="right" w:pos="9639"/>
        </w:tabs>
        <w:spacing w:after="0" w:line="240" w:lineRule="auto"/>
        <w:ind w:firstLine="284"/>
        <w:jc w:val="both"/>
        <w:rPr>
          <w:rFonts w:ascii="Times New Roman" w:hAnsi="Times New Roman" w:cs="Times New Roman"/>
        </w:rPr>
      </w:pPr>
      <w:r>
        <w:rPr>
          <w:rFonts w:ascii="Times New Roman" w:hAnsi="Times New Roman" w:cs="Times New Roman"/>
          <w:lang w:val="en-US"/>
        </w:rPr>
        <w:lastRenderedPageBreak/>
        <w:t>[</w:t>
      </w:r>
      <w:proofErr w:type="gramStart"/>
      <w:r>
        <w:rPr>
          <w:rFonts w:ascii="Times New Roman" w:hAnsi="Times New Roman" w:cs="Times New Roman"/>
          <w:lang w:val="en-US"/>
        </w:rPr>
        <w:t>n</w:t>
      </w:r>
      <w:proofErr w:type="gramEnd"/>
      <w:r>
        <w:rPr>
          <w:rFonts w:ascii="Times New Roman" w:hAnsi="Times New Roman" w:cs="Times New Roman"/>
          <w:lang w:val="en-US"/>
        </w:rPr>
        <w:t>=</w:t>
      </w:r>
      <w:r>
        <w:rPr>
          <w:rFonts w:ascii="Times New Roman" w:hAnsi="Times New Roman" w:cs="Times New Roman"/>
        </w:rPr>
        <w:t>46]</w:t>
      </w:r>
      <w:r w:rsidR="00EF64E8">
        <w:rPr>
          <w:rFonts w:ascii="Times New Roman" w:hAnsi="Times New Roman" w:cs="Times New Roman"/>
          <w:i/>
        </w:rPr>
        <w:t>Lorent</w:t>
      </w:r>
      <w:r w:rsidR="00EF64E8">
        <w:rPr>
          <w:rFonts w:ascii="Times New Roman" w:hAnsi="Times New Roman" w:cs="Times New Roman"/>
        </w:rPr>
        <w:t>: destinatario non identificato, che si trova anche nel congedo della canzone RS 1440 di Thibaut de Champagne; potrebbe trattarsi dello stesso personaggio evocato in un congedo da Gace Brulé (RS 565, 51).</w:t>
      </w:r>
    </w:p>
    <w:p w14:paraId="7430B563" w14:textId="7AFBEDBB" w:rsidR="00EC5216" w:rsidRPr="008C59D6" w:rsidRDefault="00EC5216" w:rsidP="00AC105B">
      <w:pPr>
        <w:spacing w:after="0" w:line="240" w:lineRule="auto"/>
        <w:jc w:val="both"/>
        <w:rPr>
          <w:rFonts w:ascii="Times New Roman" w:hAnsi="Times New Roman" w:cs="Times New Roman"/>
          <w:lang w:val="fr-CH"/>
        </w:rPr>
      </w:pP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0DB8FF0F" w14:textId="77777777" w:rsidR="00840704" w:rsidRPr="00EC5216" w:rsidRDefault="00840704" w:rsidP="00EC5216">
      <w:pPr>
        <w:pStyle w:val="Bibliography"/>
        <w:rPr>
          <w:rStyle w:val="teibibl"/>
        </w:rPr>
      </w:pPr>
      <w:proofErr w:type="spellStart"/>
      <w:r w:rsidRPr="00EC5216">
        <w:rPr>
          <w:rStyle w:val="teibibl"/>
        </w:rPr>
        <w:t>Buchon</w:t>
      </w:r>
      <w:proofErr w:type="spellEnd"/>
      <w:r w:rsidRPr="00EC5216">
        <w:rPr>
          <w:rStyle w:val="teibibl"/>
        </w:rPr>
        <w:t xml:space="preserve"> 1840: Jean </w:t>
      </w:r>
      <w:proofErr w:type="spellStart"/>
      <w:r w:rsidRPr="00EC5216">
        <w:rPr>
          <w:rStyle w:val="teibibl"/>
        </w:rPr>
        <w:t>Alexandre</w:t>
      </w:r>
      <w:proofErr w:type="spellEnd"/>
      <w:r w:rsidRPr="00EC5216">
        <w:rPr>
          <w:rStyle w:val="teibibl"/>
        </w:rPr>
        <w:t xml:space="preserve"> C. </w:t>
      </w:r>
      <w:proofErr w:type="spellStart"/>
      <w:r w:rsidRPr="00EC5216">
        <w:rPr>
          <w:rStyle w:val="teibibl"/>
        </w:rPr>
        <w:t>Buchon</w:t>
      </w:r>
      <w:proofErr w:type="spellEnd"/>
      <w:r w:rsidRPr="00EC5216">
        <w:rPr>
          <w:rStyle w:val="teibibl"/>
        </w:rPr>
        <w:t xml:space="preserve">, </w:t>
      </w:r>
      <w:proofErr w:type="spellStart"/>
      <w:r w:rsidRPr="00EC5216">
        <w:rPr>
          <w:rStyle w:val="teibibl"/>
        </w:rPr>
        <w:t>Recherches</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matériaux</w:t>
      </w:r>
      <w:proofErr w:type="spellEnd"/>
      <w:r w:rsidRPr="00EC5216">
        <w:rPr>
          <w:rStyle w:val="teibibl"/>
        </w:rPr>
        <w:t xml:space="preserve"> pour </w:t>
      </w:r>
      <w:proofErr w:type="spellStart"/>
      <w:r w:rsidRPr="00EC5216">
        <w:rPr>
          <w:rStyle w:val="teibibl"/>
        </w:rPr>
        <w:t>servir</w:t>
      </w:r>
      <w:proofErr w:type="spellEnd"/>
      <w:r w:rsidRPr="00EC5216">
        <w:rPr>
          <w:rStyle w:val="teibibl"/>
        </w:rPr>
        <w:t xml:space="preserve"> à </w:t>
      </w:r>
      <w:proofErr w:type="spellStart"/>
      <w:r w:rsidRPr="00EC5216">
        <w:rPr>
          <w:rStyle w:val="teibibl"/>
        </w:rPr>
        <w:t>une</w:t>
      </w:r>
      <w:proofErr w:type="spellEnd"/>
      <w:r w:rsidRPr="00EC5216">
        <w:rPr>
          <w:rStyle w:val="teibibl"/>
        </w:rPr>
        <w:t xml:space="preserve"> histoire de la domination </w:t>
      </w:r>
      <w:proofErr w:type="spellStart"/>
      <w:r w:rsidRPr="00EC5216">
        <w:rPr>
          <w:rStyle w:val="teibibl"/>
        </w:rPr>
        <w:t>française</w:t>
      </w:r>
      <w:proofErr w:type="spellEnd"/>
      <w:r w:rsidRPr="00EC5216">
        <w:rPr>
          <w:rStyle w:val="teibibl"/>
        </w:rPr>
        <w:t xml:space="preserve"> aux </w:t>
      </w:r>
      <w:proofErr w:type="spellStart"/>
      <w:r w:rsidRPr="00EC5216">
        <w:rPr>
          <w:rStyle w:val="teibibl"/>
        </w:rPr>
        <w:t>XIIIe</w:t>
      </w:r>
      <w:proofErr w:type="spellEnd"/>
      <w:r w:rsidRPr="00EC5216">
        <w:rPr>
          <w:rStyle w:val="teibibl"/>
        </w:rPr>
        <w:t xml:space="preserve">, </w:t>
      </w:r>
      <w:proofErr w:type="spellStart"/>
      <w:r w:rsidRPr="00EC5216">
        <w:rPr>
          <w:rStyle w:val="teibibl"/>
        </w:rPr>
        <w:t>XIVe</w:t>
      </w:r>
      <w:proofErr w:type="spellEnd"/>
      <w:r w:rsidRPr="00EC5216">
        <w:rPr>
          <w:rStyle w:val="teibibl"/>
        </w:rPr>
        <w:t xml:space="preserve"> et </w:t>
      </w:r>
      <w:proofErr w:type="spellStart"/>
      <w:r w:rsidRPr="00EC5216">
        <w:rPr>
          <w:rStyle w:val="teibibl"/>
        </w:rPr>
        <w:t>XVe</w:t>
      </w:r>
      <w:proofErr w:type="spellEnd"/>
      <w:r w:rsidRPr="00EC5216">
        <w:rPr>
          <w:rStyle w:val="teibibl"/>
        </w:rPr>
        <w:t xml:space="preserve"> siècles </w:t>
      </w:r>
      <w:proofErr w:type="spellStart"/>
      <w:r w:rsidRPr="00EC5216">
        <w:rPr>
          <w:rStyle w:val="teibibl"/>
        </w:rPr>
        <w:t>dans</w:t>
      </w:r>
      <w:proofErr w:type="spellEnd"/>
      <w:r w:rsidRPr="00EC5216">
        <w:rPr>
          <w:rStyle w:val="teibibl"/>
        </w:rPr>
        <w:t xml:space="preserve"> les provinces </w:t>
      </w:r>
      <w:proofErr w:type="spellStart"/>
      <w:r w:rsidRPr="00EC5216">
        <w:rPr>
          <w:rStyle w:val="teibibl"/>
        </w:rPr>
        <w:t>démembrées</w:t>
      </w:r>
      <w:proofErr w:type="spellEnd"/>
      <w:r w:rsidRPr="00EC5216">
        <w:rPr>
          <w:rStyle w:val="teibibl"/>
        </w:rPr>
        <w:t xml:space="preserve"> de </w:t>
      </w:r>
      <w:proofErr w:type="spellStart"/>
      <w:r w:rsidRPr="00EC5216">
        <w:rPr>
          <w:rStyle w:val="teibibl"/>
        </w:rPr>
        <w:t>l’Empire</w:t>
      </w:r>
      <w:proofErr w:type="spellEnd"/>
      <w:r w:rsidRPr="00EC5216">
        <w:rPr>
          <w:rStyle w:val="teibibl"/>
        </w:rPr>
        <w:t xml:space="preserve"> </w:t>
      </w:r>
      <w:proofErr w:type="spellStart"/>
      <w:r w:rsidRPr="00EC5216">
        <w:rPr>
          <w:rStyle w:val="teibibl"/>
        </w:rPr>
        <w:t>grec</w:t>
      </w:r>
      <w:proofErr w:type="spellEnd"/>
      <w:r w:rsidRPr="00EC5216">
        <w:rPr>
          <w:rStyle w:val="teibibl"/>
        </w:rPr>
        <w:t xml:space="preserve"> à la suite de la </w:t>
      </w:r>
      <w:proofErr w:type="spellStart"/>
      <w:r w:rsidRPr="00EC5216">
        <w:rPr>
          <w:rStyle w:val="teibibl"/>
        </w:rPr>
        <w:t>quatrième</w:t>
      </w:r>
      <w:proofErr w:type="spellEnd"/>
      <w:r w:rsidRPr="00EC5216">
        <w:rPr>
          <w:rStyle w:val="teibibl"/>
        </w:rPr>
        <w:t xml:space="preserve"> </w:t>
      </w:r>
      <w:proofErr w:type="spellStart"/>
      <w:r w:rsidRPr="00EC5216">
        <w:rPr>
          <w:rStyle w:val="teibibl"/>
        </w:rPr>
        <w:t>croisade</w:t>
      </w:r>
      <w:proofErr w:type="spellEnd"/>
      <w:r w:rsidRPr="00EC5216">
        <w:rPr>
          <w:rStyle w:val="teibibl"/>
        </w:rPr>
        <w:t xml:space="preserve">, Paris, </w:t>
      </w:r>
      <w:proofErr w:type="spellStart"/>
      <w:r w:rsidRPr="00EC5216">
        <w:rPr>
          <w:rStyle w:val="teibibl"/>
        </w:rPr>
        <w:t>Desrez</w:t>
      </w:r>
      <w:proofErr w:type="spellEnd"/>
      <w:r w:rsidRPr="00EC5216">
        <w:rPr>
          <w:rStyle w:val="teibibl"/>
        </w:rPr>
        <w:t>, 1840.</w:t>
      </w:r>
    </w:p>
    <w:p w14:paraId="0D1DA4D7" w14:textId="77777777" w:rsidR="00840704" w:rsidRPr="00EC5216" w:rsidRDefault="00840704" w:rsidP="00EC5216">
      <w:pPr>
        <w:pStyle w:val="Bibliography"/>
        <w:rPr>
          <w:rStyle w:val="teibibl"/>
        </w:rPr>
      </w:pPr>
      <w:r w:rsidRPr="00EC5216">
        <w:rPr>
          <w:rStyle w:val="teibibl"/>
        </w:rPr>
        <w:t xml:space="preserve">De </w:t>
      </w:r>
      <w:proofErr w:type="spellStart"/>
      <w:r w:rsidRPr="00EC5216">
        <w:rPr>
          <w:rStyle w:val="teibibl"/>
        </w:rPr>
        <w:t>Bartholomaeis</w:t>
      </w:r>
      <w:proofErr w:type="spellEnd"/>
      <w:r w:rsidRPr="00EC5216">
        <w:rPr>
          <w:rStyle w:val="teibibl"/>
        </w:rPr>
        <w:t xml:space="preserve"> 1906: Vincenzo De </w:t>
      </w:r>
      <w:proofErr w:type="spellStart"/>
      <w:r w:rsidRPr="00EC5216">
        <w:rPr>
          <w:rStyle w:val="teibibl"/>
        </w:rPr>
        <w:t>Bartholomaeis</w:t>
      </w:r>
      <w:proofErr w:type="spellEnd"/>
      <w:r w:rsidRPr="00EC5216">
        <w:rPr>
          <w:rStyle w:val="teibibl"/>
        </w:rPr>
        <w:t xml:space="preserve">, «Il </w:t>
      </w:r>
      <w:proofErr w:type="spellStart"/>
      <w:r w:rsidRPr="00EC5216">
        <w:rPr>
          <w:rStyle w:val="teibibl"/>
        </w:rPr>
        <w:t>troviero</w:t>
      </w:r>
      <w:proofErr w:type="spellEnd"/>
      <w:r w:rsidRPr="00EC5216">
        <w:rPr>
          <w:rStyle w:val="teibibl"/>
        </w:rPr>
        <w:t xml:space="preserve"> Chardon de </w:t>
      </w:r>
      <w:proofErr w:type="spellStart"/>
      <w:r w:rsidRPr="00EC5216">
        <w:rPr>
          <w:rStyle w:val="teibibl"/>
        </w:rPr>
        <w:t>Croisilles</w:t>
      </w:r>
      <w:proofErr w:type="spellEnd"/>
      <w:r w:rsidRPr="00EC5216">
        <w:rPr>
          <w:rStyle w:val="teibibl"/>
        </w:rPr>
        <w:t xml:space="preserve">», </w:t>
      </w:r>
      <w:proofErr w:type="spellStart"/>
      <w:r w:rsidRPr="00EC5216">
        <w:rPr>
          <w:rStyle w:val="teibibl"/>
        </w:rPr>
        <w:t>Studj</w:t>
      </w:r>
      <w:proofErr w:type="spellEnd"/>
      <w:r w:rsidRPr="00EC5216">
        <w:rPr>
          <w:rStyle w:val="teibibl"/>
        </w:rPr>
        <w:t xml:space="preserve"> </w:t>
      </w:r>
      <w:proofErr w:type="spellStart"/>
      <w:r w:rsidRPr="00EC5216">
        <w:rPr>
          <w:rStyle w:val="teibibl"/>
        </w:rPr>
        <w:t>romanzi</w:t>
      </w:r>
      <w:proofErr w:type="spellEnd"/>
      <w:r w:rsidRPr="00EC5216">
        <w:rPr>
          <w:rStyle w:val="teibibl"/>
        </w:rPr>
        <w:t>, 4, 1906, pp. 261-297.</w:t>
      </w:r>
    </w:p>
    <w:p w14:paraId="45497D09" w14:textId="77777777" w:rsidR="00840704" w:rsidRPr="00EC5216" w:rsidRDefault="00840704" w:rsidP="00EC5216">
      <w:pPr>
        <w:pStyle w:val="Bibliography"/>
        <w:rPr>
          <w:rStyle w:val="teibibl"/>
        </w:rPr>
      </w:pPr>
      <w:proofErr w:type="spellStart"/>
      <w:r w:rsidRPr="00EC5216">
        <w:rPr>
          <w:rStyle w:val="teibibl"/>
        </w:rPr>
        <w:t>Guesnon</w:t>
      </w:r>
      <w:proofErr w:type="spellEnd"/>
      <w:r w:rsidRPr="00EC5216">
        <w:rPr>
          <w:rStyle w:val="teibibl"/>
        </w:rPr>
        <w:t xml:space="preserve"> 1909: </w:t>
      </w:r>
      <w:proofErr w:type="spellStart"/>
      <w:r w:rsidRPr="00EC5216">
        <w:rPr>
          <w:rStyle w:val="teibibl"/>
        </w:rPr>
        <w:t>Adolphe</w:t>
      </w:r>
      <w:proofErr w:type="spellEnd"/>
      <w:r w:rsidRPr="00EC5216">
        <w:rPr>
          <w:rStyle w:val="teibibl"/>
        </w:rPr>
        <w:t xml:space="preserve">-Henri </w:t>
      </w:r>
      <w:proofErr w:type="spellStart"/>
      <w:r w:rsidRPr="00EC5216">
        <w:rPr>
          <w:rStyle w:val="teibibl"/>
        </w:rPr>
        <w:t>Guesnon</w:t>
      </w:r>
      <w:proofErr w:type="spellEnd"/>
      <w:r w:rsidRPr="00EC5216">
        <w:rPr>
          <w:rStyle w:val="teibibl"/>
        </w:rPr>
        <w:t xml:space="preserve">, «Publications </w:t>
      </w:r>
      <w:proofErr w:type="spellStart"/>
      <w:r w:rsidRPr="00EC5216">
        <w:rPr>
          <w:rStyle w:val="teibibl"/>
        </w:rPr>
        <w:t>nouvelles</w:t>
      </w:r>
      <w:proofErr w:type="spellEnd"/>
      <w:r w:rsidRPr="00EC5216">
        <w:rPr>
          <w:rStyle w:val="teibibl"/>
        </w:rPr>
        <w:t xml:space="preserve"> </w:t>
      </w:r>
      <w:proofErr w:type="spellStart"/>
      <w:r w:rsidRPr="00EC5216">
        <w:rPr>
          <w:rStyle w:val="teibibl"/>
        </w:rPr>
        <w:t>sur</w:t>
      </w:r>
      <w:proofErr w:type="spellEnd"/>
      <w:r w:rsidRPr="00EC5216">
        <w:rPr>
          <w:rStyle w:val="teibibl"/>
        </w:rPr>
        <w:t xml:space="preserve"> les </w:t>
      </w:r>
      <w:proofErr w:type="spellStart"/>
      <w:r w:rsidRPr="00EC5216">
        <w:rPr>
          <w:rStyle w:val="teibibl"/>
        </w:rPr>
        <w:t>trouvères</w:t>
      </w:r>
      <w:proofErr w:type="spellEnd"/>
      <w:r w:rsidRPr="00EC5216">
        <w:rPr>
          <w:rStyle w:val="teibibl"/>
        </w:rPr>
        <w:t xml:space="preserve"> </w:t>
      </w:r>
      <w:proofErr w:type="spellStart"/>
      <w:r w:rsidRPr="00EC5216">
        <w:rPr>
          <w:rStyle w:val="teibibl"/>
        </w:rPr>
        <w:t>artésiens</w:t>
      </w:r>
      <w:proofErr w:type="spellEnd"/>
      <w:r w:rsidRPr="00EC5216">
        <w:rPr>
          <w:rStyle w:val="teibibl"/>
        </w:rPr>
        <w:t xml:space="preserve">», Le </w:t>
      </w:r>
      <w:proofErr w:type="spellStart"/>
      <w:r w:rsidRPr="00EC5216">
        <w:rPr>
          <w:rStyle w:val="teibibl"/>
        </w:rPr>
        <w:t>Moyen</w:t>
      </w:r>
      <w:proofErr w:type="spellEnd"/>
      <w:r w:rsidRPr="00EC5216">
        <w:rPr>
          <w:rStyle w:val="teibibl"/>
        </w:rPr>
        <w:t xml:space="preserve"> </w:t>
      </w:r>
      <w:proofErr w:type="spellStart"/>
      <w:r w:rsidRPr="00EC5216">
        <w:rPr>
          <w:rStyle w:val="teibibl"/>
        </w:rPr>
        <w:t>Âge</w:t>
      </w:r>
      <w:proofErr w:type="spellEnd"/>
      <w:r w:rsidRPr="00EC5216">
        <w:rPr>
          <w:rStyle w:val="teibibl"/>
        </w:rPr>
        <w:t xml:space="preserve">, 13, 1909, pp. 65-93, </w:t>
      </w:r>
      <w:proofErr w:type="spellStart"/>
      <w:r w:rsidRPr="00EC5216">
        <w:rPr>
          <w:rStyle w:val="teibibl"/>
        </w:rPr>
        <w:t>alle</w:t>
      </w:r>
      <w:proofErr w:type="spellEnd"/>
      <w:r w:rsidRPr="00EC5216">
        <w:rPr>
          <w:rStyle w:val="teibibl"/>
        </w:rPr>
        <w:t xml:space="preserve"> pp. 89-93.</w:t>
      </w:r>
    </w:p>
    <w:p w14:paraId="2F4E8D33" w14:textId="77777777" w:rsidR="00840704" w:rsidRPr="00EC5216" w:rsidRDefault="00840704" w:rsidP="00EC5216">
      <w:pPr>
        <w:pStyle w:val="Bibliography"/>
        <w:rPr>
          <w:rStyle w:val="teibibl"/>
        </w:rPr>
      </w:pPr>
      <w:r w:rsidRPr="00EC5216">
        <w:rPr>
          <w:rStyle w:val="teibibl"/>
        </w:rPr>
        <w:t xml:space="preserve">Paris (Louis) 1855: «Champagne – XIV. – </w:t>
      </w:r>
      <w:proofErr w:type="spellStart"/>
      <w:r w:rsidRPr="00EC5216">
        <w:rPr>
          <w:rStyle w:val="teibibl"/>
        </w:rPr>
        <w:t>Cardons</w:t>
      </w:r>
      <w:proofErr w:type="spellEnd"/>
      <w:r w:rsidRPr="00EC5216">
        <w:rPr>
          <w:rStyle w:val="teibibl"/>
        </w:rPr>
        <w:t xml:space="preserve"> de Reims», Le Cabinet </w:t>
      </w:r>
      <w:proofErr w:type="spellStart"/>
      <w:r w:rsidRPr="00EC5216">
        <w:rPr>
          <w:rStyle w:val="teibibl"/>
        </w:rPr>
        <w:t>historique</w:t>
      </w:r>
      <w:proofErr w:type="spellEnd"/>
      <w:r w:rsidRPr="00EC5216">
        <w:rPr>
          <w:rStyle w:val="teibibl"/>
        </w:rPr>
        <w:t>, 1, 1855, pp. 56-58.</w:t>
      </w:r>
    </w:p>
    <w:p w14:paraId="738BA994" w14:textId="77777777" w:rsidR="00840704" w:rsidRPr="00EC5216" w:rsidRDefault="00840704" w:rsidP="00EC5216">
      <w:pPr>
        <w:pStyle w:val="Bibliography"/>
        <w:rPr>
          <w:rStyle w:val="teibibl"/>
        </w:rPr>
      </w:pPr>
      <w:r w:rsidRPr="00EC5216">
        <w:rPr>
          <w:rStyle w:val="teibibl"/>
        </w:rPr>
        <w:t>Paris (</w:t>
      </w:r>
      <w:proofErr w:type="spellStart"/>
      <w:r w:rsidRPr="00EC5216">
        <w:rPr>
          <w:rStyle w:val="teibibl"/>
        </w:rPr>
        <w:t>Paulin</w:t>
      </w:r>
      <w:proofErr w:type="spellEnd"/>
      <w:r w:rsidRPr="00EC5216">
        <w:rPr>
          <w:rStyle w:val="teibibl"/>
        </w:rPr>
        <w:t xml:space="preserve">) 1856: Histoire </w:t>
      </w:r>
      <w:proofErr w:type="spellStart"/>
      <w:r w:rsidRPr="00EC5216">
        <w:rPr>
          <w:rStyle w:val="teibibl"/>
        </w:rPr>
        <w:t>littéraire</w:t>
      </w:r>
      <w:proofErr w:type="spellEnd"/>
      <w:r w:rsidRPr="00EC5216">
        <w:rPr>
          <w:rStyle w:val="teibibl"/>
        </w:rPr>
        <w:t xml:space="preserve"> de la France, 23, Paris, </w:t>
      </w:r>
      <w:proofErr w:type="spellStart"/>
      <w:r w:rsidRPr="00EC5216">
        <w:rPr>
          <w:rStyle w:val="teibibl"/>
        </w:rPr>
        <w:t>Académie</w:t>
      </w:r>
      <w:proofErr w:type="spellEnd"/>
      <w:r w:rsidRPr="00EC5216">
        <w:rPr>
          <w:rStyle w:val="teibibl"/>
        </w:rPr>
        <w:t xml:space="preserve"> des Inscriptions </w:t>
      </w:r>
      <w:proofErr w:type="gramStart"/>
      <w:r w:rsidRPr="00EC5216">
        <w:rPr>
          <w:rStyle w:val="teibibl"/>
        </w:rPr>
        <w:t>et</w:t>
      </w:r>
      <w:proofErr w:type="gramEnd"/>
      <w:r w:rsidRPr="00EC5216">
        <w:rPr>
          <w:rStyle w:val="teibibl"/>
        </w:rPr>
        <w:t xml:space="preserve"> Belles-Lettres, 1856, pp. 536-537.</w:t>
      </w:r>
    </w:p>
    <w:p w14:paraId="4FF57A9E" w14:textId="77777777" w:rsidR="00840704" w:rsidRPr="00EC5216" w:rsidRDefault="00840704" w:rsidP="00EC5216">
      <w:pPr>
        <w:pStyle w:val="Bibliography"/>
        <w:rPr>
          <w:rStyle w:val="teibibl"/>
        </w:rPr>
      </w:pPr>
      <w:proofErr w:type="spellStart"/>
      <w:r w:rsidRPr="00EC5216">
        <w:rPr>
          <w:rStyle w:val="teibibl"/>
        </w:rPr>
        <w:t>Radaelli</w:t>
      </w:r>
      <w:proofErr w:type="spellEnd"/>
      <w:r w:rsidRPr="00EC5216">
        <w:rPr>
          <w:rStyle w:val="teibibl"/>
        </w:rPr>
        <w:t xml:space="preserve"> 2007: Anna </w:t>
      </w:r>
      <w:proofErr w:type="spellStart"/>
      <w:r w:rsidRPr="00EC5216">
        <w:rPr>
          <w:rStyle w:val="teibibl"/>
        </w:rPr>
        <w:t>Radaelli</w:t>
      </w:r>
      <w:proofErr w:type="spellEnd"/>
      <w:r w:rsidRPr="00EC5216">
        <w:rPr>
          <w:rStyle w:val="teibibl"/>
        </w:rPr>
        <w:t>, «</w:t>
      </w:r>
      <w:proofErr w:type="spellStart"/>
      <w:r w:rsidRPr="00EC5216">
        <w:rPr>
          <w:rStyle w:val="teibibl"/>
        </w:rPr>
        <w:t>Una</w:t>
      </w:r>
      <w:proofErr w:type="spellEnd"/>
      <w:r w:rsidRPr="00EC5216">
        <w:rPr>
          <w:rStyle w:val="teibibl"/>
        </w:rPr>
        <w:t xml:space="preserve"> </w:t>
      </w:r>
      <w:proofErr w:type="gramStart"/>
      <w:r w:rsidRPr="00EC5216">
        <w:rPr>
          <w:rStyle w:val="teibibl"/>
        </w:rPr>
        <w:t>donna</w:t>
      </w:r>
      <w:proofErr w:type="gramEnd"/>
      <w:r w:rsidRPr="00EC5216">
        <w:rPr>
          <w:rStyle w:val="teibibl"/>
        </w:rPr>
        <w:t xml:space="preserve"> per due </w:t>
      </w:r>
      <w:proofErr w:type="spellStart"/>
      <w:r w:rsidRPr="00EC5216">
        <w:rPr>
          <w:rStyle w:val="teibibl"/>
        </w:rPr>
        <w:t>uomini</w:t>
      </w:r>
      <w:proofErr w:type="spellEnd"/>
      <w:r w:rsidRPr="00EC5216">
        <w:rPr>
          <w:rStyle w:val="teibibl"/>
        </w:rPr>
        <w:t xml:space="preserve"> o due </w:t>
      </w:r>
      <w:proofErr w:type="spellStart"/>
      <w:r w:rsidRPr="00EC5216">
        <w:rPr>
          <w:rStyle w:val="teibibl"/>
        </w:rPr>
        <w:t>uomini</w:t>
      </w:r>
      <w:proofErr w:type="spellEnd"/>
      <w:r w:rsidRPr="00EC5216">
        <w:rPr>
          <w:rStyle w:val="teibibl"/>
        </w:rPr>
        <w:t xml:space="preserve"> per </w:t>
      </w:r>
      <w:proofErr w:type="spellStart"/>
      <w:r w:rsidRPr="00EC5216">
        <w:rPr>
          <w:rStyle w:val="teibibl"/>
        </w:rPr>
        <w:t>una</w:t>
      </w:r>
      <w:proofErr w:type="spellEnd"/>
      <w:r w:rsidRPr="00EC5216">
        <w:rPr>
          <w:rStyle w:val="teibibl"/>
        </w:rPr>
        <w:t xml:space="preserve"> donna? La </w:t>
      </w:r>
      <w:proofErr w:type="spellStart"/>
      <w:r w:rsidRPr="00EC5216">
        <w:rPr>
          <w:rStyle w:val="teibibl"/>
        </w:rPr>
        <w:t>tenzo</w:t>
      </w:r>
      <w:proofErr w:type="spellEnd"/>
      <w:r w:rsidRPr="00EC5216">
        <w:rPr>
          <w:rStyle w:val="teibibl"/>
        </w:rPr>
        <w:t xml:space="preserve"> del </w:t>
      </w:r>
      <w:proofErr w:type="spellStart"/>
      <w:r w:rsidRPr="00EC5216">
        <w:rPr>
          <w:rStyle w:val="teibibl"/>
        </w:rPr>
        <w:t>Chardo</w:t>
      </w:r>
      <w:proofErr w:type="spellEnd"/>
      <w:r w:rsidRPr="00EC5216">
        <w:rPr>
          <w:rStyle w:val="teibibl"/>
        </w:rPr>
        <w:t xml:space="preserve"> e </w:t>
      </w:r>
      <w:proofErr w:type="spellStart"/>
      <w:r w:rsidRPr="00EC5216">
        <w:rPr>
          <w:rStyle w:val="teibibl"/>
        </w:rPr>
        <w:t>d’En</w:t>
      </w:r>
      <w:proofErr w:type="spellEnd"/>
      <w:r w:rsidRPr="00EC5216">
        <w:rPr>
          <w:rStyle w:val="teibibl"/>
        </w:rPr>
        <w:t xml:space="preserve"> </w:t>
      </w:r>
      <w:proofErr w:type="spellStart"/>
      <w:r w:rsidRPr="00EC5216">
        <w:rPr>
          <w:rStyle w:val="teibibl"/>
        </w:rPr>
        <w:t>Ugo</w:t>
      </w:r>
      <w:proofErr w:type="spellEnd"/>
      <w:r w:rsidRPr="00EC5216">
        <w:rPr>
          <w:rStyle w:val="teibibl"/>
        </w:rPr>
        <w:t xml:space="preserve"> (</w:t>
      </w:r>
      <w:proofErr w:type="spellStart"/>
      <w:r w:rsidRPr="00EC5216">
        <w:rPr>
          <w:rStyle w:val="teibibl"/>
        </w:rPr>
        <w:t>BdT</w:t>
      </w:r>
      <w:proofErr w:type="spellEnd"/>
      <w:r w:rsidRPr="00EC5216">
        <w:rPr>
          <w:rStyle w:val="teibibl"/>
        </w:rPr>
        <w:t xml:space="preserve"> 114.1 = 448.2)», </w:t>
      </w:r>
      <w:proofErr w:type="spellStart"/>
      <w:r w:rsidRPr="00EC5216">
        <w:rPr>
          <w:rStyle w:val="teibibl"/>
        </w:rPr>
        <w:t>Cultura</w:t>
      </w:r>
      <w:proofErr w:type="spellEnd"/>
      <w:r w:rsidRPr="00EC5216">
        <w:rPr>
          <w:rStyle w:val="teibibl"/>
        </w:rPr>
        <w:t xml:space="preserve"> </w:t>
      </w:r>
      <w:proofErr w:type="spellStart"/>
      <w:r w:rsidRPr="00EC5216">
        <w:rPr>
          <w:rStyle w:val="teibibl"/>
        </w:rPr>
        <w:t>neolatina</w:t>
      </w:r>
      <w:proofErr w:type="spellEnd"/>
      <w:r w:rsidRPr="00EC5216">
        <w:rPr>
          <w:rStyle w:val="teibibl"/>
        </w:rPr>
        <w:t>, 67, 2007, pp. 235-251.</w:t>
      </w:r>
    </w:p>
    <w:p w14:paraId="176DCFF3" w14:textId="77777777" w:rsidR="00840704" w:rsidRPr="00EC5216" w:rsidRDefault="00840704" w:rsidP="00EC5216">
      <w:pPr>
        <w:pStyle w:val="Bibliography"/>
        <w:rPr>
          <w:rStyle w:val="teibibl"/>
        </w:rPr>
      </w:pPr>
      <w:r w:rsidRPr="00EC5216">
        <w:rPr>
          <w:rStyle w:val="teibibl"/>
        </w:rPr>
        <w:t xml:space="preserve">Schultz-Gora 1884: Oskar Schultz-Gora, «Das </w:t>
      </w:r>
      <w:proofErr w:type="spellStart"/>
      <w:r w:rsidRPr="00EC5216">
        <w:rPr>
          <w:rStyle w:val="teibibl"/>
        </w:rPr>
        <w:t>Verhältnis</w:t>
      </w:r>
      <w:proofErr w:type="spellEnd"/>
      <w:r w:rsidRPr="00EC5216">
        <w:rPr>
          <w:rStyle w:val="teibibl"/>
        </w:rPr>
        <w:t xml:space="preserve"> der </w:t>
      </w:r>
      <w:proofErr w:type="spellStart"/>
      <w:r w:rsidRPr="00EC5216">
        <w:rPr>
          <w:rStyle w:val="teibibl"/>
        </w:rPr>
        <w:t>provenzalischen</w:t>
      </w:r>
      <w:proofErr w:type="spellEnd"/>
      <w:r w:rsidRPr="00EC5216">
        <w:rPr>
          <w:rStyle w:val="teibibl"/>
        </w:rPr>
        <w:t xml:space="preserve"> </w:t>
      </w:r>
      <w:proofErr w:type="spellStart"/>
      <w:r w:rsidRPr="00EC5216">
        <w:rPr>
          <w:rStyle w:val="teibibl"/>
        </w:rPr>
        <w:t>Pastourelle</w:t>
      </w:r>
      <w:proofErr w:type="spellEnd"/>
      <w:r w:rsidRPr="00EC5216">
        <w:rPr>
          <w:rStyle w:val="teibibl"/>
        </w:rPr>
        <w:t xml:space="preserve"> </w:t>
      </w:r>
      <w:proofErr w:type="spellStart"/>
      <w:r w:rsidRPr="00EC5216">
        <w:rPr>
          <w:rStyle w:val="teibibl"/>
        </w:rPr>
        <w:t>zur</w:t>
      </w:r>
      <w:proofErr w:type="spellEnd"/>
      <w:r w:rsidRPr="00EC5216">
        <w:rPr>
          <w:rStyle w:val="teibibl"/>
        </w:rPr>
        <w:t xml:space="preserve"> </w:t>
      </w:r>
      <w:proofErr w:type="spellStart"/>
      <w:r w:rsidRPr="00EC5216">
        <w:rPr>
          <w:rStyle w:val="teibibl"/>
        </w:rPr>
        <w:t>altfranzösischen</w:t>
      </w:r>
      <w:proofErr w:type="spellEnd"/>
      <w:r w:rsidRPr="00EC5216">
        <w:rPr>
          <w:rStyle w:val="teibibl"/>
        </w:rPr>
        <w:t xml:space="preserve">»,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8, 1884, pp. 106-112.</w:t>
      </w:r>
    </w:p>
    <w:p w14:paraId="6ACF5ADE" w14:textId="77777777" w:rsidR="00840704" w:rsidRPr="00EC5216" w:rsidRDefault="00840704" w:rsidP="00EC5216">
      <w:pPr>
        <w:pStyle w:val="Bibliography"/>
        <w:rPr>
          <w:rStyle w:val="teibibl"/>
        </w:rPr>
      </w:pPr>
      <w:proofErr w:type="spellStart"/>
      <w:r w:rsidRPr="00EC5216">
        <w:rPr>
          <w:rStyle w:val="teibibl"/>
        </w:rPr>
        <w:t>Suchier</w:t>
      </w:r>
      <w:proofErr w:type="spellEnd"/>
      <w:r w:rsidRPr="00EC5216">
        <w:rPr>
          <w:rStyle w:val="teibibl"/>
        </w:rPr>
        <w:t xml:space="preserve"> 1907: Hermann </w:t>
      </w:r>
      <w:proofErr w:type="spellStart"/>
      <w:r w:rsidRPr="00EC5216">
        <w:rPr>
          <w:rStyle w:val="teibibl"/>
        </w:rPr>
        <w:t>Suchier</w:t>
      </w:r>
      <w:proofErr w:type="spellEnd"/>
      <w:r w:rsidRPr="00EC5216">
        <w:rPr>
          <w:rStyle w:val="teibibl"/>
        </w:rPr>
        <w:t xml:space="preserve">, «Der </w:t>
      </w:r>
      <w:proofErr w:type="spellStart"/>
      <w:r w:rsidRPr="00EC5216">
        <w:rPr>
          <w:rStyle w:val="teibibl"/>
        </w:rPr>
        <w:t>Minnesänger</w:t>
      </w:r>
      <w:proofErr w:type="spellEnd"/>
      <w:r w:rsidRPr="00EC5216">
        <w:rPr>
          <w:rStyle w:val="teibibl"/>
        </w:rPr>
        <w:t xml:space="preserve"> Chardon»,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31, 1907, pp. 129-156.</w:t>
      </w:r>
    </w:p>
    <w:p w14:paraId="06AFA462" w14:textId="79A804E2" w:rsidR="00EB5900" w:rsidRPr="00EC5216" w:rsidRDefault="00840704" w:rsidP="00EC5216">
      <w:pPr>
        <w:pStyle w:val="Bibliography"/>
        <w:rPr>
          <w:rStyle w:val="teibibl"/>
        </w:rPr>
      </w:pPr>
      <w:proofErr w:type="spellStart"/>
      <w:r w:rsidRPr="00EC5216">
        <w:rPr>
          <w:rStyle w:val="teibibl"/>
        </w:rPr>
        <w:t>Tarbé</w:t>
      </w:r>
      <w:proofErr w:type="spellEnd"/>
      <w:r w:rsidRPr="00EC5216">
        <w:rPr>
          <w:rStyle w:val="teibibl"/>
        </w:rPr>
        <w:t xml:space="preserve"> 1850: Prosper </w:t>
      </w:r>
      <w:proofErr w:type="spellStart"/>
      <w:r w:rsidRPr="00EC5216">
        <w:rPr>
          <w:rStyle w:val="teibibl"/>
        </w:rPr>
        <w:t>Tarbé</w:t>
      </w:r>
      <w:proofErr w:type="spellEnd"/>
      <w:r w:rsidRPr="00EC5216">
        <w:rPr>
          <w:rStyle w:val="teibibl"/>
        </w:rPr>
        <w:t xml:space="preserve">, Les </w:t>
      </w:r>
      <w:proofErr w:type="spellStart"/>
      <w:r w:rsidRPr="00EC5216">
        <w:rPr>
          <w:rStyle w:val="teibibl"/>
        </w:rPr>
        <w:t>chansonniers</w:t>
      </w:r>
      <w:proofErr w:type="spellEnd"/>
      <w:r w:rsidRPr="00EC5216">
        <w:rPr>
          <w:rStyle w:val="teibibl"/>
        </w:rPr>
        <w:t xml:space="preserve"> de Champagne aux </w:t>
      </w:r>
      <w:proofErr w:type="spellStart"/>
      <w:r w:rsidRPr="00EC5216">
        <w:rPr>
          <w:rStyle w:val="teibibl"/>
        </w:rPr>
        <w:t>XIIe</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XIIIe</w:t>
      </w:r>
      <w:proofErr w:type="spellEnd"/>
      <w:r w:rsidRPr="00EC5216">
        <w:rPr>
          <w:rStyle w:val="teibibl"/>
        </w:rPr>
        <w:t xml:space="preserve"> siècles, Reims, </w:t>
      </w:r>
      <w:proofErr w:type="spellStart"/>
      <w:r w:rsidRPr="00EC5216">
        <w:rPr>
          <w:rStyle w:val="teibibl"/>
        </w:rPr>
        <w:t>Regnier</w:t>
      </w:r>
      <w:proofErr w:type="spellEnd"/>
      <w:r w:rsidRPr="00EC5216">
        <w:rPr>
          <w:rStyle w:val="teibibl"/>
        </w:rPr>
        <w:t>, 1850.</w:t>
      </w:r>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150E1B" w:rsidRDefault="00150E1B">
      <w:pPr>
        <w:spacing w:after="0" w:line="240" w:lineRule="auto"/>
      </w:pPr>
      <w:r>
        <w:separator/>
      </w:r>
    </w:p>
  </w:endnote>
  <w:endnote w:type="continuationSeparator" w:id="0">
    <w:p w14:paraId="1CE531F1" w14:textId="77777777" w:rsidR="00150E1B" w:rsidRDefault="0015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EndPr/>
    <w:sdtContent>
      <w:p w14:paraId="3BA4C29D" w14:textId="1599C25A" w:rsidR="00150E1B" w:rsidRPr="00B1742F" w:rsidRDefault="00150E1B" w:rsidP="00151689">
        <w:pPr>
          <w:pStyle w:val="Foote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br/>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150E1B" w:rsidRDefault="00150E1B">
      <w:pPr>
        <w:spacing w:after="0" w:line="240" w:lineRule="auto"/>
      </w:pPr>
      <w:r>
        <w:separator/>
      </w:r>
    </w:p>
  </w:footnote>
  <w:footnote w:type="continuationSeparator" w:id="0">
    <w:p w14:paraId="71ACDEFF" w14:textId="77777777" w:rsidR="00150E1B" w:rsidRDefault="00150E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trackRevision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0556A"/>
    <w:rsid w:val="000564A5"/>
    <w:rsid w:val="000734E5"/>
    <w:rsid w:val="000C3488"/>
    <w:rsid w:val="000E19C3"/>
    <w:rsid w:val="00141913"/>
    <w:rsid w:val="00144242"/>
    <w:rsid w:val="00150E1B"/>
    <w:rsid w:val="00151689"/>
    <w:rsid w:val="002E5716"/>
    <w:rsid w:val="002F217D"/>
    <w:rsid w:val="003264E6"/>
    <w:rsid w:val="00354905"/>
    <w:rsid w:val="00357D43"/>
    <w:rsid w:val="003737BE"/>
    <w:rsid w:val="003908FE"/>
    <w:rsid w:val="003911EE"/>
    <w:rsid w:val="003F2B28"/>
    <w:rsid w:val="00412EF6"/>
    <w:rsid w:val="00415A50"/>
    <w:rsid w:val="00437BF5"/>
    <w:rsid w:val="00482596"/>
    <w:rsid w:val="004E19FC"/>
    <w:rsid w:val="005647C9"/>
    <w:rsid w:val="005B0649"/>
    <w:rsid w:val="00610D95"/>
    <w:rsid w:val="00634948"/>
    <w:rsid w:val="006636F8"/>
    <w:rsid w:val="006A0092"/>
    <w:rsid w:val="006D7878"/>
    <w:rsid w:val="007245C0"/>
    <w:rsid w:val="00797848"/>
    <w:rsid w:val="007A0B55"/>
    <w:rsid w:val="007A2C87"/>
    <w:rsid w:val="007C0D53"/>
    <w:rsid w:val="007F0CA9"/>
    <w:rsid w:val="00815B48"/>
    <w:rsid w:val="00836689"/>
    <w:rsid w:val="00837996"/>
    <w:rsid w:val="00840704"/>
    <w:rsid w:val="0085131F"/>
    <w:rsid w:val="008A7CF8"/>
    <w:rsid w:val="008C4ABD"/>
    <w:rsid w:val="00902287"/>
    <w:rsid w:val="00936EBF"/>
    <w:rsid w:val="0094265B"/>
    <w:rsid w:val="00A17B8F"/>
    <w:rsid w:val="00AC105B"/>
    <w:rsid w:val="00AE7D34"/>
    <w:rsid w:val="00BD6EC8"/>
    <w:rsid w:val="00BF2C0B"/>
    <w:rsid w:val="00C74112"/>
    <w:rsid w:val="00C862A2"/>
    <w:rsid w:val="00CB515A"/>
    <w:rsid w:val="00D113A3"/>
    <w:rsid w:val="00D50426"/>
    <w:rsid w:val="00D5518F"/>
    <w:rsid w:val="00D77120"/>
    <w:rsid w:val="00D81F31"/>
    <w:rsid w:val="00DE725D"/>
    <w:rsid w:val="00E00933"/>
    <w:rsid w:val="00E52986"/>
    <w:rsid w:val="00E74306"/>
    <w:rsid w:val="00E777C2"/>
    <w:rsid w:val="00E93FF2"/>
    <w:rsid w:val="00EB5900"/>
    <w:rsid w:val="00EC5216"/>
    <w:rsid w:val="00EF64E8"/>
    <w:rsid w:val="00EF7B30"/>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8FE"/>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390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8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390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08FE"/>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390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FE"/>
    <w:rPr>
      <w:rFonts w:ascii="Tahoma" w:eastAsiaTheme="minorHAnsi" w:hAnsi="Tahoma" w:cs="Tahoma"/>
      <w:sz w:val="16"/>
      <w:szCs w:val="16"/>
      <w:lang w:val="sl-SI"/>
    </w:rPr>
  </w:style>
  <w:style w:type="paragraph" w:styleId="Title">
    <w:name w:val="Title"/>
    <w:basedOn w:val="Normal"/>
    <w:next w:val="Normal"/>
    <w:link w:val="TitleChar"/>
    <w:uiPriority w:val="10"/>
    <w:qFormat/>
    <w:rsid w:val="003908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8FE"/>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3908FE"/>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3908FE"/>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3908FE"/>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3908FE"/>
    <w:rPr>
      <w:b/>
      <w:bCs/>
      <w:smallCaps/>
      <w:spacing w:val="5"/>
    </w:rPr>
  </w:style>
  <w:style w:type="character" w:styleId="Hyperlink">
    <w:name w:val="Hyperlink"/>
    <w:basedOn w:val="DefaultParagraphFont"/>
    <w:uiPriority w:val="99"/>
    <w:rsid w:val="003908FE"/>
    <w:rPr>
      <w:rFonts w:cs="Times New Roman"/>
      <w:color w:val="0000FF"/>
      <w:u w:val="single"/>
    </w:rPr>
  </w:style>
  <w:style w:type="paragraph" w:styleId="Quote">
    <w:name w:val="Quote"/>
    <w:basedOn w:val="Normal"/>
    <w:link w:val="QuoteChar"/>
    <w:uiPriority w:val="99"/>
    <w:unhideWhenUsed/>
    <w:qFormat/>
    <w:rsid w:val="003908FE"/>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3908FE"/>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3908FE"/>
    <w:rPr>
      <w:rFonts w:cs="Times New Roman"/>
      <w:b/>
      <w:color w:val="0000FF"/>
      <w:u w:val="dotted"/>
      <w:lang w:val="en-GB" w:eastAsia="x-none"/>
    </w:rPr>
  </w:style>
  <w:style w:type="character" w:customStyle="1" w:styleId="teiadd">
    <w:name w:val="tei:add"/>
    <w:basedOn w:val="DefaultParagraphFont"/>
    <w:uiPriority w:val="99"/>
    <w:qFormat/>
    <w:rsid w:val="003908FE"/>
    <w:rPr>
      <w:rFonts w:cs="Times New Roman"/>
      <w:color w:val="339966"/>
      <w:u w:val="single"/>
      <w:lang w:val="en-GB" w:eastAsia="x-none"/>
    </w:rPr>
  </w:style>
  <w:style w:type="character" w:customStyle="1" w:styleId="teibibl">
    <w:name w:val="tei:bibl"/>
    <w:basedOn w:val="DefaultParagraphFont"/>
    <w:uiPriority w:val="99"/>
    <w:qFormat/>
    <w:rsid w:val="003908FE"/>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3908FE"/>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3908FE"/>
    <w:pPr>
      <w:ind w:left="0"/>
      <w:jc w:val="right"/>
    </w:pPr>
    <w:rPr>
      <w:color w:val="0070C0"/>
    </w:rPr>
  </w:style>
  <w:style w:type="paragraph" w:customStyle="1" w:styleId="teicit">
    <w:name w:val="tei:cit"/>
    <w:basedOn w:val="Quote"/>
    <w:uiPriority w:val="99"/>
    <w:qFormat/>
    <w:rsid w:val="003908FE"/>
    <w:pPr>
      <w:ind w:left="150"/>
    </w:pPr>
    <w:rPr>
      <w:color w:val="365F91" w:themeColor="accent1" w:themeShade="BF"/>
    </w:rPr>
  </w:style>
  <w:style w:type="character" w:customStyle="1" w:styleId="teicorr">
    <w:name w:val="tei:corr"/>
    <w:basedOn w:val="DefaultParagraphFont"/>
    <w:uiPriority w:val="99"/>
    <w:qFormat/>
    <w:rsid w:val="003908FE"/>
    <w:rPr>
      <w:rFonts w:cs="Times New Roman"/>
      <w:color w:val="339966"/>
      <w:u w:val="double"/>
      <w:lang w:val="en-GB" w:eastAsia="x-none"/>
    </w:rPr>
  </w:style>
  <w:style w:type="character" w:customStyle="1" w:styleId="teigap">
    <w:name w:val="tei:gap"/>
    <w:basedOn w:val="DefaultParagraphFont"/>
    <w:uiPriority w:val="99"/>
    <w:qFormat/>
    <w:rsid w:val="003908FE"/>
    <w:rPr>
      <w:rFonts w:cs="Times New Roman"/>
      <w:b/>
      <w:color w:val="FF0000"/>
      <w:effect w:val="none"/>
      <w:lang w:val="en-GB" w:eastAsia="x-none"/>
    </w:rPr>
  </w:style>
  <w:style w:type="character" w:customStyle="1" w:styleId="teidamage">
    <w:name w:val="tei:damage"/>
    <w:basedOn w:val="teigap"/>
    <w:uiPriority w:val="99"/>
    <w:qFormat/>
    <w:rsid w:val="003908FE"/>
    <w:rPr>
      <w:rFonts w:cs="Times New Roman"/>
      <w:b/>
      <w:color w:val="FFC000"/>
      <w:effect w:val="none"/>
      <w:lang w:val="en-GB" w:eastAsia="x-none"/>
    </w:rPr>
  </w:style>
  <w:style w:type="character" w:customStyle="1" w:styleId="teidel">
    <w:name w:val="tei:del"/>
    <w:basedOn w:val="DefaultParagraphFont"/>
    <w:uiPriority w:val="99"/>
    <w:qFormat/>
    <w:rsid w:val="003908FE"/>
    <w:rPr>
      <w:rFonts w:cs="Times New Roman"/>
      <w:strike/>
      <w:color w:val="FF0000"/>
      <w:lang w:val="en-GB" w:eastAsia="x-none"/>
    </w:rPr>
  </w:style>
  <w:style w:type="paragraph" w:styleId="ListParagraph">
    <w:name w:val="List Paragraph"/>
    <w:basedOn w:val="Normal"/>
    <w:uiPriority w:val="34"/>
    <w:qFormat/>
    <w:rsid w:val="003908FE"/>
    <w:pPr>
      <w:ind w:left="720"/>
      <w:contextualSpacing/>
    </w:pPr>
  </w:style>
  <w:style w:type="character" w:customStyle="1" w:styleId="teiexpan">
    <w:name w:val="tei:expan"/>
    <w:basedOn w:val="DefaultParagraphFont"/>
    <w:uiPriority w:val="99"/>
    <w:qFormat/>
    <w:rsid w:val="003908FE"/>
    <w:rPr>
      <w:rFonts w:cs="Times New Roman"/>
      <w:color w:val="0000FF"/>
      <w:u w:val="double"/>
      <w:lang w:val="en-GB" w:eastAsia="x-none"/>
    </w:rPr>
  </w:style>
  <w:style w:type="character" w:customStyle="1" w:styleId="teiforeign">
    <w:name w:val="tei:foreign"/>
    <w:basedOn w:val="DefaultParagraphFont"/>
    <w:uiPriority w:val="99"/>
    <w:qFormat/>
    <w:rsid w:val="003908FE"/>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3908FE"/>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3908FE"/>
    <w:rPr>
      <w:rFonts w:cs="Times New Roman"/>
      <w:color w:val="FF00FF"/>
      <w:u w:val="dotted"/>
      <w:lang w:val="en-GB" w:eastAsia="x-none"/>
    </w:rPr>
  </w:style>
  <w:style w:type="character" w:customStyle="1" w:styleId="teiq">
    <w:name w:val="tei:q"/>
    <w:basedOn w:val="DefaultParagraphFont"/>
    <w:uiPriority w:val="99"/>
    <w:qFormat/>
    <w:rsid w:val="003908FE"/>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3908FE"/>
    <w:rPr>
      <w:bdr w:val="single" w:sz="12" w:space="0" w:color="00B0F0"/>
      <w:lang w:val="en-GB"/>
    </w:rPr>
  </w:style>
  <w:style w:type="character" w:customStyle="1" w:styleId="teireg">
    <w:name w:val="tei:reg"/>
    <w:basedOn w:val="DefaultParagraphFont"/>
    <w:uiPriority w:val="99"/>
    <w:qFormat/>
    <w:rsid w:val="003908FE"/>
    <w:rPr>
      <w:rFonts w:cs="Times New Roman"/>
      <w:color w:val="FF00FF"/>
      <w:u w:val="double"/>
      <w:lang w:val="en-GB" w:eastAsia="x-none"/>
    </w:rPr>
  </w:style>
  <w:style w:type="character" w:customStyle="1" w:styleId="teisic">
    <w:name w:val="tei:sic"/>
    <w:basedOn w:val="DefaultParagraphFont"/>
    <w:uiPriority w:val="99"/>
    <w:qFormat/>
    <w:rsid w:val="003908FE"/>
    <w:rPr>
      <w:rFonts w:cs="Times New Roman"/>
      <w:color w:val="FF0000"/>
      <w:u w:val="dotted"/>
      <w:lang w:val="en-GB" w:eastAsia="x-none"/>
    </w:rPr>
  </w:style>
  <w:style w:type="paragraph" w:customStyle="1" w:styleId="teisp">
    <w:name w:val="tei:sp"/>
    <w:basedOn w:val="Normal"/>
    <w:uiPriority w:val="99"/>
    <w:qFormat/>
    <w:rsid w:val="003908FE"/>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3908FE"/>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3908FE"/>
    <w:rPr>
      <w:rFonts w:cs="Times New Roman"/>
      <w:b/>
      <w:color w:val="00B050"/>
      <w:effect w:val="none"/>
      <w:lang w:val="en-GB" w:eastAsia="x-none"/>
    </w:rPr>
  </w:style>
  <w:style w:type="character" w:customStyle="1" w:styleId="teiunclear">
    <w:name w:val="tei:unclear"/>
    <w:uiPriority w:val="99"/>
    <w:qFormat/>
    <w:rsid w:val="003908FE"/>
    <w:rPr>
      <w:rFonts w:cs="Times New Roman"/>
      <w:b/>
      <w:color w:val="7030A0"/>
      <w:effect w:val="none"/>
      <w:lang w:val="en-GB" w:eastAsia="x-none"/>
    </w:rPr>
  </w:style>
  <w:style w:type="character" w:styleId="FootnoteReference">
    <w:name w:val="footnote reference"/>
    <w:basedOn w:val="DefaultParagraphFont"/>
    <w:semiHidden/>
    <w:rsid w:val="003908FE"/>
    <w:rPr>
      <w:rFonts w:cs="Times New Roman"/>
      <w:vertAlign w:val="superscript"/>
    </w:rPr>
  </w:style>
  <w:style w:type="paragraph" w:styleId="FootnoteText">
    <w:name w:val="footnote text"/>
    <w:basedOn w:val="Normal"/>
    <w:link w:val="FootnoteTextChar"/>
    <w:semiHidden/>
    <w:rsid w:val="003908FE"/>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3908FE"/>
    <w:rPr>
      <w:rFonts w:eastAsia="MS Mincho" w:cs="Times New Roman"/>
      <w:sz w:val="20"/>
      <w:szCs w:val="20"/>
      <w:lang w:val="en-GB" w:eastAsia="ja-JP"/>
    </w:rPr>
  </w:style>
  <w:style w:type="paragraph" w:customStyle="1" w:styleId="Author">
    <w:name w:val="Author"/>
    <w:basedOn w:val="Title"/>
    <w:uiPriority w:val="1"/>
    <w:qFormat/>
    <w:rsid w:val="003908FE"/>
    <w:pPr>
      <w:spacing w:before="100" w:beforeAutospacing="1"/>
    </w:pPr>
    <w:rPr>
      <w:noProof/>
      <w:sz w:val="28"/>
      <w:lang w:val="en-US"/>
    </w:rPr>
  </w:style>
  <w:style w:type="paragraph" w:styleId="Bibliography">
    <w:name w:val="Bibliography"/>
    <w:basedOn w:val="Normal"/>
    <w:next w:val="Normal"/>
    <w:uiPriority w:val="37"/>
    <w:unhideWhenUsed/>
    <w:rsid w:val="003908FE"/>
    <w:pPr>
      <w:numPr>
        <w:numId w:val="12"/>
      </w:numPr>
      <w:spacing w:before="100" w:beforeAutospacing="1" w:after="0"/>
    </w:pPr>
    <w:rPr>
      <w:lang w:val="en-GB"/>
    </w:rPr>
  </w:style>
  <w:style w:type="paragraph" w:styleId="BodyText">
    <w:name w:val="Body Text"/>
    <w:basedOn w:val="Normal"/>
    <w:link w:val="BodyTextChar"/>
    <w:uiPriority w:val="99"/>
    <w:semiHidden/>
    <w:rsid w:val="003908FE"/>
    <w:pPr>
      <w:spacing w:before="100" w:beforeAutospacing="1" w:after="120"/>
    </w:pPr>
    <w:rPr>
      <w:lang w:val="en-US"/>
    </w:rPr>
  </w:style>
  <w:style w:type="character" w:customStyle="1" w:styleId="BodyTextChar">
    <w:name w:val="Body Text Char"/>
    <w:basedOn w:val="DefaultParagraphFont"/>
    <w:link w:val="BodyText"/>
    <w:uiPriority w:val="99"/>
    <w:semiHidden/>
    <w:rsid w:val="003908FE"/>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3908FE"/>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3908FE"/>
    <w:rPr>
      <w:rFonts w:asciiTheme="minorHAnsi" w:eastAsiaTheme="minorHAnsi" w:hAnsiTheme="minorHAnsi"/>
      <w:sz w:val="22"/>
      <w:szCs w:val="22"/>
    </w:rPr>
  </w:style>
  <w:style w:type="paragraph" w:customStyle="1" w:styleId="MarginNoteOuter">
    <w:name w:val="MarginNoteOuter"/>
    <w:basedOn w:val="Normal"/>
    <w:uiPriority w:val="1"/>
    <w:qFormat/>
    <w:rsid w:val="003908FE"/>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3908FE"/>
    <w:pPr>
      <w:framePr w:wrap="around" w:xAlign="inside"/>
    </w:pPr>
  </w:style>
  <w:style w:type="paragraph" w:customStyle="1" w:styleId="MarginNoteLeft">
    <w:name w:val="MarginNoteLeft"/>
    <w:basedOn w:val="MarginNoteOuter"/>
    <w:uiPriority w:val="1"/>
    <w:qFormat/>
    <w:rsid w:val="003908FE"/>
    <w:pPr>
      <w:framePr w:wrap="around" w:xAlign="left"/>
    </w:pPr>
  </w:style>
  <w:style w:type="paragraph" w:customStyle="1" w:styleId="MarginNoteRight">
    <w:name w:val="MarginNoteRight"/>
    <w:basedOn w:val="MarginNoteOuter"/>
    <w:uiPriority w:val="1"/>
    <w:qFormat/>
    <w:rsid w:val="003908FE"/>
    <w:pPr>
      <w:framePr w:wrap="around" w:xAlign="right"/>
    </w:pPr>
  </w:style>
  <w:style w:type="paragraph" w:styleId="Subtitle">
    <w:name w:val="Subtitle"/>
    <w:basedOn w:val="Normal"/>
    <w:next w:val="Normal"/>
    <w:link w:val="SubtitleChar"/>
    <w:uiPriority w:val="11"/>
    <w:qFormat/>
    <w:rsid w:val="003908FE"/>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3908FE"/>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3908FE"/>
    <w:rPr>
      <w:rFonts w:cs="Times New Roman"/>
      <w:b w:val="0"/>
      <w:color w:val="auto"/>
      <w:bdr w:val="single" w:sz="12" w:space="0" w:color="FF0000"/>
      <w:lang w:val="en-GB" w:eastAsia="x-none"/>
    </w:rPr>
  </w:style>
  <w:style w:type="character" w:customStyle="1" w:styleId="teiplaceName">
    <w:name w:val="tei:placeName"/>
    <w:uiPriority w:val="99"/>
    <w:qFormat/>
    <w:rsid w:val="003908FE"/>
    <w:rPr>
      <w:bdr w:val="single" w:sz="12" w:space="0" w:color="00B050"/>
    </w:rPr>
  </w:style>
  <w:style w:type="paragraph" w:styleId="TOCHeading">
    <w:name w:val="TOC Heading"/>
    <w:basedOn w:val="Heading1"/>
    <w:next w:val="Normal"/>
    <w:uiPriority w:val="39"/>
    <w:semiHidden/>
    <w:unhideWhenUsed/>
    <w:qFormat/>
    <w:rsid w:val="003908FE"/>
    <w:pPr>
      <w:outlineLvl w:val="9"/>
    </w:pPr>
    <w:rPr>
      <w:lang w:val="en-US" w:eastAsia="ja-JP"/>
    </w:rPr>
  </w:style>
  <w:style w:type="paragraph" w:styleId="TOC1">
    <w:name w:val="toc 1"/>
    <w:basedOn w:val="Normal"/>
    <w:next w:val="Normal"/>
    <w:autoRedefine/>
    <w:uiPriority w:val="39"/>
    <w:unhideWhenUsed/>
    <w:rsid w:val="003908FE"/>
    <w:pPr>
      <w:spacing w:after="100"/>
    </w:pPr>
  </w:style>
  <w:style w:type="paragraph" w:styleId="TOC2">
    <w:name w:val="toc 2"/>
    <w:basedOn w:val="Normal"/>
    <w:next w:val="Normal"/>
    <w:autoRedefine/>
    <w:uiPriority w:val="39"/>
    <w:unhideWhenUsed/>
    <w:rsid w:val="003908FE"/>
    <w:pPr>
      <w:spacing w:after="100"/>
      <w:ind w:left="220"/>
    </w:pPr>
  </w:style>
  <w:style w:type="paragraph" w:styleId="TOC3">
    <w:name w:val="toc 3"/>
    <w:basedOn w:val="Normal"/>
    <w:next w:val="Normal"/>
    <w:autoRedefine/>
    <w:uiPriority w:val="39"/>
    <w:unhideWhenUsed/>
    <w:rsid w:val="003908FE"/>
    <w:pPr>
      <w:spacing w:after="100"/>
      <w:ind w:left="440"/>
    </w:pPr>
  </w:style>
  <w:style w:type="paragraph" w:styleId="Index1">
    <w:name w:val="index 1"/>
    <w:basedOn w:val="Normal"/>
    <w:next w:val="Normal"/>
    <w:autoRedefine/>
    <w:uiPriority w:val="99"/>
    <w:semiHidden/>
    <w:unhideWhenUsed/>
    <w:rsid w:val="003908FE"/>
    <w:pPr>
      <w:spacing w:after="0" w:line="240" w:lineRule="auto"/>
      <w:ind w:left="220" w:hanging="220"/>
    </w:pPr>
  </w:style>
  <w:style w:type="paragraph" w:styleId="Index2">
    <w:name w:val="index 2"/>
    <w:basedOn w:val="Normal"/>
    <w:next w:val="Normal"/>
    <w:autoRedefine/>
    <w:uiPriority w:val="99"/>
    <w:semiHidden/>
    <w:unhideWhenUsed/>
    <w:rsid w:val="003908FE"/>
    <w:pPr>
      <w:spacing w:after="0" w:line="240" w:lineRule="auto"/>
      <w:ind w:left="440" w:hanging="220"/>
    </w:pPr>
  </w:style>
  <w:style w:type="paragraph" w:styleId="Caption">
    <w:name w:val="caption"/>
    <w:basedOn w:val="Normal"/>
    <w:next w:val="Normal"/>
    <w:uiPriority w:val="35"/>
    <w:unhideWhenUsed/>
    <w:qFormat/>
    <w:rsid w:val="003908FE"/>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3908FE"/>
    <w:pPr>
      <w:spacing w:after="0"/>
    </w:pPr>
  </w:style>
  <w:style w:type="paragraph" w:styleId="Date">
    <w:name w:val="Date"/>
    <w:basedOn w:val="Normal"/>
    <w:next w:val="Normal"/>
    <w:link w:val="DateChar"/>
    <w:uiPriority w:val="99"/>
    <w:unhideWhenUsed/>
    <w:rsid w:val="003908FE"/>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3908FE"/>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3908FE"/>
    <w:pPr>
      <w:spacing w:before="45" w:after="90"/>
    </w:pPr>
    <w:rPr>
      <w:color w:val="E36C0A" w:themeColor="accent6" w:themeShade="BF"/>
    </w:rPr>
  </w:style>
  <w:style w:type="paragraph" w:styleId="EndnoteText">
    <w:name w:val="endnote text"/>
    <w:basedOn w:val="Normal"/>
    <w:link w:val="EndnoteTextChar"/>
    <w:uiPriority w:val="99"/>
    <w:semiHidden/>
    <w:unhideWhenUsed/>
    <w:rsid w:val="003908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08FE"/>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3908F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8FE"/>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390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8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390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08FE"/>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390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FE"/>
    <w:rPr>
      <w:rFonts w:ascii="Tahoma" w:eastAsiaTheme="minorHAnsi" w:hAnsi="Tahoma" w:cs="Tahoma"/>
      <w:sz w:val="16"/>
      <w:szCs w:val="16"/>
      <w:lang w:val="sl-SI"/>
    </w:rPr>
  </w:style>
  <w:style w:type="paragraph" w:styleId="Title">
    <w:name w:val="Title"/>
    <w:basedOn w:val="Normal"/>
    <w:next w:val="Normal"/>
    <w:link w:val="TitleChar"/>
    <w:uiPriority w:val="10"/>
    <w:qFormat/>
    <w:rsid w:val="003908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8FE"/>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3908FE"/>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3908FE"/>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3908FE"/>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3908FE"/>
    <w:rPr>
      <w:b/>
      <w:bCs/>
      <w:smallCaps/>
      <w:spacing w:val="5"/>
    </w:rPr>
  </w:style>
  <w:style w:type="character" w:styleId="Hyperlink">
    <w:name w:val="Hyperlink"/>
    <w:basedOn w:val="DefaultParagraphFont"/>
    <w:uiPriority w:val="99"/>
    <w:rsid w:val="003908FE"/>
    <w:rPr>
      <w:rFonts w:cs="Times New Roman"/>
      <w:color w:val="0000FF"/>
      <w:u w:val="single"/>
    </w:rPr>
  </w:style>
  <w:style w:type="paragraph" w:styleId="Quote">
    <w:name w:val="Quote"/>
    <w:basedOn w:val="Normal"/>
    <w:link w:val="QuoteChar"/>
    <w:uiPriority w:val="99"/>
    <w:unhideWhenUsed/>
    <w:qFormat/>
    <w:rsid w:val="003908FE"/>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3908FE"/>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3908FE"/>
    <w:rPr>
      <w:rFonts w:cs="Times New Roman"/>
      <w:b/>
      <w:color w:val="0000FF"/>
      <w:u w:val="dotted"/>
      <w:lang w:val="en-GB" w:eastAsia="x-none"/>
    </w:rPr>
  </w:style>
  <w:style w:type="character" w:customStyle="1" w:styleId="teiadd">
    <w:name w:val="tei:add"/>
    <w:basedOn w:val="DefaultParagraphFont"/>
    <w:uiPriority w:val="99"/>
    <w:qFormat/>
    <w:rsid w:val="003908FE"/>
    <w:rPr>
      <w:rFonts w:cs="Times New Roman"/>
      <w:color w:val="339966"/>
      <w:u w:val="single"/>
      <w:lang w:val="en-GB" w:eastAsia="x-none"/>
    </w:rPr>
  </w:style>
  <w:style w:type="character" w:customStyle="1" w:styleId="teibibl">
    <w:name w:val="tei:bibl"/>
    <w:basedOn w:val="DefaultParagraphFont"/>
    <w:uiPriority w:val="99"/>
    <w:qFormat/>
    <w:rsid w:val="003908FE"/>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3908FE"/>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3908FE"/>
    <w:pPr>
      <w:ind w:left="0"/>
      <w:jc w:val="right"/>
    </w:pPr>
    <w:rPr>
      <w:color w:val="0070C0"/>
    </w:rPr>
  </w:style>
  <w:style w:type="paragraph" w:customStyle="1" w:styleId="teicit">
    <w:name w:val="tei:cit"/>
    <w:basedOn w:val="Quote"/>
    <w:uiPriority w:val="99"/>
    <w:qFormat/>
    <w:rsid w:val="003908FE"/>
    <w:pPr>
      <w:ind w:left="150"/>
    </w:pPr>
    <w:rPr>
      <w:color w:val="365F91" w:themeColor="accent1" w:themeShade="BF"/>
    </w:rPr>
  </w:style>
  <w:style w:type="character" w:customStyle="1" w:styleId="teicorr">
    <w:name w:val="tei:corr"/>
    <w:basedOn w:val="DefaultParagraphFont"/>
    <w:uiPriority w:val="99"/>
    <w:qFormat/>
    <w:rsid w:val="003908FE"/>
    <w:rPr>
      <w:rFonts w:cs="Times New Roman"/>
      <w:color w:val="339966"/>
      <w:u w:val="double"/>
      <w:lang w:val="en-GB" w:eastAsia="x-none"/>
    </w:rPr>
  </w:style>
  <w:style w:type="character" w:customStyle="1" w:styleId="teigap">
    <w:name w:val="tei:gap"/>
    <w:basedOn w:val="DefaultParagraphFont"/>
    <w:uiPriority w:val="99"/>
    <w:qFormat/>
    <w:rsid w:val="003908FE"/>
    <w:rPr>
      <w:rFonts w:cs="Times New Roman"/>
      <w:b/>
      <w:color w:val="FF0000"/>
      <w:effect w:val="none"/>
      <w:lang w:val="en-GB" w:eastAsia="x-none"/>
    </w:rPr>
  </w:style>
  <w:style w:type="character" w:customStyle="1" w:styleId="teidamage">
    <w:name w:val="tei:damage"/>
    <w:basedOn w:val="teigap"/>
    <w:uiPriority w:val="99"/>
    <w:qFormat/>
    <w:rsid w:val="003908FE"/>
    <w:rPr>
      <w:rFonts w:cs="Times New Roman"/>
      <w:b/>
      <w:color w:val="FFC000"/>
      <w:effect w:val="none"/>
      <w:lang w:val="en-GB" w:eastAsia="x-none"/>
    </w:rPr>
  </w:style>
  <w:style w:type="character" w:customStyle="1" w:styleId="teidel">
    <w:name w:val="tei:del"/>
    <w:basedOn w:val="DefaultParagraphFont"/>
    <w:uiPriority w:val="99"/>
    <w:qFormat/>
    <w:rsid w:val="003908FE"/>
    <w:rPr>
      <w:rFonts w:cs="Times New Roman"/>
      <w:strike/>
      <w:color w:val="FF0000"/>
      <w:lang w:val="en-GB" w:eastAsia="x-none"/>
    </w:rPr>
  </w:style>
  <w:style w:type="paragraph" w:styleId="ListParagraph">
    <w:name w:val="List Paragraph"/>
    <w:basedOn w:val="Normal"/>
    <w:uiPriority w:val="34"/>
    <w:qFormat/>
    <w:rsid w:val="003908FE"/>
    <w:pPr>
      <w:ind w:left="720"/>
      <w:contextualSpacing/>
    </w:pPr>
  </w:style>
  <w:style w:type="character" w:customStyle="1" w:styleId="teiexpan">
    <w:name w:val="tei:expan"/>
    <w:basedOn w:val="DefaultParagraphFont"/>
    <w:uiPriority w:val="99"/>
    <w:qFormat/>
    <w:rsid w:val="003908FE"/>
    <w:rPr>
      <w:rFonts w:cs="Times New Roman"/>
      <w:color w:val="0000FF"/>
      <w:u w:val="double"/>
      <w:lang w:val="en-GB" w:eastAsia="x-none"/>
    </w:rPr>
  </w:style>
  <w:style w:type="character" w:customStyle="1" w:styleId="teiforeign">
    <w:name w:val="tei:foreign"/>
    <w:basedOn w:val="DefaultParagraphFont"/>
    <w:uiPriority w:val="99"/>
    <w:qFormat/>
    <w:rsid w:val="003908FE"/>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3908FE"/>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3908FE"/>
    <w:rPr>
      <w:rFonts w:cs="Times New Roman"/>
      <w:color w:val="FF00FF"/>
      <w:u w:val="dotted"/>
      <w:lang w:val="en-GB" w:eastAsia="x-none"/>
    </w:rPr>
  </w:style>
  <w:style w:type="character" w:customStyle="1" w:styleId="teiq">
    <w:name w:val="tei:q"/>
    <w:basedOn w:val="DefaultParagraphFont"/>
    <w:uiPriority w:val="99"/>
    <w:qFormat/>
    <w:rsid w:val="003908FE"/>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3908FE"/>
    <w:rPr>
      <w:bdr w:val="single" w:sz="12" w:space="0" w:color="00B0F0"/>
      <w:lang w:val="en-GB"/>
    </w:rPr>
  </w:style>
  <w:style w:type="character" w:customStyle="1" w:styleId="teireg">
    <w:name w:val="tei:reg"/>
    <w:basedOn w:val="DefaultParagraphFont"/>
    <w:uiPriority w:val="99"/>
    <w:qFormat/>
    <w:rsid w:val="003908FE"/>
    <w:rPr>
      <w:rFonts w:cs="Times New Roman"/>
      <w:color w:val="FF00FF"/>
      <w:u w:val="double"/>
      <w:lang w:val="en-GB" w:eastAsia="x-none"/>
    </w:rPr>
  </w:style>
  <w:style w:type="character" w:customStyle="1" w:styleId="teisic">
    <w:name w:val="tei:sic"/>
    <w:basedOn w:val="DefaultParagraphFont"/>
    <w:uiPriority w:val="99"/>
    <w:qFormat/>
    <w:rsid w:val="003908FE"/>
    <w:rPr>
      <w:rFonts w:cs="Times New Roman"/>
      <w:color w:val="FF0000"/>
      <w:u w:val="dotted"/>
      <w:lang w:val="en-GB" w:eastAsia="x-none"/>
    </w:rPr>
  </w:style>
  <w:style w:type="paragraph" w:customStyle="1" w:styleId="teisp">
    <w:name w:val="tei:sp"/>
    <w:basedOn w:val="Normal"/>
    <w:uiPriority w:val="99"/>
    <w:qFormat/>
    <w:rsid w:val="003908FE"/>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3908FE"/>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3908FE"/>
    <w:rPr>
      <w:rFonts w:cs="Times New Roman"/>
      <w:b/>
      <w:color w:val="00B050"/>
      <w:effect w:val="none"/>
      <w:lang w:val="en-GB" w:eastAsia="x-none"/>
    </w:rPr>
  </w:style>
  <w:style w:type="character" w:customStyle="1" w:styleId="teiunclear">
    <w:name w:val="tei:unclear"/>
    <w:uiPriority w:val="99"/>
    <w:qFormat/>
    <w:rsid w:val="003908FE"/>
    <w:rPr>
      <w:rFonts w:cs="Times New Roman"/>
      <w:b/>
      <w:color w:val="7030A0"/>
      <w:effect w:val="none"/>
      <w:lang w:val="en-GB" w:eastAsia="x-none"/>
    </w:rPr>
  </w:style>
  <w:style w:type="character" w:styleId="FootnoteReference">
    <w:name w:val="footnote reference"/>
    <w:basedOn w:val="DefaultParagraphFont"/>
    <w:semiHidden/>
    <w:rsid w:val="003908FE"/>
    <w:rPr>
      <w:rFonts w:cs="Times New Roman"/>
      <w:vertAlign w:val="superscript"/>
    </w:rPr>
  </w:style>
  <w:style w:type="paragraph" w:styleId="FootnoteText">
    <w:name w:val="footnote text"/>
    <w:basedOn w:val="Normal"/>
    <w:link w:val="FootnoteTextChar"/>
    <w:semiHidden/>
    <w:rsid w:val="003908FE"/>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3908FE"/>
    <w:rPr>
      <w:rFonts w:eastAsia="MS Mincho" w:cs="Times New Roman"/>
      <w:sz w:val="20"/>
      <w:szCs w:val="20"/>
      <w:lang w:val="en-GB" w:eastAsia="ja-JP"/>
    </w:rPr>
  </w:style>
  <w:style w:type="paragraph" w:customStyle="1" w:styleId="Author">
    <w:name w:val="Author"/>
    <w:basedOn w:val="Title"/>
    <w:uiPriority w:val="1"/>
    <w:qFormat/>
    <w:rsid w:val="003908FE"/>
    <w:pPr>
      <w:spacing w:before="100" w:beforeAutospacing="1"/>
    </w:pPr>
    <w:rPr>
      <w:noProof/>
      <w:sz w:val="28"/>
      <w:lang w:val="en-US"/>
    </w:rPr>
  </w:style>
  <w:style w:type="paragraph" w:styleId="Bibliography">
    <w:name w:val="Bibliography"/>
    <w:basedOn w:val="Normal"/>
    <w:next w:val="Normal"/>
    <w:uiPriority w:val="37"/>
    <w:unhideWhenUsed/>
    <w:rsid w:val="003908FE"/>
    <w:pPr>
      <w:numPr>
        <w:numId w:val="12"/>
      </w:numPr>
      <w:spacing w:before="100" w:beforeAutospacing="1" w:after="0"/>
    </w:pPr>
    <w:rPr>
      <w:lang w:val="en-GB"/>
    </w:rPr>
  </w:style>
  <w:style w:type="paragraph" w:styleId="BodyText">
    <w:name w:val="Body Text"/>
    <w:basedOn w:val="Normal"/>
    <w:link w:val="BodyTextChar"/>
    <w:uiPriority w:val="99"/>
    <w:semiHidden/>
    <w:rsid w:val="003908FE"/>
    <w:pPr>
      <w:spacing w:before="100" w:beforeAutospacing="1" w:after="120"/>
    </w:pPr>
    <w:rPr>
      <w:lang w:val="en-US"/>
    </w:rPr>
  </w:style>
  <w:style w:type="character" w:customStyle="1" w:styleId="BodyTextChar">
    <w:name w:val="Body Text Char"/>
    <w:basedOn w:val="DefaultParagraphFont"/>
    <w:link w:val="BodyText"/>
    <w:uiPriority w:val="99"/>
    <w:semiHidden/>
    <w:rsid w:val="003908FE"/>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3908FE"/>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3908FE"/>
    <w:rPr>
      <w:rFonts w:asciiTheme="minorHAnsi" w:eastAsiaTheme="minorHAnsi" w:hAnsiTheme="minorHAnsi"/>
      <w:sz w:val="22"/>
      <w:szCs w:val="22"/>
    </w:rPr>
  </w:style>
  <w:style w:type="paragraph" w:customStyle="1" w:styleId="MarginNoteOuter">
    <w:name w:val="MarginNoteOuter"/>
    <w:basedOn w:val="Normal"/>
    <w:uiPriority w:val="1"/>
    <w:qFormat/>
    <w:rsid w:val="003908FE"/>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3908FE"/>
    <w:pPr>
      <w:framePr w:wrap="around" w:xAlign="inside"/>
    </w:pPr>
  </w:style>
  <w:style w:type="paragraph" w:customStyle="1" w:styleId="MarginNoteLeft">
    <w:name w:val="MarginNoteLeft"/>
    <w:basedOn w:val="MarginNoteOuter"/>
    <w:uiPriority w:val="1"/>
    <w:qFormat/>
    <w:rsid w:val="003908FE"/>
    <w:pPr>
      <w:framePr w:wrap="around" w:xAlign="left"/>
    </w:pPr>
  </w:style>
  <w:style w:type="paragraph" w:customStyle="1" w:styleId="MarginNoteRight">
    <w:name w:val="MarginNoteRight"/>
    <w:basedOn w:val="MarginNoteOuter"/>
    <w:uiPriority w:val="1"/>
    <w:qFormat/>
    <w:rsid w:val="003908FE"/>
    <w:pPr>
      <w:framePr w:wrap="around" w:xAlign="right"/>
    </w:pPr>
  </w:style>
  <w:style w:type="paragraph" w:styleId="Subtitle">
    <w:name w:val="Subtitle"/>
    <w:basedOn w:val="Normal"/>
    <w:next w:val="Normal"/>
    <w:link w:val="SubtitleChar"/>
    <w:uiPriority w:val="11"/>
    <w:qFormat/>
    <w:rsid w:val="003908FE"/>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3908FE"/>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3908FE"/>
    <w:rPr>
      <w:rFonts w:cs="Times New Roman"/>
      <w:b w:val="0"/>
      <w:color w:val="auto"/>
      <w:bdr w:val="single" w:sz="12" w:space="0" w:color="FF0000"/>
      <w:lang w:val="en-GB" w:eastAsia="x-none"/>
    </w:rPr>
  </w:style>
  <w:style w:type="character" w:customStyle="1" w:styleId="teiplaceName">
    <w:name w:val="tei:placeName"/>
    <w:uiPriority w:val="99"/>
    <w:qFormat/>
    <w:rsid w:val="003908FE"/>
    <w:rPr>
      <w:bdr w:val="single" w:sz="12" w:space="0" w:color="00B050"/>
    </w:rPr>
  </w:style>
  <w:style w:type="paragraph" w:styleId="TOCHeading">
    <w:name w:val="TOC Heading"/>
    <w:basedOn w:val="Heading1"/>
    <w:next w:val="Normal"/>
    <w:uiPriority w:val="39"/>
    <w:semiHidden/>
    <w:unhideWhenUsed/>
    <w:qFormat/>
    <w:rsid w:val="003908FE"/>
    <w:pPr>
      <w:outlineLvl w:val="9"/>
    </w:pPr>
    <w:rPr>
      <w:lang w:val="en-US" w:eastAsia="ja-JP"/>
    </w:rPr>
  </w:style>
  <w:style w:type="paragraph" w:styleId="TOC1">
    <w:name w:val="toc 1"/>
    <w:basedOn w:val="Normal"/>
    <w:next w:val="Normal"/>
    <w:autoRedefine/>
    <w:uiPriority w:val="39"/>
    <w:unhideWhenUsed/>
    <w:rsid w:val="003908FE"/>
    <w:pPr>
      <w:spacing w:after="100"/>
    </w:pPr>
  </w:style>
  <w:style w:type="paragraph" w:styleId="TOC2">
    <w:name w:val="toc 2"/>
    <w:basedOn w:val="Normal"/>
    <w:next w:val="Normal"/>
    <w:autoRedefine/>
    <w:uiPriority w:val="39"/>
    <w:unhideWhenUsed/>
    <w:rsid w:val="003908FE"/>
    <w:pPr>
      <w:spacing w:after="100"/>
      <w:ind w:left="220"/>
    </w:pPr>
  </w:style>
  <w:style w:type="paragraph" w:styleId="TOC3">
    <w:name w:val="toc 3"/>
    <w:basedOn w:val="Normal"/>
    <w:next w:val="Normal"/>
    <w:autoRedefine/>
    <w:uiPriority w:val="39"/>
    <w:unhideWhenUsed/>
    <w:rsid w:val="003908FE"/>
    <w:pPr>
      <w:spacing w:after="100"/>
      <w:ind w:left="440"/>
    </w:pPr>
  </w:style>
  <w:style w:type="paragraph" w:styleId="Index1">
    <w:name w:val="index 1"/>
    <w:basedOn w:val="Normal"/>
    <w:next w:val="Normal"/>
    <w:autoRedefine/>
    <w:uiPriority w:val="99"/>
    <w:semiHidden/>
    <w:unhideWhenUsed/>
    <w:rsid w:val="003908FE"/>
    <w:pPr>
      <w:spacing w:after="0" w:line="240" w:lineRule="auto"/>
      <w:ind w:left="220" w:hanging="220"/>
    </w:pPr>
  </w:style>
  <w:style w:type="paragraph" w:styleId="Index2">
    <w:name w:val="index 2"/>
    <w:basedOn w:val="Normal"/>
    <w:next w:val="Normal"/>
    <w:autoRedefine/>
    <w:uiPriority w:val="99"/>
    <w:semiHidden/>
    <w:unhideWhenUsed/>
    <w:rsid w:val="003908FE"/>
    <w:pPr>
      <w:spacing w:after="0" w:line="240" w:lineRule="auto"/>
      <w:ind w:left="440" w:hanging="220"/>
    </w:pPr>
  </w:style>
  <w:style w:type="paragraph" w:styleId="Caption">
    <w:name w:val="caption"/>
    <w:basedOn w:val="Normal"/>
    <w:next w:val="Normal"/>
    <w:uiPriority w:val="35"/>
    <w:unhideWhenUsed/>
    <w:qFormat/>
    <w:rsid w:val="003908FE"/>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3908FE"/>
    <w:pPr>
      <w:spacing w:after="0"/>
    </w:pPr>
  </w:style>
  <w:style w:type="paragraph" w:styleId="Date">
    <w:name w:val="Date"/>
    <w:basedOn w:val="Normal"/>
    <w:next w:val="Normal"/>
    <w:link w:val="DateChar"/>
    <w:uiPriority w:val="99"/>
    <w:unhideWhenUsed/>
    <w:rsid w:val="003908FE"/>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3908FE"/>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3908FE"/>
    <w:pPr>
      <w:spacing w:before="45" w:after="90"/>
    </w:pPr>
    <w:rPr>
      <w:color w:val="E36C0A" w:themeColor="accent6" w:themeShade="BF"/>
    </w:rPr>
  </w:style>
  <w:style w:type="paragraph" w:styleId="EndnoteText">
    <w:name w:val="endnote text"/>
    <w:basedOn w:val="Normal"/>
    <w:link w:val="EndnoteTextChar"/>
    <w:uiPriority w:val="99"/>
    <w:semiHidden/>
    <w:unhideWhenUsed/>
    <w:rsid w:val="003908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08FE"/>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3908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3E2F8-CF16-7F45-A1CA-BF7E7022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2</TotalTime>
  <Pages>10</Pages>
  <Words>5270</Words>
  <Characters>30041</Characters>
  <Application>Microsoft Macintosh Word</Application>
  <DocSecurity>4</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35241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2</cp:revision>
  <dcterms:created xsi:type="dcterms:W3CDTF">2014-05-06T12:55:00Z</dcterms:created>
  <dcterms:modified xsi:type="dcterms:W3CDTF">2014-05-06T12:55:00Z</dcterms:modified>
</cp:coreProperties>
</file>